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DE300C">
      <w:pPr>
        <w:pStyle w:val="Title"/>
        <w:spacing w:after="0"/>
        <w:jc w:val="right"/>
        <w:rPr>
          <w:sz w:val="22"/>
          <w:szCs w:val="22"/>
        </w:rPr>
      </w:pPr>
      <w:r w:rsidRPr="00C74E42">
        <w:rPr>
          <w:sz w:val="40"/>
          <w:szCs w:val="40"/>
        </w:rPr>
        <w:t>System Requirements Specification</w:t>
      </w:r>
    </w:p>
    <w:p w:rsidR="0062708A" w:rsidRPr="0062708A" w:rsidRDefault="0062708A" w:rsidP="00DE300C"/>
    <w:p w:rsidR="00DB282A" w:rsidRPr="00C74E42" w:rsidRDefault="0032192A" w:rsidP="00DE300C">
      <w:pPr>
        <w:pStyle w:val="Title"/>
        <w:spacing w:after="0"/>
        <w:jc w:val="right"/>
        <w:rPr>
          <w:i/>
          <w:sz w:val="32"/>
          <w:szCs w:val="32"/>
        </w:rPr>
      </w:pPr>
      <w:r w:rsidRPr="00C74E42">
        <w:rPr>
          <w:sz w:val="32"/>
          <w:szCs w:val="32"/>
        </w:rPr>
        <w:t>Theater Ticket System</w:t>
      </w:r>
    </w:p>
    <w:p w:rsidR="005C056F" w:rsidRPr="005C056F" w:rsidRDefault="005C056F" w:rsidP="00DE300C">
      <w:pPr>
        <w:jc w:val="right"/>
      </w:pPr>
    </w:p>
    <w:p w:rsidR="00DB282A" w:rsidRDefault="00C74E42" w:rsidP="00DE300C">
      <w:pPr>
        <w:jc w:val="right"/>
      </w:pPr>
      <w:r>
        <w:t xml:space="preserve"> Version</w:t>
      </w:r>
      <w:r w:rsidR="00C254B7">
        <w:t xml:space="preserve"> </w:t>
      </w:r>
      <w:r w:rsidR="00474F3B">
        <w:t>2</w:t>
      </w:r>
      <w:r w:rsidR="0032192A">
        <w:t>.0</w:t>
      </w:r>
    </w:p>
    <w:p w:rsidR="00D27F8A" w:rsidRDefault="00D27F8A" w:rsidP="00DE300C">
      <w:pPr>
        <w:jc w:val="right"/>
      </w:pPr>
    </w:p>
    <w:p w:rsidR="00D27F8A" w:rsidRDefault="00DD14B4" w:rsidP="00DE300C">
      <w:pPr>
        <w:jc w:val="right"/>
      </w:pPr>
      <w:r>
        <w:t>November</w:t>
      </w:r>
      <w:r w:rsidR="00D27F8A">
        <w:t xml:space="preserve"> </w:t>
      </w:r>
      <w:r>
        <w:t>19</w:t>
      </w:r>
      <w:r w:rsidR="00D27F8A">
        <w:t>, 2014</w:t>
      </w:r>
    </w:p>
    <w:p w:rsidR="00DB282A" w:rsidRDefault="00DB282A" w:rsidP="00DE300C">
      <w:pPr>
        <w:jc w:val="right"/>
      </w:pPr>
    </w:p>
    <w:p w:rsidR="00C74E42" w:rsidRDefault="00C74E42" w:rsidP="00DE300C">
      <w:pPr>
        <w:jc w:val="right"/>
      </w:pPr>
      <w:r>
        <w:t>Prepared By Team D</w:t>
      </w:r>
    </w:p>
    <w:p w:rsidR="00E85F19" w:rsidRDefault="00E85F19" w:rsidP="00DE300C">
      <w:pPr>
        <w:jc w:val="right"/>
      </w:pPr>
    </w:p>
    <w:p w:rsidR="00E85F19" w:rsidRPr="00E85F19" w:rsidRDefault="00E85F19" w:rsidP="00DE300C">
      <w:pPr>
        <w:jc w:val="right"/>
      </w:pPr>
      <w:proofErr w:type="spellStart"/>
      <w:r w:rsidRPr="00E85F19">
        <w:t>Kesterson</w:t>
      </w:r>
      <w:proofErr w:type="spellEnd"/>
      <w:r w:rsidRPr="00E85F19">
        <w:t>, Andy</w:t>
      </w:r>
    </w:p>
    <w:p w:rsidR="00E85F19" w:rsidRPr="00E85F19" w:rsidRDefault="00E85F19" w:rsidP="00DE300C">
      <w:pPr>
        <w:jc w:val="right"/>
      </w:pPr>
      <w:r w:rsidRPr="00E85F19">
        <w:t>Knight, Samantha</w:t>
      </w:r>
    </w:p>
    <w:p w:rsidR="00E85F19" w:rsidRPr="00E85F19" w:rsidRDefault="00E85F19" w:rsidP="00DE300C">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DE300C">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DE300C">
      <w:pPr>
        <w:jc w:val="right"/>
      </w:pPr>
      <w:proofErr w:type="spellStart"/>
      <w:r w:rsidRPr="00E85F19">
        <w:t>McComas</w:t>
      </w:r>
      <w:proofErr w:type="spellEnd"/>
      <w:r w:rsidRPr="00E85F19">
        <w:t>, Angela</w:t>
      </w:r>
    </w:p>
    <w:p w:rsidR="00E85F19" w:rsidRPr="00F275B0" w:rsidRDefault="00E85F19" w:rsidP="00DE300C">
      <w:pPr>
        <w:jc w:val="right"/>
      </w:pPr>
      <w:r w:rsidRPr="00E85F19">
        <w:t>Morse, Anthony</w:t>
      </w:r>
    </w:p>
    <w:p w:rsidR="00C74E42" w:rsidRDefault="00C74E42" w:rsidP="00DE300C">
      <w:pPr>
        <w:jc w:val="right"/>
      </w:pPr>
    </w:p>
    <w:p w:rsidR="00DB282A" w:rsidRDefault="00C254B7" w:rsidP="00DE300C">
      <w:pPr>
        <w:jc w:val="right"/>
      </w:pPr>
      <w:r>
        <w:t>UAH / CS650</w:t>
      </w:r>
      <w:r w:rsidR="008C51BE">
        <w:t xml:space="preserve"> /</w:t>
      </w:r>
      <w:r w:rsidR="00B144E8">
        <w:t xml:space="preserve"> Software Engineering Process</w:t>
      </w:r>
    </w:p>
    <w:p w:rsidR="0032192A" w:rsidRDefault="0032192A" w:rsidP="00DE300C">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DE300C">
          <w:pPr>
            <w:pStyle w:val="TOCHeading"/>
          </w:pPr>
          <w:r>
            <w:t>Table of Contents</w:t>
          </w:r>
        </w:p>
        <w:p w:rsidR="00B5610F" w:rsidRPr="00B5610F" w:rsidRDefault="00B5610F" w:rsidP="00B5610F">
          <w:pPr>
            <w:rPr>
              <w:lang w:eastAsia="ja-JP"/>
            </w:rPr>
          </w:pPr>
        </w:p>
        <w:p w:rsidR="00815AFF" w:rsidRDefault="00707CB8">
          <w:pPr>
            <w:pStyle w:val="TOC1"/>
            <w:tabs>
              <w:tab w:val="right" w:leader="dot" w:pos="9350"/>
            </w:tabs>
            <w:rPr>
              <w:rFonts w:asciiTheme="minorHAnsi" w:eastAsiaTheme="minorEastAsia" w:hAnsiTheme="minorHAnsi"/>
              <w:noProof/>
            </w:rPr>
          </w:pPr>
          <w:r w:rsidRPr="00707CB8">
            <w:fldChar w:fldCharType="begin"/>
          </w:r>
          <w:r w:rsidR="0016186D">
            <w:instrText xml:space="preserve"> TOC \o "1-3" \h \z \u </w:instrText>
          </w:r>
          <w:r w:rsidRPr="00707CB8">
            <w:fldChar w:fldCharType="separate"/>
          </w:r>
          <w:hyperlink w:anchor="_Toc404173147" w:history="1">
            <w:r w:rsidR="00815AFF" w:rsidRPr="0083203B">
              <w:rPr>
                <w:rStyle w:val="Hyperlink"/>
                <w:b/>
                <w:noProof/>
              </w:rPr>
              <w:t>Part I</w:t>
            </w:r>
            <w:r w:rsidR="00815AFF">
              <w:rPr>
                <w:noProof/>
                <w:webHidden/>
              </w:rPr>
              <w:tab/>
            </w:r>
            <w:r>
              <w:rPr>
                <w:noProof/>
                <w:webHidden/>
              </w:rPr>
              <w:fldChar w:fldCharType="begin"/>
            </w:r>
            <w:r w:rsidR="00815AFF">
              <w:rPr>
                <w:noProof/>
                <w:webHidden/>
              </w:rPr>
              <w:instrText xml:space="preserve"> PAGEREF _Toc404173147 \h </w:instrText>
            </w:r>
            <w:r>
              <w:rPr>
                <w:noProof/>
                <w:webHidden/>
              </w:rPr>
            </w:r>
            <w:r>
              <w:rPr>
                <w:noProof/>
                <w:webHidden/>
              </w:rPr>
              <w:fldChar w:fldCharType="separate"/>
            </w:r>
            <w:r w:rsidR="00815AFF">
              <w:rPr>
                <w:noProof/>
                <w:webHidden/>
              </w:rPr>
              <w:t>2</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48" w:history="1">
            <w:r w:rsidR="00815AFF" w:rsidRPr="0083203B">
              <w:rPr>
                <w:rStyle w:val="Hyperlink"/>
                <w:noProof/>
              </w:rPr>
              <w:t>1.0</w:t>
            </w:r>
            <w:r w:rsidR="00815AFF">
              <w:rPr>
                <w:rFonts w:asciiTheme="minorHAnsi" w:eastAsiaTheme="minorEastAsia" w:hAnsiTheme="minorHAnsi"/>
                <w:noProof/>
              </w:rPr>
              <w:tab/>
            </w:r>
            <w:r w:rsidR="00815AFF" w:rsidRPr="0083203B">
              <w:rPr>
                <w:rStyle w:val="Hyperlink"/>
                <w:noProof/>
              </w:rPr>
              <w:t>Introduction</w:t>
            </w:r>
            <w:r w:rsidR="00815AFF">
              <w:rPr>
                <w:noProof/>
                <w:webHidden/>
              </w:rPr>
              <w:tab/>
            </w:r>
            <w:r>
              <w:rPr>
                <w:noProof/>
                <w:webHidden/>
              </w:rPr>
              <w:fldChar w:fldCharType="begin"/>
            </w:r>
            <w:r w:rsidR="00815AFF">
              <w:rPr>
                <w:noProof/>
                <w:webHidden/>
              </w:rPr>
              <w:instrText xml:space="preserve"> PAGEREF _Toc404173148 \h </w:instrText>
            </w:r>
            <w:r>
              <w:rPr>
                <w:noProof/>
                <w:webHidden/>
              </w:rPr>
            </w:r>
            <w:r>
              <w:rPr>
                <w:noProof/>
                <w:webHidden/>
              </w:rPr>
              <w:fldChar w:fldCharType="separate"/>
            </w:r>
            <w:r w:rsidR="00815AFF">
              <w:rPr>
                <w:noProof/>
                <w:webHidden/>
              </w:rPr>
              <w:t>2</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49" w:history="1">
            <w:r w:rsidR="00815AFF" w:rsidRPr="0083203B">
              <w:rPr>
                <w:rStyle w:val="Hyperlink"/>
                <w:noProof/>
              </w:rPr>
              <w:t>1.1</w:t>
            </w:r>
            <w:r w:rsidR="00815AFF">
              <w:rPr>
                <w:rFonts w:asciiTheme="minorHAnsi" w:eastAsiaTheme="minorEastAsia" w:hAnsiTheme="minorHAnsi"/>
                <w:noProof/>
              </w:rPr>
              <w:tab/>
            </w:r>
            <w:r w:rsidR="00815AFF" w:rsidRPr="0083203B">
              <w:rPr>
                <w:rStyle w:val="Hyperlink"/>
                <w:noProof/>
              </w:rPr>
              <w:t>Purpose of This Document</w:t>
            </w:r>
            <w:r w:rsidR="00815AFF">
              <w:rPr>
                <w:noProof/>
                <w:webHidden/>
              </w:rPr>
              <w:tab/>
            </w:r>
            <w:r>
              <w:rPr>
                <w:noProof/>
                <w:webHidden/>
              </w:rPr>
              <w:fldChar w:fldCharType="begin"/>
            </w:r>
            <w:r w:rsidR="00815AFF">
              <w:rPr>
                <w:noProof/>
                <w:webHidden/>
              </w:rPr>
              <w:instrText xml:space="preserve"> PAGEREF _Toc404173149 \h </w:instrText>
            </w:r>
            <w:r>
              <w:rPr>
                <w:noProof/>
                <w:webHidden/>
              </w:rPr>
            </w:r>
            <w:r>
              <w:rPr>
                <w:noProof/>
                <w:webHidden/>
              </w:rPr>
              <w:fldChar w:fldCharType="separate"/>
            </w:r>
            <w:r w:rsidR="00815AFF">
              <w:rPr>
                <w:noProof/>
                <w:webHidden/>
              </w:rPr>
              <w:t>2</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50" w:history="1">
            <w:r w:rsidR="00815AFF" w:rsidRPr="0083203B">
              <w:rPr>
                <w:rStyle w:val="Hyperlink"/>
                <w:noProof/>
              </w:rPr>
              <w:t>1.2</w:t>
            </w:r>
            <w:r w:rsidR="00815AFF">
              <w:rPr>
                <w:rFonts w:asciiTheme="minorHAnsi" w:eastAsiaTheme="minorEastAsia" w:hAnsiTheme="minorHAnsi"/>
                <w:noProof/>
              </w:rPr>
              <w:tab/>
            </w:r>
            <w:r w:rsidR="00815AFF" w:rsidRPr="0083203B">
              <w:rPr>
                <w:rStyle w:val="Hyperlink"/>
                <w:noProof/>
              </w:rPr>
              <w:t>Glossary of Terminology</w:t>
            </w:r>
            <w:r w:rsidR="00815AFF">
              <w:rPr>
                <w:noProof/>
                <w:webHidden/>
              </w:rPr>
              <w:tab/>
            </w:r>
            <w:r>
              <w:rPr>
                <w:noProof/>
                <w:webHidden/>
              </w:rPr>
              <w:fldChar w:fldCharType="begin"/>
            </w:r>
            <w:r w:rsidR="00815AFF">
              <w:rPr>
                <w:noProof/>
                <w:webHidden/>
              </w:rPr>
              <w:instrText xml:space="preserve"> PAGEREF _Toc404173150 \h </w:instrText>
            </w:r>
            <w:r>
              <w:rPr>
                <w:noProof/>
                <w:webHidden/>
              </w:rPr>
            </w:r>
            <w:r>
              <w:rPr>
                <w:noProof/>
                <w:webHidden/>
              </w:rPr>
              <w:fldChar w:fldCharType="separate"/>
            </w:r>
            <w:r w:rsidR="00815AFF">
              <w:rPr>
                <w:noProof/>
                <w:webHidden/>
              </w:rPr>
              <w:t>2</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51" w:history="1">
            <w:r w:rsidR="00815AFF" w:rsidRPr="0083203B">
              <w:rPr>
                <w:rStyle w:val="Hyperlink"/>
                <w:noProof/>
              </w:rPr>
              <w:t>1.3</w:t>
            </w:r>
            <w:r w:rsidR="00815AFF">
              <w:rPr>
                <w:rFonts w:asciiTheme="minorHAnsi" w:eastAsiaTheme="minorEastAsia" w:hAnsiTheme="minorHAnsi"/>
                <w:noProof/>
              </w:rPr>
              <w:tab/>
            </w:r>
            <w:r w:rsidR="00815AFF" w:rsidRPr="0083203B">
              <w:rPr>
                <w:rStyle w:val="Hyperlink"/>
                <w:noProof/>
              </w:rPr>
              <w:t>Referenced Documents</w:t>
            </w:r>
            <w:r w:rsidR="00815AFF">
              <w:rPr>
                <w:noProof/>
                <w:webHidden/>
              </w:rPr>
              <w:tab/>
            </w:r>
            <w:r>
              <w:rPr>
                <w:noProof/>
                <w:webHidden/>
              </w:rPr>
              <w:fldChar w:fldCharType="begin"/>
            </w:r>
            <w:r w:rsidR="00815AFF">
              <w:rPr>
                <w:noProof/>
                <w:webHidden/>
              </w:rPr>
              <w:instrText xml:space="preserve"> PAGEREF _Toc404173151 \h </w:instrText>
            </w:r>
            <w:r>
              <w:rPr>
                <w:noProof/>
                <w:webHidden/>
              </w:rPr>
            </w:r>
            <w:r>
              <w:rPr>
                <w:noProof/>
                <w:webHidden/>
              </w:rPr>
              <w:fldChar w:fldCharType="separate"/>
            </w:r>
            <w:r w:rsidR="00815AFF">
              <w:rPr>
                <w:noProof/>
                <w:webHidden/>
              </w:rPr>
              <w:t>3</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52" w:history="1">
            <w:r w:rsidR="00815AFF" w:rsidRPr="0083203B">
              <w:rPr>
                <w:rStyle w:val="Hyperlink"/>
                <w:noProof/>
              </w:rPr>
              <w:t>2.0</w:t>
            </w:r>
            <w:r w:rsidR="00815AFF">
              <w:rPr>
                <w:rFonts w:asciiTheme="minorHAnsi" w:eastAsiaTheme="minorEastAsia" w:hAnsiTheme="minorHAnsi"/>
                <w:noProof/>
              </w:rPr>
              <w:tab/>
            </w:r>
            <w:r w:rsidR="00815AFF" w:rsidRPr="0083203B">
              <w:rPr>
                <w:rStyle w:val="Hyperlink"/>
                <w:noProof/>
              </w:rPr>
              <w:t>Overall Description</w:t>
            </w:r>
            <w:r w:rsidR="00815AFF">
              <w:rPr>
                <w:noProof/>
                <w:webHidden/>
              </w:rPr>
              <w:tab/>
            </w:r>
            <w:r>
              <w:rPr>
                <w:noProof/>
                <w:webHidden/>
              </w:rPr>
              <w:fldChar w:fldCharType="begin"/>
            </w:r>
            <w:r w:rsidR="00815AFF">
              <w:rPr>
                <w:noProof/>
                <w:webHidden/>
              </w:rPr>
              <w:instrText xml:space="preserve"> PAGEREF _Toc404173152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53" w:history="1">
            <w:r w:rsidR="00815AFF" w:rsidRPr="0083203B">
              <w:rPr>
                <w:rStyle w:val="Hyperlink"/>
                <w:noProof/>
              </w:rPr>
              <w:t>2.1</w:t>
            </w:r>
            <w:r w:rsidR="00815AFF">
              <w:rPr>
                <w:rFonts w:asciiTheme="minorHAnsi" w:eastAsiaTheme="minorEastAsia" w:hAnsiTheme="minorHAnsi"/>
                <w:noProof/>
              </w:rPr>
              <w:tab/>
            </w:r>
            <w:r w:rsidR="00815AFF" w:rsidRPr="0083203B">
              <w:rPr>
                <w:rStyle w:val="Hyperlink"/>
                <w:noProof/>
              </w:rPr>
              <w:t>Scope</w:t>
            </w:r>
            <w:r w:rsidR="00815AFF">
              <w:rPr>
                <w:noProof/>
                <w:webHidden/>
              </w:rPr>
              <w:tab/>
            </w:r>
            <w:r>
              <w:rPr>
                <w:noProof/>
                <w:webHidden/>
              </w:rPr>
              <w:fldChar w:fldCharType="begin"/>
            </w:r>
            <w:r w:rsidR="00815AFF">
              <w:rPr>
                <w:noProof/>
                <w:webHidden/>
              </w:rPr>
              <w:instrText xml:space="preserve"> PAGEREF _Toc404173153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54" w:history="1">
            <w:r w:rsidR="00815AFF" w:rsidRPr="0083203B">
              <w:rPr>
                <w:rStyle w:val="Hyperlink"/>
                <w:noProof/>
              </w:rPr>
              <w:t>2.2</w:t>
            </w:r>
            <w:r w:rsidR="00815AFF">
              <w:rPr>
                <w:rFonts w:asciiTheme="minorHAnsi" w:eastAsiaTheme="minorEastAsia" w:hAnsiTheme="minorHAnsi"/>
                <w:noProof/>
              </w:rPr>
              <w:tab/>
            </w:r>
            <w:r w:rsidR="00815AFF" w:rsidRPr="0083203B">
              <w:rPr>
                <w:rStyle w:val="Hyperlink"/>
                <w:noProof/>
              </w:rPr>
              <w:t>System Objective</w:t>
            </w:r>
            <w:r w:rsidR="00815AFF">
              <w:rPr>
                <w:noProof/>
                <w:webHidden/>
              </w:rPr>
              <w:tab/>
            </w:r>
            <w:r>
              <w:rPr>
                <w:noProof/>
                <w:webHidden/>
              </w:rPr>
              <w:fldChar w:fldCharType="begin"/>
            </w:r>
            <w:r w:rsidR="00815AFF">
              <w:rPr>
                <w:noProof/>
                <w:webHidden/>
              </w:rPr>
              <w:instrText xml:space="preserve"> PAGEREF _Toc404173154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55" w:history="1">
            <w:r w:rsidR="00815AFF" w:rsidRPr="0083203B">
              <w:rPr>
                <w:rStyle w:val="Hyperlink"/>
                <w:noProof/>
              </w:rPr>
              <w:t>2.3</w:t>
            </w:r>
            <w:r w:rsidR="00815AFF">
              <w:rPr>
                <w:rFonts w:asciiTheme="minorHAnsi" w:eastAsiaTheme="minorEastAsia" w:hAnsiTheme="minorHAnsi"/>
                <w:noProof/>
              </w:rPr>
              <w:tab/>
            </w:r>
            <w:r w:rsidR="00815AFF" w:rsidRPr="0083203B">
              <w:rPr>
                <w:rStyle w:val="Hyperlink"/>
                <w:noProof/>
              </w:rPr>
              <w:t>System Goals</w:t>
            </w:r>
            <w:r w:rsidR="00815AFF">
              <w:rPr>
                <w:noProof/>
                <w:webHidden/>
              </w:rPr>
              <w:tab/>
            </w:r>
            <w:r>
              <w:rPr>
                <w:noProof/>
                <w:webHidden/>
              </w:rPr>
              <w:fldChar w:fldCharType="begin"/>
            </w:r>
            <w:r w:rsidR="00815AFF">
              <w:rPr>
                <w:noProof/>
                <w:webHidden/>
              </w:rPr>
              <w:instrText xml:space="preserve"> PAGEREF _Toc404173155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56" w:history="1">
            <w:r w:rsidR="00815AFF" w:rsidRPr="0083203B">
              <w:rPr>
                <w:rStyle w:val="Hyperlink"/>
                <w:noProof/>
              </w:rPr>
              <w:t>2.3.1</w:t>
            </w:r>
            <w:r w:rsidR="00815AFF">
              <w:rPr>
                <w:rFonts w:asciiTheme="minorHAnsi" w:eastAsiaTheme="minorEastAsia" w:hAnsiTheme="minorHAnsi"/>
                <w:noProof/>
              </w:rPr>
              <w:tab/>
            </w:r>
            <w:r w:rsidR="00815AFF" w:rsidRPr="0083203B">
              <w:rPr>
                <w:rStyle w:val="Hyperlink"/>
                <w:noProof/>
              </w:rPr>
              <w:t>Event Reporting</w:t>
            </w:r>
            <w:r w:rsidR="00815AFF">
              <w:rPr>
                <w:noProof/>
                <w:webHidden/>
              </w:rPr>
              <w:tab/>
            </w:r>
            <w:r>
              <w:rPr>
                <w:noProof/>
                <w:webHidden/>
              </w:rPr>
              <w:fldChar w:fldCharType="begin"/>
            </w:r>
            <w:r w:rsidR="00815AFF">
              <w:rPr>
                <w:noProof/>
                <w:webHidden/>
              </w:rPr>
              <w:instrText xml:space="preserve"> PAGEREF _Toc404173156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57" w:history="1">
            <w:r w:rsidR="00815AFF" w:rsidRPr="0083203B">
              <w:rPr>
                <w:rStyle w:val="Hyperlink"/>
                <w:noProof/>
              </w:rPr>
              <w:t>2.3.2</w:t>
            </w:r>
            <w:r w:rsidR="00815AFF">
              <w:rPr>
                <w:rFonts w:asciiTheme="minorHAnsi" w:eastAsiaTheme="minorEastAsia" w:hAnsiTheme="minorHAnsi"/>
                <w:noProof/>
              </w:rPr>
              <w:tab/>
            </w:r>
            <w:r w:rsidR="00815AFF" w:rsidRPr="0083203B">
              <w:rPr>
                <w:rStyle w:val="Hyperlink"/>
                <w:noProof/>
              </w:rPr>
              <w:t>Captures All Patron Information</w:t>
            </w:r>
            <w:r w:rsidR="00815AFF">
              <w:rPr>
                <w:noProof/>
                <w:webHidden/>
              </w:rPr>
              <w:tab/>
            </w:r>
            <w:r>
              <w:rPr>
                <w:noProof/>
                <w:webHidden/>
              </w:rPr>
              <w:fldChar w:fldCharType="begin"/>
            </w:r>
            <w:r w:rsidR="00815AFF">
              <w:rPr>
                <w:noProof/>
                <w:webHidden/>
              </w:rPr>
              <w:instrText xml:space="preserve"> PAGEREF _Toc404173157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58" w:history="1">
            <w:r w:rsidR="00815AFF" w:rsidRPr="0083203B">
              <w:rPr>
                <w:rStyle w:val="Hyperlink"/>
                <w:noProof/>
              </w:rPr>
              <w:t>2.3.3</w:t>
            </w:r>
            <w:r w:rsidR="00815AFF">
              <w:rPr>
                <w:rFonts w:asciiTheme="minorHAnsi" w:eastAsiaTheme="minorEastAsia" w:hAnsiTheme="minorHAnsi"/>
                <w:noProof/>
              </w:rPr>
              <w:tab/>
            </w:r>
            <w:r w:rsidR="00815AFF" w:rsidRPr="0083203B">
              <w:rPr>
                <w:rStyle w:val="Hyperlink"/>
                <w:noProof/>
              </w:rPr>
              <w:t>Multiple Venue Support</w:t>
            </w:r>
            <w:r w:rsidR="00815AFF">
              <w:rPr>
                <w:noProof/>
                <w:webHidden/>
              </w:rPr>
              <w:tab/>
            </w:r>
            <w:r>
              <w:rPr>
                <w:noProof/>
                <w:webHidden/>
              </w:rPr>
              <w:fldChar w:fldCharType="begin"/>
            </w:r>
            <w:r w:rsidR="00815AFF">
              <w:rPr>
                <w:noProof/>
                <w:webHidden/>
              </w:rPr>
              <w:instrText xml:space="preserve"> PAGEREF _Toc404173158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59" w:history="1">
            <w:r w:rsidR="00815AFF" w:rsidRPr="0083203B">
              <w:rPr>
                <w:rStyle w:val="Hyperlink"/>
                <w:noProof/>
              </w:rPr>
              <w:t>2.3.4</w:t>
            </w:r>
            <w:r w:rsidR="00815AFF">
              <w:rPr>
                <w:rFonts w:asciiTheme="minorHAnsi" w:eastAsiaTheme="minorEastAsia" w:hAnsiTheme="minorHAnsi"/>
                <w:noProof/>
              </w:rPr>
              <w:tab/>
            </w:r>
            <w:r w:rsidR="00815AFF" w:rsidRPr="0083203B">
              <w:rPr>
                <w:rStyle w:val="Hyperlink"/>
                <w:noProof/>
              </w:rPr>
              <w:t>Multiple Event Support</w:t>
            </w:r>
            <w:r w:rsidR="00815AFF">
              <w:rPr>
                <w:noProof/>
                <w:webHidden/>
              </w:rPr>
              <w:tab/>
            </w:r>
            <w:r>
              <w:rPr>
                <w:noProof/>
                <w:webHidden/>
              </w:rPr>
              <w:fldChar w:fldCharType="begin"/>
            </w:r>
            <w:r w:rsidR="00815AFF">
              <w:rPr>
                <w:noProof/>
                <w:webHidden/>
              </w:rPr>
              <w:instrText xml:space="preserve"> PAGEREF _Toc404173159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60" w:history="1">
            <w:r w:rsidR="00815AFF" w:rsidRPr="0083203B">
              <w:rPr>
                <w:rStyle w:val="Hyperlink"/>
                <w:noProof/>
              </w:rPr>
              <w:t>2.3.5</w:t>
            </w:r>
            <w:r w:rsidR="00815AFF">
              <w:rPr>
                <w:rFonts w:asciiTheme="minorHAnsi" w:eastAsiaTheme="minorEastAsia" w:hAnsiTheme="minorHAnsi"/>
                <w:noProof/>
              </w:rPr>
              <w:tab/>
            </w:r>
            <w:r w:rsidR="00815AFF" w:rsidRPr="0083203B">
              <w:rPr>
                <w:rStyle w:val="Hyperlink"/>
                <w:noProof/>
              </w:rPr>
              <w:t>Event Season Support</w:t>
            </w:r>
            <w:r w:rsidR="00815AFF">
              <w:rPr>
                <w:noProof/>
                <w:webHidden/>
              </w:rPr>
              <w:tab/>
            </w:r>
            <w:r>
              <w:rPr>
                <w:noProof/>
                <w:webHidden/>
              </w:rPr>
              <w:fldChar w:fldCharType="begin"/>
            </w:r>
            <w:r w:rsidR="00815AFF">
              <w:rPr>
                <w:noProof/>
                <w:webHidden/>
              </w:rPr>
              <w:instrText xml:space="preserve"> PAGEREF _Toc404173160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61" w:history="1">
            <w:r w:rsidR="00815AFF" w:rsidRPr="0083203B">
              <w:rPr>
                <w:rStyle w:val="Hyperlink"/>
                <w:noProof/>
              </w:rPr>
              <w:t>2.4</w:t>
            </w:r>
            <w:r w:rsidR="00815AFF">
              <w:rPr>
                <w:rFonts w:asciiTheme="minorHAnsi" w:eastAsiaTheme="minorEastAsia" w:hAnsiTheme="minorHAnsi"/>
                <w:noProof/>
              </w:rPr>
              <w:tab/>
            </w:r>
            <w:r w:rsidR="00815AFF" w:rsidRPr="0083203B">
              <w:rPr>
                <w:rStyle w:val="Hyperlink"/>
                <w:noProof/>
              </w:rPr>
              <w:t>System Assumptions</w:t>
            </w:r>
            <w:r w:rsidR="00815AFF">
              <w:rPr>
                <w:noProof/>
                <w:webHidden/>
              </w:rPr>
              <w:tab/>
            </w:r>
            <w:r>
              <w:rPr>
                <w:noProof/>
                <w:webHidden/>
              </w:rPr>
              <w:fldChar w:fldCharType="begin"/>
            </w:r>
            <w:r w:rsidR="00815AFF">
              <w:rPr>
                <w:noProof/>
                <w:webHidden/>
              </w:rPr>
              <w:instrText xml:space="preserve"> PAGEREF _Toc404173161 \h </w:instrText>
            </w:r>
            <w:r>
              <w:rPr>
                <w:noProof/>
                <w:webHidden/>
              </w:rPr>
            </w:r>
            <w:r>
              <w:rPr>
                <w:noProof/>
                <w:webHidden/>
              </w:rPr>
              <w:fldChar w:fldCharType="separate"/>
            </w:r>
            <w:r w:rsidR="00815AFF">
              <w:rPr>
                <w:noProof/>
                <w:webHidden/>
              </w:rPr>
              <w:t>4</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62" w:history="1">
            <w:r w:rsidR="00815AFF" w:rsidRPr="0083203B">
              <w:rPr>
                <w:rStyle w:val="Hyperlink"/>
                <w:noProof/>
              </w:rPr>
              <w:t>2.5</w:t>
            </w:r>
            <w:r w:rsidR="00815AFF">
              <w:rPr>
                <w:rFonts w:asciiTheme="minorHAnsi" w:eastAsiaTheme="minorEastAsia" w:hAnsiTheme="minorHAnsi"/>
                <w:noProof/>
              </w:rPr>
              <w:tab/>
            </w:r>
            <w:r w:rsidR="00815AFF" w:rsidRPr="0083203B">
              <w:rPr>
                <w:rStyle w:val="Hyperlink"/>
                <w:noProof/>
              </w:rPr>
              <w:t>System Constraints</w:t>
            </w:r>
            <w:r w:rsidR="00815AFF">
              <w:rPr>
                <w:noProof/>
                <w:webHidden/>
              </w:rPr>
              <w:tab/>
            </w:r>
            <w:r>
              <w:rPr>
                <w:noProof/>
                <w:webHidden/>
              </w:rPr>
              <w:fldChar w:fldCharType="begin"/>
            </w:r>
            <w:r w:rsidR="00815AFF">
              <w:rPr>
                <w:noProof/>
                <w:webHidden/>
              </w:rPr>
              <w:instrText xml:space="preserve"> PAGEREF _Toc404173162 \h </w:instrText>
            </w:r>
            <w:r>
              <w:rPr>
                <w:noProof/>
                <w:webHidden/>
              </w:rPr>
            </w:r>
            <w:r>
              <w:rPr>
                <w:noProof/>
                <w:webHidden/>
              </w:rPr>
              <w:fldChar w:fldCharType="separate"/>
            </w:r>
            <w:r w:rsidR="00815AFF">
              <w:rPr>
                <w:noProof/>
                <w:webHidden/>
              </w:rPr>
              <w:t>5</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63" w:history="1">
            <w:r w:rsidR="00815AFF" w:rsidRPr="0083203B">
              <w:rPr>
                <w:rStyle w:val="Hyperlink"/>
                <w:noProof/>
              </w:rPr>
              <w:t>3.0</w:t>
            </w:r>
            <w:r w:rsidR="00815AFF">
              <w:rPr>
                <w:rFonts w:asciiTheme="minorHAnsi" w:eastAsiaTheme="minorEastAsia" w:hAnsiTheme="minorHAnsi"/>
                <w:noProof/>
              </w:rPr>
              <w:tab/>
            </w:r>
            <w:r w:rsidR="00815AFF" w:rsidRPr="0083203B">
              <w:rPr>
                <w:rStyle w:val="Hyperlink"/>
                <w:noProof/>
              </w:rPr>
              <w:t>Requirements</w:t>
            </w:r>
            <w:r w:rsidR="00815AFF">
              <w:rPr>
                <w:noProof/>
                <w:webHidden/>
              </w:rPr>
              <w:tab/>
            </w:r>
            <w:r>
              <w:rPr>
                <w:noProof/>
                <w:webHidden/>
              </w:rPr>
              <w:fldChar w:fldCharType="begin"/>
            </w:r>
            <w:r w:rsidR="00815AFF">
              <w:rPr>
                <w:noProof/>
                <w:webHidden/>
              </w:rPr>
              <w:instrText xml:space="preserve"> PAGEREF _Toc404173163 \h </w:instrText>
            </w:r>
            <w:r>
              <w:rPr>
                <w:noProof/>
                <w:webHidden/>
              </w:rPr>
            </w:r>
            <w:r>
              <w:rPr>
                <w:noProof/>
                <w:webHidden/>
              </w:rPr>
              <w:fldChar w:fldCharType="separate"/>
            </w:r>
            <w:r w:rsidR="00815AFF">
              <w:rPr>
                <w:noProof/>
                <w:webHidden/>
              </w:rPr>
              <w:t>6</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64" w:history="1">
            <w:r w:rsidR="00815AFF" w:rsidRPr="0083203B">
              <w:rPr>
                <w:rStyle w:val="Hyperlink"/>
                <w:noProof/>
              </w:rPr>
              <w:t>3.1</w:t>
            </w:r>
            <w:r w:rsidR="00815AFF">
              <w:rPr>
                <w:rFonts w:asciiTheme="minorHAnsi" w:eastAsiaTheme="minorEastAsia" w:hAnsiTheme="minorHAnsi"/>
                <w:noProof/>
              </w:rPr>
              <w:tab/>
            </w:r>
            <w:r w:rsidR="00815AFF" w:rsidRPr="0083203B">
              <w:rPr>
                <w:rStyle w:val="Hyperlink"/>
                <w:noProof/>
              </w:rPr>
              <w:t>CSA Requirements</w:t>
            </w:r>
            <w:r w:rsidR="00815AFF">
              <w:rPr>
                <w:noProof/>
                <w:webHidden/>
              </w:rPr>
              <w:tab/>
            </w:r>
            <w:r>
              <w:rPr>
                <w:noProof/>
                <w:webHidden/>
              </w:rPr>
              <w:fldChar w:fldCharType="begin"/>
            </w:r>
            <w:r w:rsidR="00815AFF">
              <w:rPr>
                <w:noProof/>
                <w:webHidden/>
              </w:rPr>
              <w:instrText xml:space="preserve"> PAGEREF _Toc404173164 \h </w:instrText>
            </w:r>
            <w:r>
              <w:rPr>
                <w:noProof/>
                <w:webHidden/>
              </w:rPr>
            </w:r>
            <w:r>
              <w:rPr>
                <w:noProof/>
                <w:webHidden/>
              </w:rPr>
              <w:fldChar w:fldCharType="separate"/>
            </w:r>
            <w:r w:rsidR="00815AFF">
              <w:rPr>
                <w:noProof/>
                <w:webHidden/>
              </w:rPr>
              <w:t>6</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65" w:history="1">
            <w:r w:rsidR="00815AFF" w:rsidRPr="0083203B">
              <w:rPr>
                <w:rStyle w:val="Hyperlink"/>
                <w:noProof/>
              </w:rPr>
              <w:t>3.2</w:t>
            </w:r>
            <w:r w:rsidR="00815AFF">
              <w:rPr>
                <w:rFonts w:asciiTheme="minorHAnsi" w:eastAsiaTheme="minorEastAsia" w:hAnsiTheme="minorHAnsi"/>
                <w:noProof/>
              </w:rPr>
              <w:tab/>
            </w:r>
            <w:r w:rsidR="00815AFF" w:rsidRPr="0083203B">
              <w:rPr>
                <w:rStyle w:val="Hyperlink"/>
                <w:noProof/>
              </w:rPr>
              <w:t>TTS Requirements</w:t>
            </w:r>
            <w:r w:rsidR="00815AFF">
              <w:rPr>
                <w:noProof/>
                <w:webHidden/>
              </w:rPr>
              <w:tab/>
            </w:r>
            <w:r>
              <w:rPr>
                <w:noProof/>
                <w:webHidden/>
              </w:rPr>
              <w:fldChar w:fldCharType="begin"/>
            </w:r>
            <w:r w:rsidR="00815AFF">
              <w:rPr>
                <w:noProof/>
                <w:webHidden/>
              </w:rPr>
              <w:instrText xml:space="preserve"> PAGEREF _Toc404173165 \h </w:instrText>
            </w:r>
            <w:r>
              <w:rPr>
                <w:noProof/>
                <w:webHidden/>
              </w:rPr>
            </w:r>
            <w:r>
              <w:rPr>
                <w:noProof/>
                <w:webHidden/>
              </w:rPr>
              <w:fldChar w:fldCharType="separate"/>
            </w:r>
            <w:r w:rsidR="00815AFF">
              <w:rPr>
                <w:noProof/>
                <w:webHidden/>
              </w:rPr>
              <w:t>6</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66" w:history="1">
            <w:r w:rsidR="00815AFF" w:rsidRPr="0083203B">
              <w:rPr>
                <w:rStyle w:val="Hyperlink"/>
                <w:noProof/>
              </w:rPr>
              <w:t>4.0</w:t>
            </w:r>
            <w:r w:rsidR="00815AFF">
              <w:rPr>
                <w:rFonts w:asciiTheme="minorHAnsi" w:eastAsiaTheme="minorEastAsia" w:hAnsiTheme="minorHAnsi"/>
                <w:noProof/>
              </w:rPr>
              <w:tab/>
            </w:r>
            <w:r w:rsidR="00815AFF" w:rsidRPr="0083203B">
              <w:rPr>
                <w:rStyle w:val="Hyperlink"/>
                <w:noProof/>
              </w:rPr>
              <w:t>Models and Diagrams</w:t>
            </w:r>
            <w:r w:rsidR="00815AFF">
              <w:rPr>
                <w:noProof/>
                <w:webHidden/>
              </w:rPr>
              <w:tab/>
            </w:r>
            <w:r>
              <w:rPr>
                <w:noProof/>
                <w:webHidden/>
              </w:rPr>
              <w:fldChar w:fldCharType="begin"/>
            </w:r>
            <w:r w:rsidR="00815AFF">
              <w:rPr>
                <w:noProof/>
                <w:webHidden/>
              </w:rPr>
              <w:instrText xml:space="preserve"> PAGEREF _Toc404173166 \h </w:instrText>
            </w:r>
            <w:r>
              <w:rPr>
                <w:noProof/>
                <w:webHidden/>
              </w:rPr>
            </w:r>
            <w:r>
              <w:rPr>
                <w:noProof/>
                <w:webHidden/>
              </w:rPr>
              <w:fldChar w:fldCharType="separate"/>
            </w:r>
            <w:r w:rsidR="00815AFF">
              <w:rPr>
                <w:noProof/>
                <w:webHidden/>
              </w:rPr>
              <w:t>9</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67" w:history="1">
            <w:r w:rsidR="00815AFF" w:rsidRPr="0083203B">
              <w:rPr>
                <w:rStyle w:val="Hyperlink"/>
                <w:noProof/>
              </w:rPr>
              <w:t>4.1</w:t>
            </w:r>
            <w:r w:rsidR="00815AFF">
              <w:rPr>
                <w:rFonts w:asciiTheme="minorHAnsi" w:eastAsiaTheme="minorEastAsia" w:hAnsiTheme="minorHAnsi"/>
                <w:noProof/>
              </w:rPr>
              <w:tab/>
            </w:r>
            <w:r w:rsidR="00815AFF" w:rsidRPr="0083203B">
              <w:rPr>
                <w:rStyle w:val="Hyperlink"/>
                <w:noProof/>
              </w:rPr>
              <w:t>Use Case Diagram – TTS Level 0</w:t>
            </w:r>
            <w:r w:rsidR="00815AFF">
              <w:rPr>
                <w:noProof/>
                <w:webHidden/>
              </w:rPr>
              <w:tab/>
            </w:r>
            <w:r>
              <w:rPr>
                <w:noProof/>
                <w:webHidden/>
              </w:rPr>
              <w:fldChar w:fldCharType="begin"/>
            </w:r>
            <w:r w:rsidR="00815AFF">
              <w:rPr>
                <w:noProof/>
                <w:webHidden/>
              </w:rPr>
              <w:instrText xml:space="preserve"> PAGEREF _Toc404173167 \h </w:instrText>
            </w:r>
            <w:r>
              <w:rPr>
                <w:noProof/>
                <w:webHidden/>
              </w:rPr>
            </w:r>
            <w:r>
              <w:rPr>
                <w:noProof/>
                <w:webHidden/>
              </w:rPr>
              <w:fldChar w:fldCharType="separate"/>
            </w:r>
            <w:r w:rsidR="00815AFF">
              <w:rPr>
                <w:noProof/>
                <w:webHidden/>
              </w:rPr>
              <w:t>9</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68" w:history="1">
            <w:r w:rsidR="00815AFF" w:rsidRPr="0083203B">
              <w:rPr>
                <w:rStyle w:val="Hyperlink"/>
                <w:noProof/>
              </w:rPr>
              <w:t>4.1.1</w:t>
            </w:r>
            <w:r w:rsidR="00815AFF">
              <w:rPr>
                <w:rFonts w:asciiTheme="minorHAnsi" w:eastAsiaTheme="minorEastAsia" w:hAnsiTheme="minorHAnsi"/>
                <w:noProof/>
              </w:rPr>
              <w:tab/>
            </w:r>
            <w:r w:rsidR="00815AFF" w:rsidRPr="0083203B">
              <w:rPr>
                <w:rStyle w:val="Hyperlink"/>
                <w:noProof/>
              </w:rPr>
              <w:t>Reserve Ticket Use Case</w:t>
            </w:r>
            <w:r w:rsidR="00815AFF">
              <w:rPr>
                <w:noProof/>
                <w:webHidden/>
              </w:rPr>
              <w:tab/>
            </w:r>
            <w:r>
              <w:rPr>
                <w:noProof/>
                <w:webHidden/>
              </w:rPr>
              <w:fldChar w:fldCharType="begin"/>
            </w:r>
            <w:r w:rsidR="00815AFF">
              <w:rPr>
                <w:noProof/>
                <w:webHidden/>
              </w:rPr>
              <w:instrText xml:space="preserve"> PAGEREF _Toc404173168 \h </w:instrText>
            </w:r>
            <w:r>
              <w:rPr>
                <w:noProof/>
                <w:webHidden/>
              </w:rPr>
            </w:r>
            <w:r>
              <w:rPr>
                <w:noProof/>
                <w:webHidden/>
              </w:rPr>
              <w:fldChar w:fldCharType="separate"/>
            </w:r>
            <w:r w:rsidR="00815AFF">
              <w:rPr>
                <w:noProof/>
                <w:webHidden/>
              </w:rPr>
              <w:t>9</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69" w:history="1">
            <w:r w:rsidR="00815AFF" w:rsidRPr="0083203B">
              <w:rPr>
                <w:rStyle w:val="Hyperlink"/>
                <w:noProof/>
              </w:rPr>
              <w:t>4.1.2</w:t>
            </w:r>
            <w:r w:rsidR="00815AFF">
              <w:rPr>
                <w:rFonts w:asciiTheme="minorHAnsi" w:eastAsiaTheme="minorEastAsia" w:hAnsiTheme="minorHAnsi"/>
                <w:noProof/>
              </w:rPr>
              <w:tab/>
            </w:r>
            <w:r w:rsidR="00815AFF" w:rsidRPr="0083203B">
              <w:rPr>
                <w:rStyle w:val="Hyperlink"/>
                <w:noProof/>
              </w:rPr>
              <w:t>Purchase Ticket - Cash</w:t>
            </w:r>
            <w:r w:rsidR="00815AFF">
              <w:rPr>
                <w:noProof/>
                <w:webHidden/>
              </w:rPr>
              <w:tab/>
            </w:r>
            <w:r>
              <w:rPr>
                <w:noProof/>
                <w:webHidden/>
              </w:rPr>
              <w:fldChar w:fldCharType="begin"/>
            </w:r>
            <w:r w:rsidR="00815AFF">
              <w:rPr>
                <w:noProof/>
                <w:webHidden/>
              </w:rPr>
              <w:instrText xml:space="preserve"> PAGEREF _Toc404173169 \h </w:instrText>
            </w:r>
            <w:r>
              <w:rPr>
                <w:noProof/>
                <w:webHidden/>
              </w:rPr>
            </w:r>
            <w:r>
              <w:rPr>
                <w:noProof/>
                <w:webHidden/>
              </w:rPr>
              <w:fldChar w:fldCharType="separate"/>
            </w:r>
            <w:r w:rsidR="00815AFF">
              <w:rPr>
                <w:noProof/>
                <w:webHidden/>
              </w:rPr>
              <w:t>13</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0" w:history="1">
            <w:r w:rsidR="00815AFF" w:rsidRPr="0083203B">
              <w:rPr>
                <w:rStyle w:val="Hyperlink"/>
                <w:noProof/>
              </w:rPr>
              <w:t>4.1.3</w:t>
            </w:r>
            <w:r w:rsidR="00815AFF">
              <w:rPr>
                <w:rFonts w:asciiTheme="minorHAnsi" w:eastAsiaTheme="minorEastAsia" w:hAnsiTheme="minorHAnsi"/>
                <w:noProof/>
              </w:rPr>
              <w:tab/>
            </w:r>
            <w:r w:rsidR="00815AFF" w:rsidRPr="0083203B">
              <w:rPr>
                <w:rStyle w:val="Hyperlink"/>
                <w:noProof/>
              </w:rPr>
              <w:t>Purchase Ticket Credit</w:t>
            </w:r>
            <w:r w:rsidR="00815AFF">
              <w:rPr>
                <w:noProof/>
                <w:webHidden/>
              </w:rPr>
              <w:tab/>
            </w:r>
            <w:r>
              <w:rPr>
                <w:noProof/>
                <w:webHidden/>
              </w:rPr>
              <w:fldChar w:fldCharType="begin"/>
            </w:r>
            <w:r w:rsidR="00815AFF">
              <w:rPr>
                <w:noProof/>
                <w:webHidden/>
              </w:rPr>
              <w:instrText xml:space="preserve"> PAGEREF _Toc404173170 \h </w:instrText>
            </w:r>
            <w:r>
              <w:rPr>
                <w:noProof/>
                <w:webHidden/>
              </w:rPr>
            </w:r>
            <w:r>
              <w:rPr>
                <w:noProof/>
                <w:webHidden/>
              </w:rPr>
              <w:fldChar w:fldCharType="separate"/>
            </w:r>
            <w:r w:rsidR="00815AFF">
              <w:rPr>
                <w:noProof/>
                <w:webHidden/>
              </w:rPr>
              <w:t>14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1" w:history="1">
            <w:r w:rsidR="00815AFF" w:rsidRPr="0083203B">
              <w:rPr>
                <w:rStyle w:val="Hyperlink"/>
                <w:noProof/>
              </w:rPr>
              <w:t>4.1.4</w:t>
            </w:r>
            <w:r w:rsidR="00815AFF">
              <w:rPr>
                <w:rFonts w:asciiTheme="minorHAnsi" w:eastAsiaTheme="minorEastAsia" w:hAnsiTheme="minorHAnsi"/>
                <w:noProof/>
              </w:rPr>
              <w:tab/>
            </w:r>
            <w:r w:rsidR="00815AFF" w:rsidRPr="0083203B">
              <w:rPr>
                <w:rStyle w:val="Hyperlink"/>
                <w:noProof/>
              </w:rPr>
              <w:t>Pick Up Ticket</w:t>
            </w:r>
            <w:r w:rsidR="00815AFF">
              <w:rPr>
                <w:noProof/>
                <w:webHidden/>
              </w:rPr>
              <w:tab/>
            </w:r>
            <w:r>
              <w:rPr>
                <w:noProof/>
                <w:webHidden/>
              </w:rPr>
              <w:fldChar w:fldCharType="begin"/>
            </w:r>
            <w:r w:rsidR="00815AFF">
              <w:rPr>
                <w:noProof/>
                <w:webHidden/>
              </w:rPr>
              <w:instrText xml:space="preserve"> PAGEREF _Toc404173171 \h </w:instrText>
            </w:r>
            <w:r>
              <w:rPr>
                <w:noProof/>
                <w:webHidden/>
              </w:rPr>
            </w:r>
            <w:r>
              <w:rPr>
                <w:noProof/>
                <w:webHidden/>
              </w:rPr>
              <w:fldChar w:fldCharType="separate"/>
            </w:r>
            <w:r w:rsidR="00815AFF">
              <w:rPr>
                <w:noProof/>
                <w:webHidden/>
              </w:rPr>
              <w:t>17</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2" w:history="1">
            <w:r w:rsidR="00815AFF" w:rsidRPr="0083203B">
              <w:rPr>
                <w:rStyle w:val="Hyperlink"/>
                <w:noProof/>
              </w:rPr>
              <w:t>4.1.5</w:t>
            </w:r>
            <w:r w:rsidR="00815AFF">
              <w:rPr>
                <w:rFonts w:asciiTheme="minorHAnsi" w:eastAsiaTheme="minorEastAsia" w:hAnsiTheme="minorHAnsi"/>
                <w:noProof/>
              </w:rPr>
              <w:tab/>
            </w:r>
            <w:r w:rsidR="00815AFF" w:rsidRPr="0083203B">
              <w:rPr>
                <w:rStyle w:val="Hyperlink"/>
                <w:noProof/>
              </w:rPr>
              <w:t>Select Reservation</w:t>
            </w:r>
            <w:r w:rsidR="00815AFF">
              <w:rPr>
                <w:noProof/>
                <w:webHidden/>
              </w:rPr>
              <w:tab/>
            </w:r>
            <w:r>
              <w:rPr>
                <w:noProof/>
                <w:webHidden/>
              </w:rPr>
              <w:fldChar w:fldCharType="begin"/>
            </w:r>
            <w:r w:rsidR="00815AFF">
              <w:rPr>
                <w:noProof/>
                <w:webHidden/>
              </w:rPr>
              <w:instrText xml:space="preserve"> PAGEREF _Toc404173172 \h </w:instrText>
            </w:r>
            <w:r>
              <w:rPr>
                <w:noProof/>
                <w:webHidden/>
              </w:rPr>
            </w:r>
            <w:r>
              <w:rPr>
                <w:noProof/>
                <w:webHidden/>
              </w:rPr>
              <w:fldChar w:fldCharType="separate"/>
            </w:r>
            <w:r w:rsidR="00815AFF">
              <w:rPr>
                <w:noProof/>
                <w:webHidden/>
              </w:rPr>
              <w:t>19</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3" w:history="1">
            <w:r w:rsidR="00815AFF" w:rsidRPr="0083203B">
              <w:rPr>
                <w:rStyle w:val="Hyperlink"/>
                <w:noProof/>
              </w:rPr>
              <w:t>4.1.6</w:t>
            </w:r>
            <w:r w:rsidR="00815AFF">
              <w:rPr>
                <w:rFonts w:asciiTheme="minorHAnsi" w:eastAsiaTheme="minorEastAsia" w:hAnsiTheme="minorHAnsi"/>
                <w:noProof/>
              </w:rPr>
              <w:tab/>
            </w:r>
            <w:r w:rsidR="00815AFF" w:rsidRPr="0083203B">
              <w:rPr>
                <w:rStyle w:val="Hyperlink"/>
                <w:noProof/>
              </w:rPr>
              <w:t>Validate Patron Payment</w:t>
            </w:r>
            <w:r w:rsidR="00815AFF">
              <w:rPr>
                <w:noProof/>
                <w:webHidden/>
              </w:rPr>
              <w:tab/>
            </w:r>
            <w:r>
              <w:rPr>
                <w:noProof/>
                <w:webHidden/>
              </w:rPr>
              <w:fldChar w:fldCharType="begin"/>
            </w:r>
            <w:r w:rsidR="00815AFF">
              <w:rPr>
                <w:noProof/>
                <w:webHidden/>
              </w:rPr>
              <w:instrText xml:space="preserve"> PAGEREF _Toc404173173 \h </w:instrText>
            </w:r>
            <w:r>
              <w:rPr>
                <w:noProof/>
                <w:webHidden/>
              </w:rPr>
            </w:r>
            <w:r>
              <w:rPr>
                <w:noProof/>
                <w:webHidden/>
              </w:rPr>
              <w:fldChar w:fldCharType="separate"/>
            </w:r>
            <w:r w:rsidR="00815AFF">
              <w:rPr>
                <w:noProof/>
                <w:webHidden/>
              </w:rPr>
              <w:t>22</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4" w:history="1">
            <w:r w:rsidR="00815AFF" w:rsidRPr="0083203B">
              <w:rPr>
                <w:rStyle w:val="Hyperlink"/>
                <w:noProof/>
              </w:rPr>
              <w:t>4.1.7</w:t>
            </w:r>
            <w:r w:rsidR="00815AFF">
              <w:rPr>
                <w:rFonts w:asciiTheme="minorHAnsi" w:eastAsiaTheme="minorEastAsia" w:hAnsiTheme="minorHAnsi"/>
                <w:noProof/>
              </w:rPr>
              <w:tab/>
            </w:r>
            <w:r w:rsidR="00815AFF" w:rsidRPr="0083203B">
              <w:rPr>
                <w:rStyle w:val="Hyperlink"/>
                <w:noProof/>
              </w:rPr>
              <w:t>Search Event by Venue</w:t>
            </w:r>
            <w:r w:rsidR="00815AFF">
              <w:rPr>
                <w:noProof/>
                <w:webHidden/>
              </w:rPr>
              <w:tab/>
            </w:r>
            <w:r>
              <w:rPr>
                <w:noProof/>
                <w:webHidden/>
              </w:rPr>
              <w:fldChar w:fldCharType="begin"/>
            </w:r>
            <w:r w:rsidR="00815AFF">
              <w:rPr>
                <w:noProof/>
                <w:webHidden/>
              </w:rPr>
              <w:instrText xml:space="preserve"> PAGEREF _Toc404173174 \h </w:instrText>
            </w:r>
            <w:r>
              <w:rPr>
                <w:noProof/>
                <w:webHidden/>
              </w:rPr>
            </w:r>
            <w:r>
              <w:rPr>
                <w:noProof/>
                <w:webHidden/>
              </w:rPr>
              <w:fldChar w:fldCharType="separate"/>
            </w:r>
            <w:r w:rsidR="00815AFF">
              <w:rPr>
                <w:noProof/>
                <w:webHidden/>
              </w:rPr>
              <w:t>24</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5" w:history="1">
            <w:r w:rsidR="00815AFF" w:rsidRPr="0083203B">
              <w:rPr>
                <w:rStyle w:val="Hyperlink"/>
                <w:noProof/>
              </w:rPr>
              <w:t>4.1.8</w:t>
            </w:r>
            <w:r w:rsidR="00815AFF">
              <w:rPr>
                <w:rFonts w:asciiTheme="minorHAnsi" w:eastAsiaTheme="minorEastAsia" w:hAnsiTheme="minorHAnsi"/>
                <w:noProof/>
              </w:rPr>
              <w:tab/>
            </w:r>
            <w:r w:rsidR="00815AFF" w:rsidRPr="0083203B">
              <w:rPr>
                <w:rStyle w:val="Hyperlink"/>
                <w:noProof/>
              </w:rPr>
              <w:t>Patron Request Refund</w:t>
            </w:r>
            <w:r w:rsidR="00815AFF">
              <w:rPr>
                <w:noProof/>
                <w:webHidden/>
              </w:rPr>
              <w:tab/>
            </w:r>
            <w:r>
              <w:rPr>
                <w:noProof/>
                <w:webHidden/>
              </w:rPr>
              <w:fldChar w:fldCharType="begin"/>
            </w:r>
            <w:r w:rsidR="00815AFF">
              <w:rPr>
                <w:noProof/>
                <w:webHidden/>
              </w:rPr>
              <w:instrText xml:space="preserve"> PAGEREF _Toc404173175 \h </w:instrText>
            </w:r>
            <w:r>
              <w:rPr>
                <w:noProof/>
                <w:webHidden/>
              </w:rPr>
            </w:r>
            <w:r>
              <w:rPr>
                <w:noProof/>
                <w:webHidden/>
              </w:rPr>
              <w:fldChar w:fldCharType="separate"/>
            </w:r>
            <w:r w:rsidR="00815AFF">
              <w:rPr>
                <w:noProof/>
                <w:webHidden/>
              </w:rPr>
              <w:t>26</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6" w:history="1">
            <w:r w:rsidR="00815AFF" w:rsidRPr="0083203B">
              <w:rPr>
                <w:rStyle w:val="Hyperlink"/>
                <w:noProof/>
              </w:rPr>
              <w:t>4.1.9</w:t>
            </w:r>
            <w:r w:rsidR="00815AFF">
              <w:rPr>
                <w:rFonts w:asciiTheme="minorHAnsi" w:eastAsiaTheme="minorEastAsia" w:hAnsiTheme="minorHAnsi"/>
                <w:noProof/>
              </w:rPr>
              <w:tab/>
            </w:r>
            <w:r w:rsidR="00815AFF" w:rsidRPr="0083203B">
              <w:rPr>
                <w:rStyle w:val="Hyperlink"/>
                <w:noProof/>
              </w:rPr>
              <w:t>Refund All Tickets</w:t>
            </w:r>
            <w:r w:rsidR="00815AFF">
              <w:rPr>
                <w:noProof/>
                <w:webHidden/>
              </w:rPr>
              <w:tab/>
            </w:r>
            <w:r>
              <w:rPr>
                <w:noProof/>
                <w:webHidden/>
              </w:rPr>
              <w:fldChar w:fldCharType="begin"/>
            </w:r>
            <w:r w:rsidR="00815AFF">
              <w:rPr>
                <w:noProof/>
                <w:webHidden/>
              </w:rPr>
              <w:instrText xml:space="preserve"> PAGEREF _Toc404173176 \h </w:instrText>
            </w:r>
            <w:r>
              <w:rPr>
                <w:noProof/>
                <w:webHidden/>
              </w:rPr>
            </w:r>
            <w:r>
              <w:rPr>
                <w:noProof/>
                <w:webHidden/>
              </w:rPr>
              <w:fldChar w:fldCharType="separate"/>
            </w:r>
            <w:r w:rsidR="00815AFF">
              <w:rPr>
                <w:noProof/>
                <w:webHidden/>
              </w:rPr>
              <w:t>28</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7" w:history="1">
            <w:r w:rsidR="00815AFF" w:rsidRPr="0083203B">
              <w:rPr>
                <w:rStyle w:val="Hyperlink"/>
                <w:noProof/>
              </w:rPr>
              <w:t>4.1.10</w:t>
            </w:r>
            <w:r w:rsidR="00815AFF">
              <w:rPr>
                <w:rFonts w:asciiTheme="minorHAnsi" w:eastAsiaTheme="minorEastAsia" w:hAnsiTheme="minorHAnsi"/>
                <w:noProof/>
              </w:rPr>
              <w:tab/>
            </w:r>
            <w:r w:rsidR="00815AFF" w:rsidRPr="0083203B">
              <w:rPr>
                <w:rStyle w:val="Hyperlink"/>
                <w:noProof/>
              </w:rPr>
              <w:t>Create New Patron</w:t>
            </w:r>
            <w:r w:rsidR="00815AFF">
              <w:rPr>
                <w:noProof/>
                <w:webHidden/>
              </w:rPr>
              <w:tab/>
            </w:r>
            <w:r>
              <w:rPr>
                <w:noProof/>
                <w:webHidden/>
              </w:rPr>
              <w:fldChar w:fldCharType="begin"/>
            </w:r>
            <w:r w:rsidR="00815AFF">
              <w:rPr>
                <w:noProof/>
                <w:webHidden/>
              </w:rPr>
              <w:instrText xml:space="preserve"> PAGEREF _Toc404173177 \h </w:instrText>
            </w:r>
            <w:r>
              <w:rPr>
                <w:noProof/>
                <w:webHidden/>
              </w:rPr>
            </w:r>
            <w:r>
              <w:rPr>
                <w:noProof/>
                <w:webHidden/>
              </w:rPr>
              <w:fldChar w:fldCharType="separate"/>
            </w:r>
            <w:r w:rsidR="00815AFF">
              <w:rPr>
                <w:noProof/>
                <w:webHidden/>
              </w:rPr>
              <w:t>30</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8" w:history="1">
            <w:r w:rsidR="00815AFF" w:rsidRPr="0083203B">
              <w:rPr>
                <w:rStyle w:val="Hyperlink"/>
                <w:noProof/>
              </w:rPr>
              <w:t>4.1.11</w:t>
            </w:r>
            <w:r w:rsidR="00815AFF">
              <w:rPr>
                <w:rFonts w:asciiTheme="minorHAnsi" w:eastAsiaTheme="minorEastAsia" w:hAnsiTheme="minorHAnsi"/>
                <w:noProof/>
              </w:rPr>
              <w:tab/>
            </w:r>
            <w:r w:rsidR="00815AFF" w:rsidRPr="0083203B">
              <w:rPr>
                <w:rStyle w:val="Hyperlink"/>
                <w:noProof/>
              </w:rPr>
              <w:t>Exchange Ticket</w:t>
            </w:r>
            <w:r w:rsidR="00815AFF">
              <w:rPr>
                <w:noProof/>
                <w:webHidden/>
              </w:rPr>
              <w:tab/>
            </w:r>
            <w:r>
              <w:rPr>
                <w:noProof/>
                <w:webHidden/>
              </w:rPr>
              <w:fldChar w:fldCharType="begin"/>
            </w:r>
            <w:r w:rsidR="00815AFF">
              <w:rPr>
                <w:noProof/>
                <w:webHidden/>
              </w:rPr>
              <w:instrText xml:space="preserve"> PAGEREF _Toc404173178 \h </w:instrText>
            </w:r>
            <w:r>
              <w:rPr>
                <w:noProof/>
                <w:webHidden/>
              </w:rPr>
            </w:r>
            <w:r>
              <w:rPr>
                <w:noProof/>
                <w:webHidden/>
              </w:rPr>
              <w:fldChar w:fldCharType="separate"/>
            </w:r>
            <w:r w:rsidR="00815AFF">
              <w:rPr>
                <w:noProof/>
                <w:webHidden/>
              </w:rPr>
              <w:t>31</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79" w:history="1">
            <w:r w:rsidR="00815AFF" w:rsidRPr="0083203B">
              <w:rPr>
                <w:rStyle w:val="Hyperlink"/>
                <w:noProof/>
              </w:rPr>
              <w:t>4.1.12</w:t>
            </w:r>
            <w:r w:rsidR="00815AFF">
              <w:rPr>
                <w:rFonts w:asciiTheme="minorHAnsi" w:eastAsiaTheme="minorEastAsia" w:hAnsiTheme="minorHAnsi"/>
                <w:noProof/>
              </w:rPr>
              <w:tab/>
            </w:r>
            <w:r w:rsidR="00815AFF" w:rsidRPr="0083203B">
              <w:rPr>
                <w:rStyle w:val="Hyperlink"/>
                <w:noProof/>
              </w:rPr>
              <w:t>Select Booking</w:t>
            </w:r>
            <w:r w:rsidR="00815AFF">
              <w:rPr>
                <w:noProof/>
                <w:webHidden/>
              </w:rPr>
              <w:tab/>
            </w:r>
            <w:r>
              <w:rPr>
                <w:noProof/>
                <w:webHidden/>
              </w:rPr>
              <w:fldChar w:fldCharType="begin"/>
            </w:r>
            <w:r w:rsidR="00815AFF">
              <w:rPr>
                <w:noProof/>
                <w:webHidden/>
              </w:rPr>
              <w:instrText xml:space="preserve"> PAGEREF _Toc404173179 \h </w:instrText>
            </w:r>
            <w:r>
              <w:rPr>
                <w:noProof/>
                <w:webHidden/>
              </w:rPr>
            </w:r>
            <w:r>
              <w:rPr>
                <w:noProof/>
                <w:webHidden/>
              </w:rPr>
              <w:fldChar w:fldCharType="separate"/>
            </w:r>
            <w:r w:rsidR="00815AFF">
              <w:rPr>
                <w:noProof/>
                <w:webHidden/>
              </w:rPr>
              <w:t>34</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80" w:history="1">
            <w:r w:rsidR="00815AFF" w:rsidRPr="0083203B">
              <w:rPr>
                <w:rStyle w:val="Hyperlink"/>
                <w:noProof/>
              </w:rPr>
              <w:t>5.0</w:t>
            </w:r>
            <w:r w:rsidR="00815AFF">
              <w:rPr>
                <w:rFonts w:asciiTheme="minorHAnsi" w:eastAsiaTheme="minorEastAsia" w:hAnsiTheme="minorHAnsi"/>
                <w:noProof/>
              </w:rPr>
              <w:tab/>
            </w:r>
            <w:r w:rsidR="00815AFF" w:rsidRPr="0083203B">
              <w:rPr>
                <w:rStyle w:val="Hyperlink"/>
                <w:noProof/>
              </w:rPr>
              <w:t>Goal Diagrams</w:t>
            </w:r>
            <w:r w:rsidR="00815AFF">
              <w:rPr>
                <w:noProof/>
                <w:webHidden/>
              </w:rPr>
              <w:tab/>
            </w:r>
            <w:r>
              <w:rPr>
                <w:noProof/>
                <w:webHidden/>
              </w:rPr>
              <w:fldChar w:fldCharType="begin"/>
            </w:r>
            <w:r w:rsidR="00815AFF">
              <w:rPr>
                <w:noProof/>
                <w:webHidden/>
              </w:rPr>
              <w:instrText xml:space="preserve"> PAGEREF _Toc404173180 \h </w:instrText>
            </w:r>
            <w:r>
              <w:rPr>
                <w:noProof/>
                <w:webHidden/>
              </w:rPr>
            </w:r>
            <w:r>
              <w:rPr>
                <w:noProof/>
                <w:webHidden/>
              </w:rPr>
              <w:fldChar w:fldCharType="separate"/>
            </w:r>
            <w:r w:rsidR="00815AFF">
              <w:rPr>
                <w:noProof/>
                <w:webHidden/>
              </w:rPr>
              <w:t>37</w:t>
            </w:r>
            <w:r>
              <w:rPr>
                <w:noProof/>
                <w:webHidden/>
              </w:rPr>
              <w:fldChar w:fldCharType="end"/>
            </w:r>
          </w:hyperlink>
        </w:p>
        <w:p w:rsidR="00815AFF" w:rsidRDefault="00707CB8">
          <w:pPr>
            <w:pStyle w:val="TOC1"/>
            <w:tabs>
              <w:tab w:val="right" w:leader="dot" w:pos="9350"/>
            </w:tabs>
            <w:rPr>
              <w:rFonts w:asciiTheme="minorHAnsi" w:eastAsiaTheme="minorEastAsia" w:hAnsiTheme="minorHAnsi"/>
              <w:noProof/>
            </w:rPr>
          </w:pPr>
          <w:hyperlink w:anchor="_Toc404173181" w:history="1">
            <w:r w:rsidR="00815AFF" w:rsidRPr="0083203B">
              <w:rPr>
                <w:rStyle w:val="Hyperlink"/>
                <w:b/>
                <w:noProof/>
              </w:rPr>
              <w:t>Part II</w:t>
            </w:r>
            <w:r w:rsidR="00815AFF">
              <w:rPr>
                <w:noProof/>
                <w:webHidden/>
              </w:rPr>
              <w:tab/>
            </w:r>
            <w:r>
              <w:rPr>
                <w:noProof/>
                <w:webHidden/>
              </w:rPr>
              <w:fldChar w:fldCharType="begin"/>
            </w:r>
            <w:r w:rsidR="00815AFF">
              <w:rPr>
                <w:noProof/>
                <w:webHidden/>
              </w:rPr>
              <w:instrText xml:space="preserve"> PAGEREF _Toc404173181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1"/>
            <w:tabs>
              <w:tab w:val="left" w:pos="660"/>
              <w:tab w:val="right" w:leader="dot" w:pos="9350"/>
            </w:tabs>
            <w:rPr>
              <w:rFonts w:asciiTheme="minorHAnsi" w:eastAsiaTheme="minorEastAsia" w:hAnsiTheme="minorHAnsi"/>
              <w:noProof/>
            </w:rPr>
          </w:pPr>
          <w:hyperlink w:anchor="_Toc404173182" w:history="1">
            <w:r w:rsidR="00815AFF" w:rsidRPr="0083203B">
              <w:rPr>
                <w:rStyle w:val="Hyperlink"/>
                <w:noProof/>
              </w:rPr>
              <w:t>1.0</w:t>
            </w:r>
            <w:r w:rsidR="00815AFF">
              <w:rPr>
                <w:rFonts w:asciiTheme="minorHAnsi" w:eastAsiaTheme="minorEastAsia" w:hAnsiTheme="minorHAnsi"/>
                <w:noProof/>
              </w:rPr>
              <w:tab/>
            </w:r>
            <w:r w:rsidR="00815AFF" w:rsidRPr="0083203B">
              <w:rPr>
                <w:rStyle w:val="Hyperlink"/>
                <w:noProof/>
              </w:rPr>
              <w:t>How We Operate</w:t>
            </w:r>
            <w:r w:rsidR="00815AFF">
              <w:rPr>
                <w:noProof/>
                <w:webHidden/>
              </w:rPr>
              <w:tab/>
            </w:r>
            <w:r>
              <w:rPr>
                <w:noProof/>
                <w:webHidden/>
              </w:rPr>
              <w:fldChar w:fldCharType="begin"/>
            </w:r>
            <w:r w:rsidR="00815AFF">
              <w:rPr>
                <w:noProof/>
                <w:webHidden/>
              </w:rPr>
              <w:instrText xml:space="preserve"> PAGEREF _Toc404173182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83" w:history="1">
            <w:r w:rsidR="00815AFF" w:rsidRPr="0083203B">
              <w:rPr>
                <w:rStyle w:val="Hyperlink"/>
                <w:noProof/>
              </w:rPr>
              <w:t>1.1</w:t>
            </w:r>
            <w:r w:rsidR="00815AFF">
              <w:rPr>
                <w:rFonts w:asciiTheme="minorHAnsi" w:eastAsiaTheme="minorEastAsia" w:hAnsiTheme="minorHAnsi"/>
                <w:noProof/>
              </w:rPr>
              <w:tab/>
            </w:r>
            <w:r w:rsidR="00815AFF" w:rsidRPr="0083203B">
              <w:rPr>
                <w:rStyle w:val="Hyperlink"/>
                <w:noProof/>
              </w:rPr>
              <w:t>Roles</w:t>
            </w:r>
            <w:r w:rsidR="00815AFF">
              <w:rPr>
                <w:noProof/>
                <w:webHidden/>
              </w:rPr>
              <w:tab/>
            </w:r>
            <w:r>
              <w:rPr>
                <w:noProof/>
                <w:webHidden/>
              </w:rPr>
              <w:fldChar w:fldCharType="begin"/>
            </w:r>
            <w:r w:rsidR="00815AFF">
              <w:rPr>
                <w:noProof/>
                <w:webHidden/>
              </w:rPr>
              <w:instrText xml:space="preserve"> PAGEREF _Toc404173183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84" w:history="1">
            <w:r w:rsidR="00815AFF" w:rsidRPr="0083203B">
              <w:rPr>
                <w:rStyle w:val="Hyperlink"/>
                <w:noProof/>
              </w:rPr>
              <w:t>1.2</w:t>
            </w:r>
            <w:r w:rsidR="00815AFF">
              <w:rPr>
                <w:rFonts w:asciiTheme="minorHAnsi" w:eastAsiaTheme="minorEastAsia" w:hAnsiTheme="minorHAnsi"/>
                <w:noProof/>
              </w:rPr>
              <w:tab/>
            </w:r>
            <w:r w:rsidR="00815AFF" w:rsidRPr="0083203B">
              <w:rPr>
                <w:rStyle w:val="Hyperlink"/>
                <w:noProof/>
              </w:rPr>
              <w:t>Tools Used</w:t>
            </w:r>
            <w:r w:rsidR="00815AFF">
              <w:rPr>
                <w:noProof/>
                <w:webHidden/>
              </w:rPr>
              <w:tab/>
            </w:r>
            <w:r>
              <w:rPr>
                <w:noProof/>
                <w:webHidden/>
              </w:rPr>
              <w:fldChar w:fldCharType="begin"/>
            </w:r>
            <w:r w:rsidR="00815AFF">
              <w:rPr>
                <w:noProof/>
                <w:webHidden/>
              </w:rPr>
              <w:instrText xml:space="preserve"> PAGEREF _Toc404173184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85" w:history="1">
            <w:r w:rsidR="00815AFF" w:rsidRPr="0083203B">
              <w:rPr>
                <w:rStyle w:val="Hyperlink"/>
                <w:noProof/>
              </w:rPr>
              <w:t>1.3</w:t>
            </w:r>
            <w:r w:rsidR="00815AFF">
              <w:rPr>
                <w:rFonts w:asciiTheme="minorHAnsi" w:eastAsiaTheme="minorEastAsia" w:hAnsiTheme="minorHAnsi"/>
                <w:noProof/>
              </w:rPr>
              <w:tab/>
            </w:r>
            <w:r w:rsidR="00815AFF" w:rsidRPr="0083203B">
              <w:rPr>
                <w:rStyle w:val="Hyperlink"/>
                <w:noProof/>
              </w:rPr>
              <w:t>Team Communication Strategy</w:t>
            </w:r>
            <w:r w:rsidR="00815AFF">
              <w:rPr>
                <w:noProof/>
                <w:webHidden/>
              </w:rPr>
              <w:tab/>
            </w:r>
            <w:r>
              <w:rPr>
                <w:noProof/>
                <w:webHidden/>
              </w:rPr>
              <w:fldChar w:fldCharType="begin"/>
            </w:r>
            <w:r w:rsidR="00815AFF">
              <w:rPr>
                <w:noProof/>
                <w:webHidden/>
              </w:rPr>
              <w:instrText xml:space="preserve"> PAGEREF _Toc404173185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86" w:history="1">
            <w:r w:rsidR="00815AFF" w:rsidRPr="0083203B">
              <w:rPr>
                <w:rStyle w:val="Hyperlink"/>
                <w:noProof/>
              </w:rPr>
              <w:t>1.4</w:t>
            </w:r>
            <w:r w:rsidR="00815AFF">
              <w:rPr>
                <w:rFonts w:asciiTheme="minorHAnsi" w:eastAsiaTheme="minorEastAsia" w:hAnsiTheme="minorHAnsi"/>
                <w:noProof/>
              </w:rPr>
              <w:tab/>
            </w:r>
            <w:r w:rsidR="00815AFF" w:rsidRPr="0083203B">
              <w:rPr>
                <w:rStyle w:val="Hyperlink"/>
                <w:noProof/>
              </w:rPr>
              <w:t>Team Quality Assurance Strategy</w:t>
            </w:r>
            <w:r w:rsidR="00815AFF">
              <w:rPr>
                <w:noProof/>
                <w:webHidden/>
              </w:rPr>
              <w:tab/>
            </w:r>
            <w:r>
              <w:rPr>
                <w:noProof/>
                <w:webHidden/>
              </w:rPr>
              <w:fldChar w:fldCharType="begin"/>
            </w:r>
            <w:r w:rsidR="00815AFF">
              <w:rPr>
                <w:noProof/>
                <w:webHidden/>
              </w:rPr>
              <w:instrText xml:space="preserve"> PAGEREF _Toc404173186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87" w:history="1">
            <w:r w:rsidR="00815AFF" w:rsidRPr="0083203B">
              <w:rPr>
                <w:rStyle w:val="Hyperlink"/>
                <w:noProof/>
              </w:rPr>
              <w:t>1.4.1</w:t>
            </w:r>
            <w:r w:rsidR="00815AFF">
              <w:rPr>
                <w:rFonts w:asciiTheme="minorHAnsi" w:eastAsiaTheme="minorEastAsia" w:hAnsiTheme="minorHAnsi"/>
                <w:noProof/>
              </w:rPr>
              <w:tab/>
            </w:r>
            <w:r w:rsidR="00815AFF" w:rsidRPr="0083203B">
              <w:rPr>
                <w:rStyle w:val="Hyperlink"/>
                <w:noProof/>
              </w:rPr>
              <w:t>Preliminary Quality Assurance Audit</w:t>
            </w:r>
            <w:r w:rsidR="00815AFF">
              <w:rPr>
                <w:noProof/>
                <w:webHidden/>
              </w:rPr>
              <w:tab/>
            </w:r>
            <w:r>
              <w:rPr>
                <w:noProof/>
                <w:webHidden/>
              </w:rPr>
              <w:fldChar w:fldCharType="begin"/>
            </w:r>
            <w:r w:rsidR="00815AFF">
              <w:rPr>
                <w:noProof/>
                <w:webHidden/>
              </w:rPr>
              <w:instrText xml:space="preserve"> PAGEREF _Toc404173187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OC3"/>
            <w:tabs>
              <w:tab w:val="left" w:pos="1320"/>
              <w:tab w:val="right" w:leader="dot" w:pos="9350"/>
            </w:tabs>
            <w:rPr>
              <w:rFonts w:asciiTheme="minorHAnsi" w:eastAsiaTheme="minorEastAsia" w:hAnsiTheme="minorHAnsi"/>
              <w:noProof/>
            </w:rPr>
          </w:pPr>
          <w:hyperlink w:anchor="_Toc404173188" w:history="1">
            <w:r w:rsidR="00815AFF" w:rsidRPr="0083203B">
              <w:rPr>
                <w:rStyle w:val="Hyperlink"/>
                <w:noProof/>
              </w:rPr>
              <w:t>1.4.2</w:t>
            </w:r>
            <w:r w:rsidR="00815AFF">
              <w:rPr>
                <w:rFonts w:asciiTheme="minorHAnsi" w:eastAsiaTheme="minorEastAsia" w:hAnsiTheme="minorHAnsi"/>
                <w:noProof/>
              </w:rPr>
              <w:tab/>
            </w:r>
            <w:r w:rsidR="00815AFF" w:rsidRPr="0083203B">
              <w:rPr>
                <w:rStyle w:val="Hyperlink"/>
                <w:noProof/>
              </w:rPr>
              <w:t>Preliminary CM Audit</w:t>
            </w:r>
            <w:r w:rsidR="00815AFF">
              <w:rPr>
                <w:noProof/>
                <w:webHidden/>
              </w:rPr>
              <w:tab/>
            </w:r>
            <w:r>
              <w:rPr>
                <w:noProof/>
                <w:webHidden/>
              </w:rPr>
              <w:fldChar w:fldCharType="begin"/>
            </w:r>
            <w:r w:rsidR="00815AFF">
              <w:rPr>
                <w:noProof/>
                <w:webHidden/>
              </w:rPr>
              <w:instrText xml:space="preserve"> PAGEREF _Toc404173188 \h </w:instrText>
            </w:r>
            <w:r>
              <w:rPr>
                <w:noProof/>
                <w:webHidden/>
              </w:rPr>
            </w:r>
            <w:r>
              <w:rPr>
                <w:noProof/>
                <w:webHidden/>
              </w:rPr>
              <w:fldChar w:fldCharType="separate"/>
            </w:r>
            <w:r w:rsidR="00815AFF">
              <w:rPr>
                <w:noProof/>
                <w:webHidden/>
              </w:rPr>
              <w:t>43</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89" w:history="1">
            <w:r w:rsidR="00815AFF" w:rsidRPr="0083203B">
              <w:rPr>
                <w:rStyle w:val="Hyperlink"/>
                <w:noProof/>
              </w:rPr>
              <w:t>1.5</w:t>
            </w:r>
            <w:r w:rsidR="00815AFF">
              <w:rPr>
                <w:rFonts w:asciiTheme="minorHAnsi" w:eastAsiaTheme="minorEastAsia" w:hAnsiTheme="minorHAnsi"/>
                <w:noProof/>
              </w:rPr>
              <w:tab/>
            </w:r>
            <w:r w:rsidR="00815AFF" w:rsidRPr="0083203B">
              <w:rPr>
                <w:rStyle w:val="Hyperlink"/>
                <w:noProof/>
              </w:rPr>
              <w:t>Project Schedule</w:t>
            </w:r>
            <w:r w:rsidR="00815AFF">
              <w:rPr>
                <w:noProof/>
                <w:webHidden/>
              </w:rPr>
              <w:tab/>
            </w:r>
            <w:r>
              <w:rPr>
                <w:noProof/>
                <w:webHidden/>
              </w:rPr>
              <w:fldChar w:fldCharType="begin"/>
            </w:r>
            <w:r w:rsidR="00815AFF">
              <w:rPr>
                <w:noProof/>
                <w:webHidden/>
              </w:rPr>
              <w:instrText xml:space="preserve"> PAGEREF _Toc404173189 \h </w:instrText>
            </w:r>
            <w:r>
              <w:rPr>
                <w:noProof/>
                <w:webHidden/>
              </w:rPr>
            </w:r>
            <w:r>
              <w:rPr>
                <w:noProof/>
                <w:webHidden/>
              </w:rPr>
              <w:fldChar w:fldCharType="separate"/>
            </w:r>
            <w:r w:rsidR="00815AFF">
              <w:rPr>
                <w:noProof/>
                <w:webHidden/>
              </w:rPr>
              <w:t>45</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90" w:history="1">
            <w:r w:rsidR="00815AFF" w:rsidRPr="0083203B">
              <w:rPr>
                <w:rStyle w:val="Hyperlink"/>
                <w:noProof/>
              </w:rPr>
              <w:t>1.6</w:t>
            </w:r>
            <w:r w:rsidR="00815AFF">
              <w:rPr>
                <w:rFonts w:asciiTheme="minorHAnsi" w:eastAsiaTheme="minorEastAsia" w:hAnsiTheme="minorHAnsi"/>
                <w:noProof/>
              </w:rPr>
              <w:tab/>
            </w:r>
            <w:r w:rsidR="00815AFF" w:rsidRPr="0083203B">
              <w:rPr>
                <w:rStyle w:val="Hyperlink"/>
                <w:noProof/>
              </w:rPr>
              <w:t>Function Point Estimates</w:t>
            </w:r>
            <w:r w:rsidR="00815AFF">
              <w:rPr>
                <w:noProof/>
                <w:webHidden/>
              </w:rPr>
              <w:tab/>
            </w:r>
            <w:r>
              <w:rPr>
                <w:noProof/>
                <w:webHidden/>
              </w:rPr>
              <w:fldChar w:fldCharType="begin"/>
            </w:r>
            <w:r w:rsidR="00815AFF">
              <w:rPr>
                <w:noProof/>
                <w:webHidden/>
              </w:rPr>
              <w:instrText xml:space="preserve"> PAGEREF _Toc404173190 \h </w:instrText>
            </w:r>
            <w:r>
              <w:rPr>
                <w:noProof/>
                <w:webHidden/>
              </w:rPr>
            </w:r>
            <w:r>
              <w:rPr>
                <w:noProof/>
                <w:webHidden/>
              </w:rPr>
              <w:fldChar w:fldCharType="separate"/>
            </w:r>
            <w:r w:rsidR="00815AFF">
              <w:rPr>
                <w:noProof/>
                <w:webHidden/>
              </w:rPr>
              <w:t>46</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91" w:history="1">
            <w:r w:rsidR="00815AFF" w:rsidRPr="0083203B">
              <w:rPr>
                <w:rStyle w:val="Hyperlink"/>
                <w:noProof/>
              </w:rPr>
              <w:t>1.7</w:t>
            </w:r>
            <w:r w:rsidR="00815AFF">
              <w:rPr>
                <w:rFonts w:asciiTheme="minorHAnsi" w:eastAsiaTheme="minorEastAsia" w:hAnsiTheme="minorHAnsi"/>
                <w:noProof/>
              </w:rPr>
              <w:tab/>
            </w:r>
            <w:r w:rsidR="00815AFF" w:rsidRPr="0083203B">
              <w:rPr>
                <w:rStyle w:val="Hyperlink"/>
                <w:noProof/>
              </w:rPr>
              <w:t>Meeting Minutes</w:t>
            </w:r>
            <w:r w:rsidR="00815AFF">
              <w:rPr>
                <w:noProof/>
                <w:webHidden/>
              </w:rPr>
              <w:tab/>
            </w:r>
            <w:r>
              <w:rPr>
                <w:noProof/>
                <w:webHidden/>
              </w:rPr>
              <w:fldChar w:fldCharType="begin"/>
            </w:r>
            <w:r w:rsidR="00815AFF">
              <w:rPr>
                <w:noProof/>
                <w:webHidden/>
              </w:rPr>
              <w:instrText xml:space="preserve"> PAGEREF _Toc404173191 \h </w:instrText>
            </w:r>
            <w:r>
              <w:rPr>
                <w:noProof/>
                <w:webHidden/>
              </w:rPr>
            </w:r>
            <w:r>
              <w:rPr>
                <w:noProof/>
                <w:webHidden/>
              </w:rPr>
              <w:fldChar w:fldCharType="separate"/>
            </w:r>
            <w:r w:rsidR="00815AFF">
              <w:rPr>
                <w:noProof/>
                <w:webHidden/>
              </w:rPr>
              <w:t>50</w:t>
            </w:r>
            <w:r>
              <w:rPr>
                <w:noProof/>
                <w:webHidden/>
              </w:rPr>
              <w:fldChar w:fldCharType="end"/>
            </w:r>
          </w:hyperlink>
        </w:p>
        <w:p w:rsidR="00815AFF" w:rsidRDefault="00707CB8">
          <w:pPr>
            <w:pStyle w:val="TOC2"/>
            <w:tabs>
              <w:tab w:val="left" w:pos="880"/>
              <w:tab w:val="right" w:leader="dot" w:pos="9350"/>
            </w:tabs>
            <w:rPr>
              <w:rFonts w:asciiTheme="minorHAnsi" w:eastAsiaTheme="minorEastAsia" w:hAnsiTheme="minorHAnsi"/>
              <w:noProof/>
            </w:rPr>
          </w:pPr>
          <w:hyperlink w:anchor="_Toc404173192" w:history="1">
            <w:r w:rsidR="00815AFF" w:rsidRPr="0083203B">
              <w:rPr>
                <w:rStyle w:val="Hyperlink"/>
                <w:noProof/>
              </w:rPr>
              <w:t>1.8</w:t>
            </w:r>
            <w:r w:rsidR="00815AFF">
              <w:rPr>
                <w:rFonts w:asciiTheme="minorHAnsi" w:eastAsiaTheme="minorEastAsia" w:hAnsiTheme="minorHAnsi"/>
                <w:noProof/>
              </w:rPr>
              <w:tab/>
            </w:r>
            <w:r w:rsidR="00815AFF" w:rsidRPr="0083203B">
              <w:rPr>
                <w:rStyle w:val="Hyperlink"/>
                <w:noProof/>
              </w:rPr>
              <w:t>Lessons Learned</w:t>
            </w:r>
            <w:r w:rsidR="00815AFF">
              <w:rPr>
                <w:noProof/>
                <w:webHidden/>
              </w:rPr>
              <w:tab/>
            </w:r>
            <w:r>
              <w:rPr>
                <w:noProof/>
                <w:webHidden/>
              </w:rPr>
              <w:fldChar w:fldCharType="begin"/>
            </w:r>
            <w:r w:rsidR="00815AFF">
              <w:rPr>
                <w:noProof/>
                <w:webHidden/>
              </w:rPr>
              <w:instrText xml:space="preserve"> PAGEREF _Toc404173192 \h </w:instrText>
            </w:r>
            <w:r>
              <w:rPr>
                <w:noProof/>
                <w:webHidden/>
              </w:rPr>
            </w:r>
            <w:r>
              <w:rPr>
                <w:noProof/>
                <w:webHidden/>
              </w:rPr>
              <w:fldChar w:fldCharType="separate"/>
            </w:r>
            <w:r w:rsidR="00815AFF">
              <w:rPr>
                <w:noProof/>
                <w:webHidden/>
              </w:rPr>
              <w:t>51</w:t>
            </w:r>
            <w:r>
              <w:rPr>
                <w:noProof/>
                <w:webHidden/>
              </w:rPr>
              <w:fldChar w:fldCharType="end"/>
            </w:r>
          </w:hyperlink>
        </w:p>
        <w:p w:rsidR="00815AFF" w:rsidRDefault="00707CB8">
          <w:pPr>
            <w:pStyle w:val="TOC1"/>
            <w:tabs>
              <w:tab w:val="right" w:leader="dot" w:pos="9350"/>
            </w:tabs>
            <w:rPr>
              <w:rFonts w:asciiTheme="minorHAnsi" w:eastAsiaTheme="minorEastAsia" w:hAnsiTheme="minorHAnsi"/>
              <w:noProof/>
            </w:rPr>
          </w:pPr>
          <w:hyperlink w:anchor="_Toc404173193" w:history="1">
            <w:r w:rsidR="00815AFF" w:rsidRPr="0083203B">
              <w:rPr>
                <w:rStyle w:val="Hyperlink"/>
                <w:b/>
                <w:noProof/>
              </w:rPr>
              <w:t>Appendix A</w:t>
            </w:r>
            <w:r w:rsidR="00815AFF">
              <w:rPr>
                <w:noProof/>
                <w:webHidden/>
              </w:rPr>
              <w:tab/>
            </w:r>
            <w:r>
              <w:rPr>
                <w:noProof/>
                <w:webHidden/>
              </w:rPr>
              <w:fldChar w:fldCharType="begin"/>
            </w:r>
            <w:r w:rsidR="00815AFF">
              <w:rPr>
                <w:noProof/>
                <w:webHidden/>
              </w:rPr>
              <w:instrText xml:space="preserve"> PAGEREF _Toc404173193 \h </w:instrText>
            </w:r>
            <w:r>
              <w:rPr>
                <w:noProof/>
                <w:webHidden/>
              </w:rPr>
            </w:r>
            <w:r>
              <w:rPr>
                <w:noProof/>
                <w:webHidden/>
              </w:rPr>
              <w:fldChar w:fldCharType="separate"/>
            </w:r>
            <w:r w:rsidR="00815AFF">
              <w:rPr>
                <w:noProof/>
                <w:webHidden/>
              </w:rPr>
              <w:t>53</w:t>
            </w:r>
            <w:r>
              <w:rPr>
                <w:noProof/>
                <w:webHidden/>
              </w:rPr>
              <w:fldChar w:fldCharType="end"/>
            </w:r>
          </w:hyperlink>
        </w:p>
        <w:p w:rsidR="002E47CA" w:rsidRDefault="00707CB8" w:rsidP="0009141E">
          <w:pPr>
            <w:rPr>
              <w:bCs/>
              <w:noProof/>
            </w:rPr>
          </w:pPr>
          <w:r>
            <w:rPr>
              <w:b/>
              <w:bCs/>
              <w:noProof/>
            </w:rPr>
            <w:fldChar w:fldCharType="end"/>
          </w:r>
        </w:p>
      </w:sdtContent>
    </w:sdt>
    <w:p w:rsidR="008300D6" w:rsidRDefault="008300D6">
      <w:pPr>
        <w:spacing w:after="200" w:line="276" w:lineRule="auto"/>
        <w:rPr>
          <w:b/>
        </w:rPr>
      </w:pPr>
      <w:r>
        <w:rPr>
          <w:b/>
        </w:rPr>
        <w:br w:type="page"/>
      </w:r>
    </w:p>
    <w:p w:rsidR="0009141E" w:rsidRDefault="0009141E" w:rsidP="00DE300C">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815AFF" w:rsidRDefault="00707CB8">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4173303" w:history="1">
        <w:r w:rsidR="00815AFF" w:rsidRPr="00697A1D">
          <w:rPr>
            <w:rStyle w:val="Hyperlink"/>
            <w:noProof/>
          </w:rPr>
          <w:t>Table 1.2</w:t>
        </w:r>
        <w:r w:rsidR="00815AFF" w:rsidRPr="00697A1D">
          <w:rPr>
            <w:rStyle w:val="Hyperlink"/>
            <w:noProof/>
          </w:rPr>
          <w:noBreakHyphen/>
          <w:t>1 Glossary</w:t>
        </w:r>
        <w:r w:rsidR="00815AFF">
          <w:rPr>
            <w:noProof/>
            <w:webHidden/>
          </w:rPr>
          <w:tab/>
        </w:r>
        <w:r>
          <w:rPr>
            <w:noProof/>
            <w:webHidden/>
          </w:rPr>
          <w:fldChar w:fldCharType="begin"/>
        </w:r>
        <w:r w:rsidR="00815AFF">
          <w:rPr>
            <w:noProof/>
            <w:webHidden/>
          </w:rPr>
          <w:instrText xml:space="preserve"> PAGEREF _Toc404173303 \h </w:instrText>
        </w:r>
        <w:r>
          <w:rPr>
            <w:noProof/>
            <w:webHidden/>
          </w:rPr>
        </w:r>
        <w:r>
          <w:rPr>
            <w:noProof/>
            <w:webHidden/>
          </w:rPr>
          <w:fldChar w:fldCharType="separate"/>
        </w:r>
        <w:r w:rsidR="00815AFF">
          <w:rPr>
            <w:noProof/>
            <w:webHidden/>
          </w:rPr>
          <w:t>2</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4" w:history="1">
        <w:r w:rsidR="00815AFF" w:rsidRPr="00697A1D">
          <w:rPr>
            <w:rStyle w:val="Hyperlink"/>
            <w:noProof/>
          </w:rPr>
          <w:t>Table 1.3</w:t>
        </w:r>
        <w:r w:rsidR="00815AFF" w:rsidRPr="00697A1D">
          <w:rPr>
            <w:rStyle w:val="Hyperlink"/>
            <w:noProof/>
          </w:rPr>
          <w:noBreakHyphen/>
          <w:t>1 Referenced Documents</w:t>
        </w:r>
        <w:r w:rsidR="00815AFF">
          <w:rPr>
            <w:noProof/>
            <w:webHidden/>
          </w:rPr>
          <w:tab/>
        </w:r>
        <w:r>
          <w:rPr>
            <w:noProof/>
            <w:webHidden/>
          </w:rPr>
          <w:fldChar w:fldCharType="begin"/>
        </w:r>
        <w:r w:rsidR="00815AFF">
          <w:rPr>
            <w:noProof/>
            <w:webHidden/>
          </w:rPr>
          <w:instrText xml:space="preserve"> PAGEREF _Toc404173304 \h </w:instrText>
        </w:r>
        <w:r>
          <w:rPr>
            <w:noProof/>
            <w:webHidden/>
          </w:rPr>
        </w:r>
        <w:r>
          <w:rPr>
            <w:noProof/>
            <w:webHidden/>
          </w:rPr>
          <w:fldChar w:fldCharType="separate"/>
        </w:r>
        <w:r w:rsidR="00815AFF">
          <w:rPr>
            <w:noProof/>
            <w:webHidden/>
          </w:rPr>
          <w:t>3</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5" w:history="1">
        <w:r w:rsidR="00815AFF" w:rsidRPr="00697A1D">
          <w:rPr>
            <w:rStyle w:val="Hyperlink"/>
            <w:noProof/>
          </w:rPr>
          <w:t>Table 3.1</w:t>
        </w:r>
        <w:r w:rsidR="00815AFF" w:rsidRPr="00697A1D">
          <w:rPr>
            <w:rStyle w:val="Hyperlink"/>
            <w:noProof/>
          </w:rPr>
          <w:noBreakHyphen/>
          <w:t>1 CSA Requirements</w:t>
        </w:r>
        <w:r w:rsidR="00815AFF">
          <w:rPr>
            <w:noProof/>
            <w:webHidden/>
          </w:rPr>
          <w:tab/>
        </w:r>
        <w:r>
          <w:rPr>
            <w:noProof/>
            <w:webHidden/>
          </w:rPr>
          <w:fldChar w:fldCharType="begin"/>
        </w:r>
        <w:r w:rsidR="00815AFF">
          <w:rPr>
            <w:noProof/>
            <w:webHidden/>
          </w:rPr>
          <w:instrText xml:space="preserve"> PAGEREF _Toc404173305 \h </w:instrText>
        </w:r>
        <w:r>
          <w:rPr>
            <w:noProof/>
            <w:webHidden/>
          </w:rPr>
        </w:r>
        <w:r>
          <w:rPr>
            <w:noProof/>
            <w:webHidden/>
          </w:rPr>
          <w:fldChar w:fldCharType="separate"/>
        </w:r>
        <w:r w:rsidR="00815AFF">
          <w:rPr>
            <w:noProof/>
            <w:webHidden/>
          </w:rPr>
          <w:t>6</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6" w:history="1">
        <w:r w:rsidR="00815AFF" w:rsidRPr="00697A1D">
          <w:rPr>
            <w:rStyle w:val="Hyperlink"/>
            <w:noProof/>
          </w:rPr>
          <w:t>Table 3.2</w:t>
        </w:r>
        <w:r w:rsidR="00815AFF" w:rsidRPr="00697A1D">
          <w:rPr>
            <w:rStyle w:val="Hyperlink"/>
            <w:noProof/>
          </w:rPr>
          <w:noBreakHyphen/>
          <w:t>1 TTS Requirements</w:t>
        </w:r>
        <w:r w:rsidR="00815AFF">
          <w:rPr>
            <w:noProof/>
            <w:webHidden/>
          </w:rPr>
          <w:tab/>
        </w:r>
        <w:r>
          <w:rPr>
            <w:noProof/>
            <w:webHidden/>
          </w:rPr>
          <w:fldChar w:fldCharType="begin"/>
        </w:r>
        <w:r w:rsidR="00815AFF">
          <w:rPr>
            <w:noProof/>
            <w:webHidden/>
          </w:rPr>
          <w:instrText xml:space="preserve"> PAGEREF _Toc404173306 \h </w:instrText>
        </w:r>
        <w:r>
          <w:rPr>
            <w:noProof/>
            <w:webHidden/>
          </w:rPr>
        </w:r>
        <w:r>
          <w:rPr>
            <w:noProof/>
            <w:webHidden/>
          </w:rPr>
          <w:fldChar w:fldCharType="separate"/>
        </w:r>
        <w:r w:rsidR="00815AFF">
          <w:rPr>
            <w:noProof/>
            <w:webHidden/>
          </w:rPr>
          <w:t>6</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7" w:history="1">
        <w:r w:rsidR="00815AFF" w:rsidRPr="00697A1D">
          <w:rPr>
            <w:rStyle w:val="Hyperlink"/>
            <w:noProof/>
          </w:rPr>
          <w:t>Table 3.2</w:t>
        </w:r>
        <w:r w:rsidR="00815AFF" w:rsidRPr="00697A1D">
          <w:rPr>
            <w:rStyle w:val="Hyperlink"/>
            <w:noProof/>
          </w:rPr>
          <w:noBreakHyphen/>
          <w:t>2 TTS Interface Requirements</w:t>
        </w:r>
        <w:r w:rsidR="00815AFF">
          <w:rPr>
            <w:noProof/>
            <w:webHidden/>
          </w:rPr>
          <w:tab/>
        </w:r>
        <w:r>
          <w:rPr>
            <w:noProof/>
            <w:webHidden/>
          </w:rPr>
          <w:fldChar w:fldCharType="begin"/>
        </w:r>
        <w:r w:rsidR="00815AFF">
          <w:rPr>
            <w:noProof/>
            <w:webHidden/>
          </w:rPr>
          <w:instrText xml:space="preserve"> PAGEREF _Toc404173307 \h </w:instrText>
        </w:r>
        <w:r>
          <w:rPr>
            <w:noProof/>
            <w:webHidden/>
          </w:rPr>
        </w:r>
        <w:r>
          <w:rPr>
            <w:noProof/>
            <w:webHidden/>
          </w:rPr>
          <w:fldChar w:fldCharType="separate"/>
        </w:r>
        <w:r w:rsidR="00815AFF">
          <w:rPr>
            <w:noProof/>
            <w:webHidden/>
          </w:rPr>
          <w:t>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8" w:history="1">
        <w:r w:rsidR="00815AFF" w:rsidRPr="00697A1D">
          <w:rPr>
            <w:rStyle w:val="Hyperlink"/>
            <w:noProof/>
          </w:rPr>
          <w:t>Table 4.1</w:t>
        </w:r>
        <w:r w:rsidR="00815AFF" w:rsidRPr="00697A1D">
          <w:rPr>
            <w:rStyle w:val="Hyperlink"/>
            <w:noProof/>
          </w:rPr>
          <w:noBreakHyphen/>
          <w:t>1 Reserve Ticket Use Case</w:t>
        </w:r>
        <w:r w:rsidR="00815AFF">
          <w:rPr>
            <w:noProof/>
            <w:webHidden/>
          </w:rPr>
          <w:tab/>
        </w:r>
        <w:r>
          <w:rPr>
            <w:noProof/>
            <w:webHidden/>
          </w:rPr>
          <w:fldChar w:fldCharType="begin"/>
        </w:r>
        <w:r w:rsidR="00815AFF">
          <w:rPr>
            <w:noProof/>
            <w:webHidden/>
          </w:rPr>
          <w:instrText xml:space="preserve"> PAGEREF _Toc404173308 \h </w:instrText>
        </w:r>
        <w:r>
          <w:rPr>
            <w:noProof/>
            <w:webHidden/>
          </w:rPr>
        </w:r>
        <w:r>
          <w:rPr>
            <w:noProof/>
            <w:webHidden/>
          </w:rPr>
          <w:fldChar w:fldCharType="separate"/>
        </w:r>
        <w:r w:rsidR="00815AFF">
          <w:rPr>
            <w:noProof/>
            <w:webHidden/>
          </w:rPr>
          <w:t>9</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09" w:history="1">
        <w:r w:rsidR="00815AFF" w:rsidRPr="00697A1D">
          <w:rPr>
            <w:rStyle w:val="Hyperlink"/>
            <w:noProof/>
          </w:rPr>
          <w:t>Table 4.1</w:t>
        </w:r>
        <w:r w:rsidR="00815AFF" w:rsidRPr="00697A1D">
          <w:rPr>
            <w:rStyle w:val="Hyperlink"/>
            <w:noProof/>
          </w:rPr>
          <w:noBreakHyphen/>
          <w:t>2 Purchase Ticket - Cash Use Case</w:t>
        </w:r>
        <w:r w:rsidR="00815AFF">
          <w:rPr>
            <w:noProof/>
            <w:webHidden/>
          </w:rPr>
          <w:tab/>
        </w:r>
        <w:r>
          <w:rPr>
            <w:noProof/>
            <w:webHidden/>
          </w:rPr>
          <w:fldChar w:fldCharType="begin"/>
        </w:r>
        <w:r w:rsidR="00815AFF">
          <w:rPr>
            <w:noProof/>
            <w:webHidden/>
          </w:rPr>
          <w:instrText xml:space="preserve"> PAGEREF _Toc404173309 \h </w:instrText>
        </w:r>
        <w:r>
          <w:rPr>
            <w:noProof/>
            <w:webHidden/>
          </w:rPr>
        </w:r>
        <w:r>
          <w:rPr>
            <w:noProof/>
            <w:webHidden/>
          </w:rPr>
          <w:fldChar w:fldCharType="separate"/>
        </w:r>
        <w:r w:rsidR="00815AFF">
          <w:rPr>
            <w:noProof/>
            <w:webHidden/>
          </w:rPr>
          <w:t>13</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0" w:history="1">
        <w:r w:rsidR="00815AFF" w:rsidRPr="00697A1D">
          <w:rPr>
            <w:rStyle w:val="Hyperlink"/>
            <w:noProof/>
          </w:rPr>
          <w:t>Table 4.1</w:t>
        </w:r>
        <w:r w:rsidR="00815AFF" w:rsidRPr="00697A1D">
          <w:rPr>
            <w:rStyle w:val="Hyperlink"/>
            <w:noProof/>
          </w:rPr>
          <w:noBreakHyphen/>
          <w:t>3 Purchase Ticket - Credit Use Case</w:t>
        </w:r>
        <w:r w:rsidR="00815AFF">
          <w:rPr>
            <w:noProof/>
            <w:webHidden/>
          </w:rPr>
          <w:tab/>
        </w:r>
        <w:r>
          <w:rPr>
            <w:noProof/>
            <w:webHidden/>
          </w:rPr>
          <w:fldChar w:fldCharType="begin"/>
        </w:r>
        <w:r w:rsidR="00815AFF">
          <w:rPr>
            <w:noProof/>
            <w:webHidden/>
          </w:rPr>
          <w:instrText xml:space="preserve"> PAGEREF _Toc404173310 \h </w:instrText>
        </w:r>
        <w:r>
          <w:rPr>
            <w:noProof/>
            <w:webHidden/>
          </w:rPr>
        </w:r>
        <w:r>
          <w:rPr>
            <w:noProof/>
            <w:webHidden/>
          </w:rPr>
          <w:fldChar w:fldCharType="separate"/>
        </w:r>
        <w:r w:rsidR="00815AFF">
          <w:rPr>
            <w:noProof/>
            <w:webHidden/>
          </w:rPr>
          <w:t>14</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1" w:history="1">
        <w:r w:rsidR="00815AFF" w:rsidRPr="00697A1D">
          <w:rPr>
            <w:rStyle w:val="Hyperlink"/>
            <w:noProof/>
          </w:rPr>
          <w:t>Table 4.1</w:t>
        </w:r>
        <w:r w:rsidR="00815AFF" w:rsidRPr="00697A1D">
          <w:rPr>
            <w:rStyle w:val="Hyperlink"/>
            <w:noProof/>
          </w:rPr>
          <w:noBreakHyphen/>
          <w:t>4 Pick Up Ticket Use Case</w:t>
        </w:r>
        <w:r w:rsidR="00815AFF">
          <w:rPr>
            <w:noProof/>
            <w:webHidden/>
          </w:rPr>
          <w:tab/>
        </w:r>
        <w:r>
          <w:rPr>
            <w:noProof/>
            <w:webHidden/>
          </w:rPr>
          <w:fldChar w:fldCharType="begin"/>
        </w:r>
        <w:r w:rsidR="00815AFF">
          <w:rPr>
            <w:noProof/>
            <w:webHidden/>
          </w:rPr>
          <w:instrText xml:space="preserve"> PAGEREF _Toc404173311 \h </w:instrText>
        </w:r>
        <w:r>
          <w:rPr>
            <w:noProof/>
            <w:webHidden/>
          </w:rPr>
        </w:r>
        <w:r>
          <w:rPr>
            <w:noProof/>
            <w:webHidden/>
          </w:rPr>
          <w:fldChar w:fldCharType="separate"/>
        </w:r>
        <w:r w:rsidR="00815AFF">
          <w:rPr>
            <w:noProof/>
            <w:webHidden/>
          </w:rPr>
          <w:t>17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2" w:history="1">
        <w:r w:rsidR="00815AFF" w:rsidRPr="00697A1D">
          <w:rPr>
            <w:rStyle w:val="Hyperlink"/>
            <w:noProof/>
          </w:rPr>
          <w:t>Table 4.1</w:t>
        </w:r>
        <w:r w:rsidR="00815AFF" w:rsidRPr="00697A1D">
          <w:rPr>
            <w:rStyle w:val="Hyperlink"/>
            <w:noProof/>
          </w:rPr>
          <w:noBreakHyphen/>
          <w:t>5 Select Reservation Use Case</w:t>
        </w:r>
        <w:r w:rsidR="00815AFF">
          <w:rPr>
            <w:noProof/>
            <w:webHidden/>
          </w:rPr>
          <w:tab/>
        </w:r>
        <w:r>
          <w:rPr>
            <w:noProof/>
            <w:webHidden/>
          </w:rPr>
          <w:fldChar w:fldCharType="begin"/>
        </w:r>
        <w:r w:rsidR="00815AFF">
          <w:rPr>
            <w:noProof/>
            <w:webHidden/>
          </w:rPr>
          <w:instrText xml:space="preserve"> PAGEREF _Toc404173312 \h </w:instrText>
        </w:r>
        <w:r>
          <w:rPr>
            <w:noProof/>
            <w:webHidden/>
          </w:rPr>
        </w:r>
        <w:r>
          <w:rPr>
            <w:noProof/>
            <w:webHidden/>
          </w:rPr>
          <w:fldChar w:fldCharType="separate"/>
        </w:r>
        <w:r w:rsidR="00815AFF">
          <w:rPr>
            <w:noProof/>
            <w:webHidden/>
          </w:rPr>
          <w:t>19</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3" w:history="1">
        <w:r w:rsidR="00815AFF" w:rsidRPr="00697A1D">
          <w:rPr>
            <w:rStyle w:val="Hyperlink"/>
            <w:noProof/>
          </w:rPr>
          <w:t>Table 4.1</w:t>
        </w:r>
        <w:r w:rsidR="00815AFF" w:rsidRPr="00697A1D">
          <w:rPr>
            <w:rStyle w:val="Hyperlink"/>
            <w:noProof/>
          </w:rPr>
          <w:noBreakHyphen/>
          <w:t>6 Validate Patron Payment Use Case</w:t>
        </w:r>
        <w:r w:rsidR="00815AFF">
          <w:rPr>
            <w:noProof/>
            <w:webHidden/>
          </w:rPr>
          <w:tab/>
        </w:r>
        <w:r>
          <w:rPr>
            <w:noProof/>
            <w:webHidden/>
          </w:rPr>
          <w:fldChar w:fldCharType="begin"/>
        </w:r>
        <w:r w:rsidR="00815AFF">
          <w:rPr>
            <w:noProof/>
            <w:webHidden/>
          </w:rPr>
          <w:instrText xml:space="preserve"> PAGEREF _Toc404173313 \h </w:instrText>
        </w:r>
        <w:r>
          <w:rPr>
            <w:noProof/>
            <w:webHidden/>
          </w:rPr>
        </w:r>
        <w:r>
          <w:rPr>
            <w:noProof/>
            <w:webHidden/>
          </w:rPr>
          <w:fldChar w:fldCharType="separate"/>
        </w:r>
        <w:r w:rsidR="00815AFF">
          <w:rPr>
            <w:noProof/>
            <w:webHidden/>
          </w:rPr>
          <w:t>22</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4" w:history="1">
        <w:r w:rsidR="00815AFF" w:rsidRPr="00697A1D">
          <w:rPr>
            <w:rStyle w:val="Hyperlink"/>
            <w:noProof/>
          </w:rPr>
          <w:t>Table 4.1</w:t>
        </w:r>
        <w:r w:rsidR="00815AFF" w:rsidRPr="00697A1D">
          <w:rPr>
            <w:rStyle w:val="Hyperlink"/>
            <w:noProof/>
          </w:rPr>
          <w:noBreakHyphen/>
          <w:t>7 Search Event by Venue Use Case</w:t>
        </w:r>
        <w:r w:rsidR="00815AFF">
          <w:rPr>
            <w:noProof/>
            <w:webHidden/>
          </w:rPr>
          <w:tab/>
        </w:r>
        <w:r>
          <w:rPr>
            <w:noProof/>
            <w:webHidden/>
          </w:rPr>
          <w:fldChar w:fldCharType="begin"/>
        </w:r>
        <w:r w:rsidR="00815AFF">
          <w:rPr>
            <w:noProof/>
            <w:webHidden/>
          </w:rPr>
          <w:instrText xml:space="preserve"> PAGEREF _Toc404173314 \h </w:instrText>
        </w:r>
        <w:r>
          <w:rPr>
            <w:noProof/>
            <w:webHidden/>
          </w:rPr>
        </w:r>
        <w:r>
          <w:rPr>
            <w:noProof/>
            <w:webHidden/>
          </w:rPr>
          <w:fldChar w:fldCharType="separate"/>
        </w:r>
        <w:r w:rsidR="00815AFF">
          <w:rPr>
            <w:noProof/>
            <w:webHidden/>
          </w:rPr>
          <w:t>24</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5" w:history="1">
        <w:r w:rsidR="00815AFF" w:rsidRPr="00697A1D">
          <w:rPr>
            <w:rStyle w:val="Hyperlink"/>
            <w:noProof/>
          </w:rPr>
          <w:t>Table 4.1</w:t>
        </w:r>
        <w:r w:rsidR="00815AFF" w:rsidRPr="00697A1D">
          <w:rPr>
            <w:rStyle w:val="Hyperlink"/>
            <w:noProof/>
          </w:rPr>
          <w:noBreakHyphen/>
          <w:t>8 Patron Request Refund Use Case</w:t>
        </w:r>
        <w:r w:rsidR="00815AFF">
          <w:rPr>
            <w:noProof/>
            <w:webHidden/>
          </w:rPr>
          <w:tab/>
        </w:r>
        <w:r>
          <w:rPr>
            <w:noProof/>
            <w:webHidden/>
          </w:rPr>
          <w:fldChar w:fldCharType="begin"/>
        </w:r>
        <w:r w:rsidR="00815AFF">
          <w:rPr>
            <w:noProof/>
            <w:webHidden/>
          </w:rPr>
          <w:instrText xml:space="preserve"> PAGEREF _Toc404173315 \h </w:instrText>
        </w:r>
        <w:r>
          <w:rPr>
            <w:noProof/>
            <w:webHidden/>
          </w:rPr>
        </w:r>
        <w:r>
          <w:rPr>
            <w:noProof/>
            <w:webHidden/>
          </w:rPr>
          <w:fldChar w:fldCharType="separate"/>
        </w:r>
        <w:r w:rsidR="00815AFF">
          <w:rPr>
            <w:noProof/>
            <w:webHidden/>
          </w:rPr>
          <w:t>26</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6" w:history="1">
        <w:r w:rsidR="00815AFF" w:rsidRPr="00697A1D">
          <w:rPr>
            <w:rStyle w:val="Hyperlink"/>
            <w:noProof/>
          </w:rPr>
          <w:t>Table 4.1</w:t>
        </w:r>
        <w:r w:rsidR="00815AFF" w:rsidRPr="00697A1D">
          <w:rPr>
            <w:rStyle w:val="Hyperlink"/>
            <w:noProof/>
          </w:rPr>
          <w:noBreakHyphen/>
          <w:t>9 Refund All Tickets Use Case</w:t>
        </w:r>
        <w:r w:rsidR="00815AFF">
          <w:rPr>
            <w:noProof/>
            <w:webHidden/>
          </w:rPr>
          <w:tab/>
        </w:r>
        <w:r>
          <w:rPr>
            <w:noProof/>
            <w:webHidden/>
          </w:rPr>
          <w:fldChar w:fldCharType="begin"/>
        </w:r>
        <w:r w:rsidR="00815AFF">
          <w:rPr>
            <w:noProof/>
            <w:webHidden/>
          </w:rPr>
          <w:instrText xml:space="preserve"> PAGEREF _Toc404173316 \h </w:instrText>
        </w:r>
        <w:r>
          <w:rPr>
            <w:noProof/>
            <w:webHidden/>
          </w:rPr>
        </w:r>
        <w:r>
          <w:rPr>
            <w:noProof/>
            <w:webHidden/>
          </w:rPr>
          <w:fldChar w:fldCharType="separate"/>
        </w:r>
        <w:r w:rsidR="00815AFF">
          <w:rPr>
            <w:noProof/>
            <w:webHidden/>
          </w:rPr>
          <w:t>28</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7" w:history="1">
        <w:r w:rsidR="00815AFF" w:rsidRPr="00697A1D">
          <w:rPr>
            <w:rStyle w:val="Hyperlink"/>
            <w:noProof/>
          </w:rPr>
          <w:t>Table 4.1</w:t>
        </w:r>
        <w:r w:rsidR="00815AFF" w:rsidRPr="00697A1D">
          <w:rPr>
            <w:rStyle w:val="Hyperlink"/>
            <w:noProof/>
          </w:rPr>
          <w:noBreakHyphen/>
          <w:t>10 Create New Patron Use Case</w:t>
        </w:r>
        <w:r w:rsidR="00815AFF">
          <w:rPr>
            <w:noProof/>
            <w:webHidden/>
          </w:rPr>
          <w:tab/>
        </w:r>
        <w:r>
          <w:rPr>
            <w:noProof/>
            <w:webHidden/>
          </w:rPr>
          <w:fldChar w:fldCharType="begin"/>
        </w:r>
        <w:r w:rsidR="00815AFF">
          <w:rPr>
            <w:noProof/>
            <w:webHidden/>
          </w:rPr>
          <w:instrText xml:space="preserve"> PAGEREF _Toc404173317 \h </w:instrText>
        </w:r>
        <w:r>
          <w:rPr>
            <w:noProof/>
            <w:webHidden/>
          </w:rPr>
        </w:r>
        <w:r>
          <w:rPr>
            <w:noProof/>
            <w:webHidden/>
          </w:rPr>
          <w:fldChar w:fldCharType="separate"/>
        </w:r>
        <w:r w:rsidR="00815AFF">
          <w:rPr>
            <w:noProof/>
            <w:webHidden/>
          </w:rPr>
          <w:t>30</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8" w:history="1">
        <w:r w:rsidR="00815AFF" w:rsidRPr="00697A1D">
          <w:rPr>
            <w:rStyle w:val="Hyperlink"/>
            <w:noProof/>
          </w:rPr>
          <w:t>Table 4.1</w:t>
        </w:r>
        <w:r w:rsidR="00815AFF" w:rsidRPr="00697A1D">
          <w:rPr>
            <w:rStyle w:val="Hyperlink"/>
            <w:noProof/>
          </w:rPr>
          <w:noBreakHyphen/>
          <w:t>11 Exchange Ticket Use Case</w:t>
        </w:r>
        <w:r w:rsidR="00815AFF">
          <w:rPr>
            <w:noProof/>
            <w:webHidden/>
          </w:rPr>
          <w:tab/>
        </w:r>
        <w:r>
          <w:rPr>
            <w:noProof/>
            <w:webHidden/>
          </w:rPr>
          <w:fldChar w:fldCharType="begin"/>
        </w:r>
        <w:r w:rsidR="00815AFF">
          <w:rPr>
            <w:noProof/>
            <w:webHidden/>
          </w:rPr>
          <w:instrText xml:space="preserve"> PAGEREF _Toc404173318 \h </w:instrText>
        </w:r>
        <w:r>
          <w:rPr>
            <w:noProof/>
            <w:webHidden/>
          </w:rPr>
        </w:r>
        <w:r>
          <w:rPr>
            <w:noProof/>
            <w:webHidden/>
          </w:rPr>
          <w:fldChar w:fldCharType="separate"/>
        </w:r>
        <w:r w:rsidR="00815AFF">
          <w:rPr>
            <w:noProof/>
            <w:webHidden/>
          </w:rPr>
          <w:t>31</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19" w:history="1">
        <w:r w:rsidR="00815AFF" w:rsidRPr="00697A1D">
          <w:rPr>
            <w:rStyle w:val="Hyperlink"/>
            <w:noProof/>
          </w:rPr>
          <w:t>Table 4.1</w:t>
        </w:r>
        <w:r w:rsidR="00815AFF" w:rsidRPr="00697A1D">
          <w:rPr>
            <w:rStyle w:val="Hyperlink"/>
            <w:noProof/>
          </w:rPr>
          <w:noBreakHyphen/>
          <w:t>12 Select Booking Use Case</w:t>
        </w:r>
        <w:r w:rsidR="00815AFF">
          <w:rPr>
            <w:noProof/>
            <w:webHidden/>
          </w:rPr>
          <w:tab/>
        </w:r>
        <w:r>
          <w:rPr>
            <w:noProof/>
            <w:webHidden/>
          </w:rPr>
          <w:fldChar w:fldCharType="begin"/>
        </w:r>
        <w:r w:rsidR="00815AFF">
          <w:rPr>
            <w:noProof/>
            <w:webHidden/>
          </w:rPr>
          <w:instrText xml:space="preserve"> PAGEREF _Toc404173319 \h </w:instrText>
        </w:r>
        <w:r>
          <w:rPr>
            <w:noProof/>
            <w:webHidden/>
          </w:rPr>
        </w:r>
        <w:r>
          <w:rPr>
            <w:noProof/>
            <w:webHidden/>
          </w:rPr>
          <w:fldChar w:fldCharType="separate"/>
        </w:r>
        <w:r w:rsidR="00815AFF">
          <w:rPr>
            <w:noProof/>
            <w:webHidden/>
          </w:rPr>
          <w:t>34</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0" w:history="1">
        <w:r w:rsidR="00815AFF" w:rsidRPr="00697A1D">
          <w:rPr>
            <w:rStyle w:val="Hyperlink"/>
            <w:noProof/>
          </w:rPr>
          <w:t>Table 1.1</w:t>
        </w:r>
        <w:r w:rsidR="00815AFF" w:rsidRPr="00697A1D">
          <w:rPr>
            <w:rStyle w:val="Hyperlink"/>
            <w:noProof/>
          </w:rPr>
          <w:noBreakHyphen/>
          <w:t>1 Team Member Roles</w:t>
        </w:r>
        <w:r w:rsidR="00815AFF">
          <w:rPr>
            <w:noProof/>
            <w:webHidden/>
          </w:rPr>
          <w:tab/>
        </w:r>
        <w:r>
          <w:rPr>
            <w:noProof/>
            <w:webHidden/>
          </w:rPr>
          <w:fldChar w:fldCharType="begin"/>
        </w:r>
        <w:r w:rsidR="00815AFF">
          <w:rPr>
            <w:noProof/>
            <w:webHidden/>
          </w:rPr>
          <w:instrText xml:space="preserve"> PAGEREF _Toc404173320 \h </w:instrText>
        </w:r>
        <w:r>
          <w:rPr>
            <w:noProof/>
            <w:webHidden/>
          </w:rPr>
        </w:r>
        <w:r>
          <w:rPr>
            <w:noProof/>
            <w:webHidden/>
          </w:rPr>
          <w:fldChar w:fldCharType="separate"/>
        </w:r>
        <w:r w:rsidR="00815AFF">
          <w:rPr>
            <w:noProof/>
            <w:webHidden/>
          </w:rPr>
          <w:t>41</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1" w:history="1">
        <w:r w:rsidR="00815AFF" w:rsidRPr="00697A1D">
          <w:rPr>
            <w:rStyle w:val="Hyperlink"/>
            <w:noProof/>
          </w:rPr>
          <w:t>Table 1.4</w:t>
        </w:r>
        <w:r w:rsidR="00815AFF" w:rsidRPr="00697A1D">
          <w:rPr>
            <w:rStyle w:val="Hyperlink"/>
            <w:noProof/>
          </w:rPr>
          <w:noBreakHyphen/>
          <w:t>1 QA Audit Defect-Based Checklist for Requirements</w:t>
        </w:r>
        <w:r w:rsidR="00815AFF">
          <w:rPr>
            <w:noProof/>
            <w:webHidden/>
          </w:rPr>
          <w:tab/>
        </w:r>
        <w:r>
          <w:rPr>
            <w:noProof/>
            <w:webHidden/>
          </w:rPr>
          <w:fldChar w:fldCharType="begin"/>
        </w:r>
        <w:r w:rsidR="00815AFF">
          <w:rPr>
            <w:noProof/>
            <w:webHidden/>
          </w:rPr>
          <w:instrText xml:space="preserve"> PAGEREF _Toc404173321 \h </w:instrText>
        </w:r>
        <w:r>
          <w:rPr>
            <w:noProof/>
            <w:webHidden/>
          </w:rPr>
        </w:r>
        <w:r>
          <w:rPr>
            <w:noProof/>
            <w:webHidden/>
          </w:rPr>
          <w:fldChar w:fldCharType="separate"/>
        </w:r>
        <w:r w:rsidR="00815AFF">
          <w:rPr>
            <w:noProof/>
            <w:webHidden/>
          </w:rPr>
          <w:t>42</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2" w:history="1">
        <w:r w:rsidR="00815AFF" w:rsidRPr="00697A1D">
          <w:rPr>
            <w:rStyle w:val="Hyperlink"/>
            <w:noProof/>
          </w:rPr>
          <w:t>Table 1.4</w:t>
        </w:r>
        <w:r w:rsidR="00815AFF" w:rsidRPr="00697A1D">
          <w:rPr>
            <w:rStyle w:val="Hyperlink"/>
            <w:noProof/>
          </w:rPr>
          <w:noBreakHyphen/>
          <w:t>2 CM Audit</w:t>
        </w:r>
        <w:r w:rsidR="00815AFF">
          <w:rPr>
            <w:noProof/>
            <w:webHidden/>
          </w:rPr>
          <w:tab/>
        </w:r>
        <w:r>
          <w:rPr>
            <w:noProof/>
            <w:webHidden/>
          </w:rPr>
          <w:fldChar w:fldCharType="begin"/>
        </w:r>
        <w:r w:rsidR="00815AFF">
          <w:rPr>
            <w:noProof/>
            <w:webHidden/>
          </w:rPr>
          <w:instrText xml:space="preserve"> PAGEREF _Toc404173322 \h </w:instrText>
        </w:r>
        <w:r>
          <w:rPr>
            <w:noProof/>
            <w:webHidden/>
          </w:rPr>
        </w:r>
        <w:r>
          <w:rPr>
            <w:noProof/>
            <w:webHidden/>
          </w:rPr>
          <w:fldChar w:fldCharType="separate"/>
        </w:r>
        <w:r w:rsidR="00815AFF">
          <w:rPr>
            <w:noProof/>
            <w:webHidden/>
          </w:rPr>
          <w:t>44</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3" w:history="1">
        <w:r w:rsidR="00815AFF" w:rsidRPr="00697A1D">
          <w:rPr>
            <w:rStyle w:val="Hyperlink"/>
            <w:noProof/>
          </w:rPr>
          <w:t>Table 1.5</w:t>
        </w:r>
        <w:r w:rsidR="00815AFF" w:rsidRPr="00697A1D">
          <w:rPr>
            <w:rStyle w:val="Hyperlink"/>
            <w:noProof/>
          </w:rPr>
          <w:noBreakHyphen/>
          <w:t>1 Theater Ticket System Project Schedule</w:t>
        </w:r>
        <w:r w:rsidR="00815AFF">
          <w:rPr>
            <w:noProof/>
            <w:webHidden/>
          </w:rPr>
          <w:tab/>
        </w:r>
        <w:r>
          <w:rPr>
            <w:noProof/>
            <w:webHidden/>
          </w:rPr>
          <w:fldChar w:fldCharType="begin"/>
        </w:r>
        <w:r w:rsidR="00815AFF">
          <w:rPr>
            <w:noProof/>
            <w:webHidden/>
          </w:rPr>
          <w:instrText xml:space="preserve"> PAGEREF _Toc404173323 \h </w:instrText>
        </w:r>
        <w:r>
          <w:rPr>
            <w:noProof/>
            <w:webHidden/>
          </w:rPr>
        </w:r>
        <w:r>
          <w:rPr>
            <w:noProof/>
            <w:webHidden/>
          </w:rPr>
          <w:fldChar w:fldCharType="separate"/>
        </w:r>
        <w:r w:rsidR="00815AFF">
          <w:rPr>
            <w:noProof/>
            <w:webHidden/>
          </w:rPr>
          <w:t>45</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4" w:history="1">
        <w:r w:rsidR="00815AFF" w:rsidRPr="00697A1D">
          <w:rPr>
            <w:rStyle w:val="Hyperlink"/>
            <w:noProof/>
          </w:rPr>
          <w:t>Table 1.6</w:t>
        </w:r>
        <w:r w:rsidR="00815AFF" w:rsidRPr="00697A1D">
          <w:rPr>
            <w:rStyle w:val="Hyperlink"/>
            <w:noProof/>
          </w:rPr>
          <w:noBreakHyphen/>
          <w:t>1 Function Point Estimation - Reserve Ticket</w:t>
        </w:r>
        <w:r w:rsidR="00815AFF">
          <w:rPr>
            <w:noProof/>
            <w:webHidden/>
          </w:rPr>
          <w:tab/>
        </w:r>
        <w:r>
          <w:rPr>
            <w:noProof/>
            <w:webHidden/>
          </w:rPr>
          <w:fldChar w:fldCharType="begin"/>
        </w:r>
        <w:r w:rsidR="00815AFF">
          <w:rPr>
            <w:noProof/>
            <w:webHidden/>
          </w:rPr>
          <w:instrText xml:space="preserve"> PAGEREF _Toc404173324 \h </w:instrText>
        </w:r>
        <w:r>
          <w:rPr>
            <w:noProof/>
            <w:webHidden/>
          </w:rPr>
        </w:r>
        <w:r>
          <w:rPr>
            <w:noProof/>
            <w:webHidden/>
          </w:rPr>
          <w:fldChar w:fldCharType="separate"/>
        </w:r>
        <w:r w:rsidR="00815AFF">
          <w:rPr>
            <w:noProof/>
            <w:webHidden/>
          </w:rPr>
          <w:t>46</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5" w:history="1">
        <w:r w:rsidR="00815AFF" w:rsidRPr="00697A1D">
          <w:rPr>
            <w:rStyle w:val="Hyperlink"/>
            <w:noProof/>
          </w:rPr>
          <w:t>Table 1.6</w:t>
        </w:r>
        <w:r w:rsidR="00815AFF" w:rsidRPr="00697A1D">
          <w:rPr>
            <w:rStyle w:val="Hyperlink"/>
            <w:noProof/>
          </w:rPr>
          <w:noBreakHyphen/>
          <w:t>2 Function Point Estimation - Purchase Ticket - Cash</w:t>
        </w:r>
        <w:r w:rsidR="00815AFF">
          <w:rPr>
            <w:noProof/>
            <w:webHidden/>
          </w:rPr>
          <w:tab/>
        </w:r>
        <w:r>
          <w:rPr>
            <w:noProof/>
            <w:webHidden/>
          </w:rPr>
          <w:fldChar w:fldCharType="begin"/>
        </w:r>
        <w:r w:rsidR="00815AFF">
          <w:rPr>
            <w:noProof/>
            <w:webHidden/>
          </w:rPr>
          <w:instrText xml:space="preserve"> PAGEREF _Toc404173325 \h </w:instrText>
        </w:r>
        <w:r>
          <w:rPr>
            <w:noProof/>
            <w:webHidden/>
          </w:rPr>
        </w:r>
        <w:r>
          <w:rPr>
            <w:noProof/>
            <w:webHidden/>
          </w:rPr>
          <w:fldChar w:fldCharType="separate"/>
        </w:r>
        <w:r w:rsidR="00815AFF">
          <w:rPr>
            <w:noProof/>
            <w:webHidden/>
          </w:rPr>
          <w:t>47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6" w:history="1">
        <w:r w:rsidR="00815AFF" w:rsidRPr="00697A1D">
          <w:rPr>
            <w:rStyle w:val="Hyperlink"/>
            <w:noProof/>
          </w:rPr>
          <w:t>Table 1.6</w:t>
        </w:r>
        <w:r w:rsidR="00815AFF" w:rsidRPr="00697A1D">
          <w:rPr>
            <w:rStyle w:val="Hyperlink"/>
            <w:noProof/>
          </w:rPr>
          <w:noBreakHyphen/>
          <w:t>3 Function Point Estimation - Purchase Ticket - Credit</w:t>
        </w:r>
        <w:r w:rsidR="00815AFF">
          <w:rPr>
            <w:noProof/>
            <w:webHidden/>
          </w:rPr>
          <w:tab/>
        </w:r>
        <w:r>
          <w:rPr>
            <w:noProof/>
            <w:webHidden/>
          </w:rPr>
          <w:fldChar w:fldCharType="begin"/>
        </w:r>
        <w:r w:rsidR="00815AFF">
          <w:rPr>
            <w:noProof/>
            <w:webHidden/>
          </w:rPr>
          <w:instrText xml:space="preserve"> PAGEREF _Toc404173326 \h </w:instrText>
        </w:r>
        <w:r>
          <w:rPr>
            <w:noProof/>
            <w:webHidden/>
          </w:rPr>
        </w:r>
        <w:r>
          <w:rPr>
            <w:noProof/>
            <w:webHidden/>
          </w:rPr>
          <w:fldChar w:fldCharType="separate"/>
        </w:r>
        <w:r w:rsidR="00815AFF">
          <w:rPr>
            <w:noProof/>
            <w:webHidden/>
          </w:rPr>
          <w:t>47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7" w:history="1">
        <w:r w:rsidR="00815AFF" w:rsidRPr="00697A1D">
          <w:rPr>
            <w:rStyle w:val="Hyperlink"/>
            <w:noProof/>
          </w:rPr>
          <w:t>Table 1.6</w:t>
        </w:r>
        <w:r w:rsidR="00815AFF" w:rsidRPr="00697A1D">
          <w:rPr>
            <w:rStyle w:val="Hyperlink"/>
            <w:noProof/>
          </w:rPr>
          <w:noBreakHyphen/>
          <w:t>4 Function Point Estimation - Pick Up Ticket</w:t>
        </w:r>
        <w:r w:rsidR="00815AFF">
          <w:rPr>
            <w:noProof/>
            <w:webHidden/>
          </w:rPr>
          <w:tab/>
        </w:r>
        <w:r>
          <w:rPr>
            <w:noProof/>
            <w:webHidden/>
          </w:rPr>
          <w:fldChar w:fldCharType="begin"/>
        </w:r>
        <w:r w:rsidR="00815AFF">
          <w:rPr>
            <w:noProof/>
            <w:webHidden/>
          </w:rPr>
          <w:instrText xml:space="preserve"> PAGEREF _Toc404173327 \h </w:instrText>
        </w:r>
        <w:r>
          <w:rPr>
            <w:noProof/>
            <w:webHidden/>
          </w:rPr>
        </w:r>
        <w:r>
          <w:rPr>
            <w:noProof/>
            <w:webHidden/>
          </w:rPr>
          <w:fldChar w:fldCharType="separate"/>
        </w:r>
        <w:r w:rsidR="00815AFF">
          <w:rPr>
            <w:noProof/>
            <w:webHidden/>
          </w:rPr>
          <w:t>47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8" w:history="1">
        <w:r w:rsidR="00815AFF" w:rsidRPr="00697A1D">
          <w:rPr>
            <w:rStyle w:val="Hyperlink"/>
            <w:noProof/>
          </w:rPr>
          <w:t>Table 1.6</w:t>
        </w:r>
        <w:r w:rsidR="00815AFF" w:rsidRPr="00697A1D">
          <w:rPr>
            <w:rStyle w:val="Hyperlink"/>
            <w:noProof/>
          </w:rPr>
          <w:noBreakHyphen/>
          <w:t>5 Function Point Estimation - Select Unpaid Reservation</w:t>
        </w:r>
        <w:r w:rsidR="00815AFF">
          <w:rPr>
            <w:noProof/>
            <w:webHidden/>
          </w:rPr>
          <w:tab/>
        </w:r>
        <w:r>
          <w:rPr>
            <w:noProof/>
            <w:webHidden/>
          </w:rPr>
          <w:fldChar w:fldCharType="begin"/>
        </w:r>
        <w:r w:rsidR="00815AFF">
          <w:rPr>
            <w:noProof/>
            <w:webHidden/>
          </w:rPr>
          <w:instrText xml:space="preserve"> PAGEREF _Toc404173328 \h </w:instrText>
        </w:r>
        <w:r>
          <w:rPr>
            <w:noProof/>
            <w:webHidden/>
          </w:rPr>
        </w:r>
        <w:r>
          <w:rPr>
            <w:noProof/>
            <w:webHidden/>
          </w:rPr>
          <w:fldChar w:fldCharType="separate"/>
        </w:r>
        <w:r w:rsidR="00815AFF">
          <w:rPr>
            <w:noProof/>
            <w:webHidden/>
          </w:rPr>
          <w:t>47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29" w:history="1">
        <w:r w:rsidR="00815AFF" w:rsidRPr="00697A1D">
          <w:rPr>
            <w:rStyle w:val="Hyperlink"/>
            <w:noProof/>
          </w:rPr>
          <w:t>Table 1.6</w:t>
        </w:r>
        <w:r w:rsidR="00815AFF" w:rsidRPr="00697A1D">
          <w:rPr>
            <w:rStyle w:val="Hyperlink"/>
            <w:noProof/>
          </w:rPr>
          <w:noBreakHyphen/>
          <w:t>6 Function Point Estimation - Validate Patron Payment</w:t>
        </w:r>
        <w:r w:rsidR="00815AFF">
          <w:rPr>
            <w:noProof/>
            <w:webHidden/>
          </w:rPr>
          <w:tab/>
        </w:r>
        <w:r>
          <w:rPr>
            <w:noProof/>
            <w:webHidden/>
          </w:rPr>
          <w:fldChar w:fldCharType="begin"/>
        </w:r>
        <w:r w:rsidR="00815AFF">
          <w:rPr>
            <w:noProof/>
            <w:webHidden/>
          </w:rPr>
          <w:instrText xml:space="preserve"> PAGEREF _Toc404173329 \h </w:instrText>
        </w:r>
        <w:r>
          <w:rPr>
            <w:noProof/>
            <w:webHidden/>
          </w:rPr>
        </w:r>
        <w:r>
          <w:rPr>
            <w:noProof/>
            <w:webHidden/>
          </w:rPr>
          <w:fldChar w:fldCharType="separate"/>
        </w:r>
        <w:r w:rsidR="00815AFF">
          <w:rPr>
            <w:noProof/>
            <w:webHidden/>
          </w:rPr>
          <w:t>47</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0" w:history="1">
        <w:r w:rsidR="00815AFF" w:rsidRPr="00697A1D">
          <w:rPr>
            <w:rStyle w:val="Hyperlink"/>
            <w:noProof/>
          </w:rPr>
          <w:t>Table 1.6</w:t>
        </w:r>
        <w:r w:rsidR="00815AFF" w:rsidRPr="00697A1D">
          <w:rPr>
            <w:rStyle w:val="Hyperlink"/>
            <w:noProof/>
          </w:rPr>
          <w:noBreakHyphen/>
          <w:t>7 Function Point Estimation - Search Event by Venue</w:t>
        </w:r>
        <w:r w:rsidR="00815AFF">
          <w:rPr>
            <w:noProof/>
            <w:webHidden/>
          </w:rPr>
          <w:tab/>
        </w:r>
        <w:r>
          <w:rPr>
            <w:noProof/>
            <w:webHidden/>
          </w:rPr>
          <w:fldChar w:fldCharType="begin"/>
        </w:r>
        <w:r w:rsidR="00815AFF">
          <w:rPr>
            <w:noProof/>
            <w:webHidden/>
          </w:rPr>
          <w:instrText xml:space="preserve"> PAGEREF _Toc404173330 \h </w:instrText>
        </w:r>
        <w:r>
          <w:rPr>
            <w:noProof/>
            <w:webHidden/>
          </w:rPr>
        </w:r>
        <w:r>
          <w:rPr>
            <w:noProof/>
            <w:webHidden/>
          </w:rPr>
          <w:fldChar w:fldCharType="separate"/>
        </w:r>
        <w:r w:rsidR="00815AFF">
          <w:rPr>
            <w:noProof/>
            <w:webHidden/>
          </w:rPr>
          <w:t>48</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1" w:history="1">
        <w:r w:rsidR="00815AFF" w:rsidRPr="00697A1D">
          <w:rPr>
            <w:rStyle w:val="Hyperlink"/>
            <w:noProof/>
          </w:rPr>
          <w:t>Table 1.6</w:t>
        </w:r>
        <w:r w:rsidR="00815AFF" w:rsidRPr="00697A1D">
          <w:rPr>
            <w:rStyle w:val="Hyperlink"/>
            <w:noProof/>
          </w:rPr>
          <w:noBreakHyphen/>
          <w:t>8 Function Point Estimation - Patron Requested Refund Ticket</w:t>
        </w:r>
        <w:r w:rsidR="00815AFF">
          <w:rPr>
            <w:noProof/>
            <w:webHidden/>
          </w:rPr>
          <w:tab/>
        </w:r>
        <w:r>
          <w:rPr>
            <w:noProof/>
            <w:webHidden/>
          </w:rPr>
          <w:fldChar w:fldCharType="begin"/>
        </w:r>
        <w:r w:rsidR="00815AFF">
          <w:rPr>
            <w:noProof/>
            <w:webHidden/>
          </w:rPr>
          <w:instrText xml:space="preserve"> PAGEREF _Toc404173331 \h </w:instrText>
        </w:r>
        <w:r>
          <w:rPr>
            <w:noProof/>
            <w:webHidden/>
          </w:rPr>
        </w:r>
        <w:r>
          <w:rPr>
            <w:noProof/>
            <w:webHidden/>
          </w:rPr>
          <w:fldChar w:fldCharType="separate"/>
        </w:r>
        <w:r w:rsidR="00815AFF">
          <w:rPr>
            <w:noProof/>
            <w:webHidden/>
          </w:rPr>
          <w:t>48</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2" w:history="1">
        <w:r w:rsidR="00815AFF" w:rsidRPr="00697A1D">
          <w:rPr>
            <w:rStyle w:val="Hyperlink"/>
            <w:noProof/>
          </w:rPr>
          <w:t>Table 1.6</w:t>
        </w:r>
        <w:r w:rsidR="00815AFF" w:rsidRPr="00697A1D">
          <w:rPr>
            <w:rStyle w:val="Hyperlink"/>
            <w:noProof/>
          </w:rPr>
          <w:noBreakHyphen/>
          <w:t>9 Function Point Estimation - Refund All Tickets for an Event</w:t>
        </w:r>
        <w:r w:rsidR="00815AFF">
          <w:rPr>
            <w:noProof/>
            <w:webHidden/>
          </w:rPr>
          <w:tab/>
        </w:r>
        <w:r>
          <w:rPr>
            <w:noProof/>
            <w:webHidden/>
          </w:rPr>
          <w:fldChar w:fldCharType="begin"/>
        </w:r>
        <w:r w:rsidR="00815AFF">
          <w:rPr>
            <w:noProof/>
            <w:webHidden/>
          </w:rPr>
          <w:instrText xml:space="preserve"> PAGEREF _Toc404173332 \h </w:instrText>
        </w:r>
        <w:r>
          <w:rPr>
            <w:noProof/>
            <w:webHidden/>
          </w:rPr>
        </w:r>
        <w:r>
          <w:rPr>
            <w:noProof/>
            <w:webHidden/>
          </w:rPr>
          <w:fldChar w:fldCharType="separate"/>
        </w:r>
        <w:r w:rsidR="00815AFF">
          <w:rPr>
            <w:noProof/>
            <w:webHidden/>
          </w:rPr>
          <w:t>48</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3" w:history="1">
        <w:r w:rsidR="00815AFF" w:rsidRPr="00697A1D">
          <w:rPr>
            <w:rStyle w:val="Hyperlink"/>
            <w:noProof/>
          </w:rPr>
          <w:t>Table 1.6</w:t>
        </w:r>
        <w:r w:rsidR="00815AFF" w:rsidRPr="00697A1D">
          <w:rPr>
            <w:rStyle w:val="Hyperlink"/>
            <w:noProof/>
          </w:rPr>
          <w:noBreakHyphen/>
          <w:t>10 Function Point Estimation - Create New Patron</w:t>
        </w:r>
        <w:r w:rsidR="00815AFF">
          <w:rPr>
            <w:noProof/>
            <w:webHidden/>
          </w:rPr>
          <w:tab/>
        </w:r>
        <w:r>
          <w:rPr>
            <w:noProof/>
            <w:webHidden/>
          </w:rPr>
          <w:fldChar w:fldCharType="begin"/>
        </w:r>
        <w:r w:rsidR="00815AFF">
          <w:rPr>
            <w:noProof/>
            <w:webHidden/>
          </w:rPr>
          <w:instrText xml:space="preserve"> PAGEREF _Toc404173333 \h </w:instrText>
        </w:r>
        <w:r>
          <w:rPr>
            <w:noProof/>
            <w:webHidden/>
          </w:rPr>
        </w:r>
        <w:r>
          <w:rPr>
            <w:noProof/>
            <w:webHidden/>
          </w:rPr>
          <w:fldChar w:fldCharType="separate"/>
        </w:r>
        <w:r w:rsidR="00815AFF">
          <w:rPr>
            <w:noProof/>
            <w:webHidden/>
          </w:rPr>
          <w:t>48</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4" w:history="1">
        <w:r w:rsidR="00815AFF" w:rsidRPr="00697A1D">
          <w:rPr>
            <w:rStyle w:val="Hyperlink"/>
            <w:noProof/>
          </w:rPr>
          <w:t>Table 1.6</w:t>
        </w:r>
        <w:r w:rsidR="00815AFF" w:rsidRPr="00697A1D">
          <w:rPr>
            <w:rStyle w:val="Hyperlink"/>
            <w:noProof/>
          </w:rPr>
          <w:noBreakHyphen/>
          <w:t>11 Function Point Estimation - Exchange Ticket</w:t>
        </w:r>
        <w:r w:rsidR="00815AFF">
          <w:rPr>
            <w:noProof/>
            <w:webHidden/>
          </w:rPr>
          <w:tab/>
        </w:r>
        <w:r>
          <w:rPr>
            <w:noProof/>
            <w:webHidden/>
          </w:rPr>
          <w:fldChar w:fldCharType="begin"/>
        </w:r>
        <w:r w:rsidR="00815AFF">
          <w:rPr>
            <w:noProof/>
            <w:webHidden/>
          </w:rPr>
          <w:instrText xml:space="preserve"> PAGEREF _Toc404173334 \h </w:instrText>
        </w:r>
        <w:r>
          <w:rPr>
            <w:noProof/>
            <w:webHidden/>
          </w:rPr>
        </w:r>
        <w:r>
          <w:rPr>
            <w:noProof/>
            <w:webHidden/>
          </w:rPr>
          <w:fldChar w:fldCharType="separate"/>
        </w:r>
        <w:r w:rsidR="00815AFF">
          <w:rPr>
            <w:noProof/>
            <w:webHidden/>
          </w:rPr>
          <w:t>49</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5" w:history="1">
        <w:r w:rsidR="00815AFF" w:rsidRPr="00697A1D">
          <w:rPr>
            <w:rStyle w:val="Hyperlink"/>
            <w:noProof/>
          </w:rPr>
          <w:t>Table 1.6</w:t>
        </w:r>
        <w:r w:rsidR="00815AFF" w:rsidRPr="00697A1D">
          <w:rPr>
            <w:rStyle w:val="Hyperlink"/>
            <w:noProof/>
          </w:rPr>
          <w:noBreakHyphen/>
          <w:t>12 Function Point Estimation - Select Booking</w:t>
        </w:r>
        <w:r w:rsidR="00815AFF">
          <w:rPr>
            <w:noProof/>
            <w:webHidden/>
          </w:rPr>
          <w:tab/>
        </w:r>
        <w:r>
          <w:rPr>
            <w:noProof/>
            <w:webHidden/>
          </w:rPr>
          <w:fldChar w:fldCharType="begin"/>
        </w:r>
        <w:r w:rsidR="00815AFF">
          <w:rPr>
            <w:noProof/>
            <w:webHidden/>
          </w:rPr>
          <w:instrText xml:space="preserve"> PAGEREF _Toc404173335 \h </w:instrText>
        </w:r>
        <w:r>
          <w:rPr>
            <w:noProof/>
            <w:webHidden/>
          </w:rPr>
        </w:r>
        <w:r>
          <w:rPr>
            <w:noProof/>
            <w:webHidden/>
          </w:rPr>
          <w:fldChar w:fldCharType="separate"/>
        </w:r>
        <w:r w:rsidR="00815AFF">
          <w:rPr>
            <w:noProof/>
            <w:webHidden/>
          </w:rPr>
          <w:t>49</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6" w:history="1">
        <w:r w:rsidR="00815AFF" w:rsidRPr="00697A1D">
          <w:rPr>
            <w:rStyle w:val="Hyperlink"/>
            <w:noProof/>
          </w:rPr>
          <w:t>Table 1.6</w:t>
        </w:r>
        <w:r w:rsidR="00815AFF" w:rsidRPr="00697A1D">
          <w:rPr>
            <w:rStyle w:val="Hyperlink"/>
            <w:noProof/>
          </w:rPr>
          <w:noBreakHyphen/>
          <w:t>13 TTS Function Point Analysis Estimate</w:t>
        </w:r>
        <w:r w:rsidR="00815AFF">
          <w:rPr>
            <w:noProof/>
            <w:webHidden/>
          </w:rPr>
          <w:tab/>
        </w:r>
        <w:r>
          <w:rPr>
            <w:noProof/>
            <w:webHidden/>
          </w:rPr>
          <w:fldChar w:fldCharType="begin"/>
        </w:r>
        <w:r w:rsidR="00815AFF">
          <w:rPr>
            <w:noProof/>
            <w:webHidden/>
          </w:rPr>
          <w:instrText xml:space="preserve"> PAGEREF _Toc404173336 \h </w:instrText>
        </w:r>
        <w:r>
          <w:rPr>
            <w:noProof/>
            <w:webHidden/>
          </w:rPr>
        </w:r>
        <w:r>
          <w:rPr>
            <w:noProof/>
            <w:webHidden/>
          </w:rPr>
          <w:fldChar w:fldCharType="separate"/>
        </w:r>
        <w:r w:rsidR="00815AFF">
          <w:rPr>
            <w:noProof/>
            <w:webHidden/>
          </w:rPr>
          <w:t>49</w:t>
        </w:r>
        <w:r>
          <w:rPr>
            <w:noProof/>
            <w:webHidden/>
          </w:rPr>
          <w:fldChar w:fldCharType="end"/>
        </w:r>
      </w:hyperlink>
    </w:p>
    <w:p w:rsidR="00815AFF" w:rsidRDefault="00707CB8">
      <w:pPr>
        <w:pStyle w:val="TableofFigures"/>
        <w:tabs>
          <w:tab w:val="right" w:leader="dot" w:pos="9350"/>
        </w:tabs>
        <w:rPr>
          <w:rFonts w:asciiTheme="minorHAnsi" w:eastAsiaTheme="minorEastAsia" w:hAnsiTheme="minorHAnsi"/>
          <w:noProof/>
        </w:rPr>
      </w:pPr>
      <w:hyperlink w:anchor="_Toc404173337" w:history="1">
        <w:r w:rsidR="00815AFF" w:rsidRPr="00697A1D">
          <w:rPr>
            <w:rStyle w:val="Hyperlink"/>
            <w:noProof/>
          </w:rPr>
          <w:t>Table 1.7</w:t>
        </w:r>
        <w:r w:rsidR="00815AFF" w:rsidRPr="00697A1D">
          <w:rPr>
            <w:rStyle w:val="Hyperlink"/>
            <w:noProof/>
          </w:rPr>
          <w:noBreakHyphen/>
          <w:t>1 Team Meeting Minutes</w:t>
        </w:r>
        <w:r w:rsidR="00815AFF">
          <w:rPr>
            <w:noProof/>
            <w:webHidden/>
          </w:rPr>
          <w:tab/>
        </w:r>
        <w:r>
          <w:rPr>
            <w:noProof/>
            <w:webHidden/>
          </w:rPr>
          <w:fldChar w:fldCharType="begin"/>
        </w:r>
        <w:r w:rsidR="00815AFF">
          <w:rPr>
            <w:noProof/>
            <w:webHidden/>
          </w:rPr>
          <w:instrText xml:space="preserve"> PAGEREF _Toc404173337 \h </w:instrText>
        </w:r>
        <w:r>
          <w:rPr>
            <w:noProof/>
            <w:webHidden/>
          </w:rPr>
        </w:r>
        <w:r>
          <w:rPr>
            <w:noProof/>
            <w:webHidden/>
          </w:rPr>
          <w:fldChar w:fldCharType="separate"/>
        </w:r>
        <w:r w:rsidR="00815AFF">
          <w:rPr>
            <w:noProof/>
            <w:webHidden/>
          </w:rPr>
          <w:t>50</w:t>
        </w:r>
        <w:r>
          <w:rPr>
            <w:noProof/>
            <w:webHidden/>
          </w:rPr>
          <w:fldChar w:fldCharType="end"/>
        </w:r>
      </w:hyperlink>
    </w:p>
    <w:p w:rsidR="0009141E" w:rsidRDefault="00707CB8" w:rsidP="0009141E">
      <w:r>
        <w:fldChar w:fldCharType="end"/>
      </w:r>
    </w:p>
    <w:p w:rsidR="0009141E" w:rsidRPr="0009141E" w:rsidRDefault="0009141E" w:rsidP="0009141E"/>
    <w:p w:rsidR="0009141E" w:rsidRDefault="0009141E" w:rsidP="00DE300C">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404C56" w:rsidRDefault="00707CB8">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4173590" w:history="1">
        <w:r w:rsidR="00404C56" w:rsidRPr="00DC054A">
          <w:rPr>
            <w:rStyle w:val="Hyperlink"/>
            <w:noProof/>
          </w:rPr>
          <w:t>Figure 4.1 TTS Level 0 Use Case</w:t>
        </w:r>
        <w:r w:rsidR="00404C56">
          <w:rPr>
            <w:noProof/>
            <w:webHidden/>
          </w:rPr>
          <w:tab/>
        </w:r>
        <w:r>
          <w:rPr>
            <w:noProof/>
            <w:webHidden/>
          </w:rPr>
          <w:fldChar w:fldCharType="begin"/>
        </w:r>
        <w:r w:rsidR="00404C56">
          <w:rPr>
            <w:noProof/>
            <w:webHidden/>
          </w:rPr>
          <w:instrText xml:space="preserve"> PAGEREF _Toc404173590 \h </w:instrText>
        </w:r>
        <w:r>
          <w:rPr>
            <w:noProof/>
            <w:webHidden/>
          </w:rPr>
        </w:r>
        <w:r>
          <w:rPr>
            <w:noProof/>
            <w:webHidden/>
          </w:rPr>
          <w:fldChar w:fldCharType="separate"/>
        </w:r>
        <w:r w:rsidR="00404C56">
          <w:rPr>
            <w:noProof/>
            <w:webHidden/>
          </w:rPr>
          <w:t>9</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1" w:history="1">
        <w:r w:rsidR="00404C56" w:rsidRPr="00DC054A">
          <w:rPr>
            <w:rStyle w:val="Hyperlink"/>
            <w:noProof/>
          </w:rPr>
          <w:t>Figure 4.2 Reserve Ticket Activity Diagram</w:t>
        </w:r>
        <w:r w:rsidR="00404C56">
          <w:rPr>
            <w:noProof/>
            <w:webHidden/>
          </w:rPr>
          <w:tab/>
        </w:r>
        <w:r>
          <w:rPr>
            <w:noProof/>
            <w:webHidden/>
          </w:rPr>
          <w:fldChar w:fldCharType="begin"/>
        </w:r>
        <w:r w:rsidR="00404C56">
          <w:rPr>
            <w:noProof/>
            <w:webHidden/>
          </w:rPr>
          <w:instrText xml:space="preserve"> PAGEREF _Toc404173591 \h </w:instrText>
        </w:r>
        <w:r>
          <w:rPr>
            <w:noProof/>
            <w:webHidden/>
          </w:rPr>
        </w:r>
        <w:r>
          <w:rPr>
            <w:noProof/>
            <w:webHidden/>
          </w:rPr>
          <w:fldChar w:fldCharType="separate"/>
        </w:r>
        <w:r w:rsidR="00404C56">
          <w:rPr>
            <w:noProof/>
            <w:webHidden/>
          </w:rPr>
          <w:t>11</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2" w:history="1">
        <w:r w:rsidR="00404C56" w:rsidRPr="00DC054A">
          <w:rPr>
            <w:rStyle w:val="Hyperlink"/>
            <w:noProof/>
          </w:rPr>
          <w:t>Figure 4.3 Reserve Ticket Sequence Diagram</w:t>
        </w:r>
        <w:r w:rsidR="00404C56">
          <w:rPr>
            <w:noProof/>
            <w:webHidden/>
          </w:rPr>
          <w:tab/>
        </w:r>
        <w:r>
          <w:rPr>
            <w:noProof/>
            <w:webHidden/>
          </w:rPr>
          <w:fldChar w:fldCharType="begin"/>
        </w:r>
        <w:r w:rsidR="00404C56">
          <w:rPr>
            <w:noProof/>
            <w:webHidden/>
          </w:rPr>
          <w:instrText xml:space="preserve"> PAGEREF _Toc404173592 \h </w:instrText>
        </w:r>
        <w:r>
          <w:rPr>
            <w:noProof/>
            <w:webHidden/>
          </w:rPr>
        </w:r>
        <w:r>
          <w:rPr>
            <w:noProof/>
            <w:webHidden/>
          </w:rPr>
          <w:fldChar w:fldCharType="separate"/>
        </w:r>
        <w:r w:rsidR="00404C56">
          <w:rPr>
            <w:noProof/>
            <w:webHidden/>
          </w:rPr>
          <w:t>12</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3" w:history="1">
        <w:r w:rsidR="00404C56" w:rsidRPr="00DC054A">
          <w:rPr>
            <w:rStyle w:val="Hyperlink"/>
            <w:noProof/>
          </w:rPr>
          <w:t>Figure 4.4 Purchase Ticket Activity Diagram - Cash</w:t>
        </w:r>
        <w:r w:rsidR="00404C56">
          <w:rPr>
            <w:noProof/>
            <w:webHidden/>
          </w:rPr>
          <w:tab/>
        </w:r>
        <w:r>
          <w:rPr>
            <w:noProof/>
            <w:webHidden/>
          </w:rPr>
          <w:fldChar w:fldCharType="begin"/>
        </w:r>
        <w:r w:rsidR="00404C56">
          <w:rPr>
            <w:noProof/>
            <w:webHidden/>
          </w:rPr>
          <w:instrText xml:space="preserve"> PAGEREF _Toc404173593 \h </w:instrText>
        </w:r>
        <w:r>
          <w:rPr>
            <w:noProof/>
            <w:webHidden/>
          </w:rPr>
        </w:r>
        <w:r>
          <w:rPr>
            <w:noProof/>
            <w:webHidden/>
          </w:rPr>
          <w:fldChar w:fldCharType="separate"/>
        </w:r>
        <w:r w:rsidR="00404C56">
          <w:rPr>
            <w:noProof/>
            <w:webHidden/>
          </w:rPr>
          <w:t>14</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4" w:history="1">
        <w:r w:rsidR="00404C56" w:rsidRPr="00DC054A">
          <w:rPr>
            <w:rStyle w:val="Hyperlink"/>
            <w:noProof/>
          </w:rPr>
          <w:t>Figure 4.5 Purchase Ticket Sequence Diagram - Cash</w:t>
        </w:r>
        <w:r w:rsidR="00404C56">
          <w:rPr>
            <w:noProof/>
            <w:webHidden/>
          </w:rPr>
          <w:tab/>
        </w:r>
        <w:r>
          <w:rPr>
            <w:noProof/>
            <w:webHidden/>
          </w:rPr>
          <w:fldChar w:fldCharType="begin"/>
        </w:r>
        <w:r w:rsidR="00404C56">
          <w:rPr>
            <w:noProof/>
            <w:webHidden/>
          </w:rPr>
          <w:instrText xml:space="preserve"> PAGEREF _Toc404173594 \h </w:instrText>
        </w:r>
        <w:r>
          <w:rPr>
            <w:noProof/>
            <w:webHidden/>
          </w:rPr>
        </w:r>
        <w:r>
          <w:rPr>
            <w:noProof/>
            <w:webHidden/>
          </w:rPr>
          <w:fldChar w:fldCharType="separate"/>
        </w:r>
        <w:r w:rsidR="00404C56">
          <w:rPr>
            <w:noProof/>
            <w:webHidden/>
          </w:rPr>
          <w:t>14</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5" w:history="1">
        <w:r w:rsidR="00404C56" w:rsidRPr="00DC054A">
          <w:rPr>
            <w:rStyle w:val="Hyperlink"/>
            <w:noProof/>
          </w:rPr>
          <w:t>Figure 4.6 Purchase Ticket Activity Diagram - Credit</w:t>
        </w:r>
        <w:r w:rsidR="00404C56">
          <w:rPr>
            <w:noProof/>
            <w:webHidden/>
          </w:rPr>
          <w:tab/>
        </w:r>
        <w:r>
          <w:rPr>
            <w:noProof/>
            <w:webHidden/>
          </w:rPr>
          <w:fldChar w:fldCharType="begin"/>
        </w:r>
        <w:r w:rsidR="00404C56">
          <w:rPr>
            <w:noProof/>
            <w:webHidden/>
          </w:rPr>
          <w:instrText xml:space="preserve"> PAGEREF _Toc404173595 \h </w:instrText>
        </w:r>
        <w:r>
          <w:rPr>
            <w:noProof/>
            <w:webHidden/>
          </w:rPr>
        </w:r>
        <w:r>
          <w:rPr>
            <w:noProof/>
            <w:webHidden/>
          </w:rPr>
          <w:fldChar w:fldCharType="separate"/>
        </w:r>
        <w:r w:rsidR="00404C56">
          <w:rPr>
            <w:noProof/>
            <w:webHidden/>
          </w:rPr>
          <w:t>16</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6" w:history="1">
        <w:r w:rsidR="00404C56" w:rsidRPr="00DC054A">
          <w:rPr>
            <w:rStyle w:val="Hyperlink"/>
            <w:noProof/>
          </w:rPr>
          <w:t>Figure 4.7 Purchase Ticket Sequence Diagram - Credit</w:t>
        </w:r>
        <w:r w:rsidR="00404C56">
          <w:rPr>
            <w:noProof/>
            <w:webHidden/>
          </w:rPr>
          <w:tab/>
        </w:r>
        <w:r>
          <w:rPr>
            <w:noProof/>
            <w:webHidden/>
          </w:rPr>
          <w:fldChar w:fldCharType="begin"/>
        </w:r>
        <w:r w:rsidR="00404C56">
          <w:rPr>
            <w:noProof/>
            <w:webHidden/>
          </w:rPr>
          <w:instrText xml:space="preserve"> PAGEREF _Toc404173596 \h </w:instrText>
        </w:r>
        <w:r>
          <w:rPr>
            <w:noProof/>
            <w:webHidden/>
          </w:rPr>
        </w:r>
        <w:r>
          <w:rPr>
            <w:noProof/>
            <w:webHidden/>
          </w:rPr>
          <w:fldChar w:fldCharType="separate"/>
        </w:r>
        <w:r w:rsidR="00404C56">
          <w:rPr>
            <w:noProof/>
            <w:webHidden/>
          </w:rPr>
          <w:t>17</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7" w:history="1">
        <w:r w:rsidR="00404C56" w:rsidRPr="00DC054A">
          <w:rPr>
            <w:rStyle w:val="Hyperlink"/>
            <w:noProof/>
          </w:rPr>
          <w:t>Figure 4.8 Pick Up Ticket Activity Diagram</w:t>
        </w:r>
        <w:r w:rsidR="00404C56">
          <w:rPr>
            <w:noProof/>
            <w:webHidden/>
          </w:rPr>
          <w:tab/>
        </w:r>
        <w:r>
          <w:rPr>
            <w:noProof/>
            <w:webHidden/>
          </w:rPr>
          <w:fldChar w:fldCharType="begin"/>
        </w:r>
        <w:r w:rsidR="00404C56">
          <w:rPr>
            <w:noProof/>
            <w:webHidden/>
          </w:rPr>
          <w:instrText xml:space="preserve"> PAGEREF _Toc404173597 \h </w:instrText>
        </w:r>
        <w:r>
          <w:rPr>
            <w:noProof/>
            <w:webHidden/>
          </w:rPr>
        </w:r>
        <w:r>
          <w:rPr>
            <w:noProof/>
            <w:webHidden/>
          </w:rPr>
          <w:fldChar w:fldCharType="separate"/>
        </w:r>
        <w:r w:rsidR="00404C56">
          <w:rPr>
            <w:noProof/>
            <w:webHidden/>
          </w:rPr>
          <w:t>18</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8" w:history="1">
        <w:r w:rsidR="00404C56" w:rsidRPr="00DC054A">
          <w:rPr>
            <w:rStyle w:val="Hyperlink"/>
            <w:noProof/>
          </w:rPr>
          <w:t>Figure 4.9 Pick Up Ticket Sequence Diagram</w:t>
        </w:r>
        <w:r w:rsidR="00404C56">
          <w:rPr>
            <w:noProof/>
            <w:webHidden/>
          </w:rPr>
          <w:tab/>
        </w:r>
        <w:r>
          <w:rPr>
            <w:noProof/>
            <w:webHidden/>
          </w:rPr>
          <w:fldChar w:fldCharType="begin"/>
        </w:r>
        <w:r w:rsidR="00404C56">
          <w:rPr>
            <w:noProof/>
            <w:webHidden/>
          </w:rPr>
          <w:instrText xml:space="preserve"> PAGEREF _Toc404173598 \h </w:instrText>
        </w:r>
        <w:r>
          <w:rPr>
            <w:noProof/>
            <w:webHidden/>
          </w:rPr>
        </w:r>
        <w:r>
          <w:rPr>
            <w:noProof/>
            <w:webHidden/>
          </w:rPr>
          <w:fldChar w:fldCharType="separate"/>
        </w:r>
        <w:r w:rsidR="00404C56">
          <w:rPr>
            <w:noProof/>
            <w:webHidden/>
          </w:rPr>
          <w:t>19</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599" w:history="1">
        <w:r w:rsidR="00404C56" w:rsidRPr="00DC054A">
          <w:rPr>
            <w:rStyle w:val="Hyperlink"/>
            <w:noProof/>
          </w:rPr>
          <w:t>Figure 4.10 Select Reservation Activity Diagram</w:t>
        </w:r>
        <w:r w:rsidR="00404C56">
          <w:rPr>
            <w:noProof/>
            <w:webHidden/>
          </w:rPr>
          <w:tab/>
        </w:r>
        <w:r>
          <w:rPr>
            <w:noProof/>
            <w:webHidden/>
          </w:rPr>
          <w:fldChar w:fldCharType="begin"/>
        </w:r>
        <w:r w:rsidR="00404C56">
          <w:rPr>
            <w:noProof/>
            <w:webHidden/>
          </w:rPr>
          <w:instrText xml:space="preserve"> PAGEREF _Toc404173599 \h </w:instrText>
        </w:r>
        <w:r>
          <w:rPr>
            <w:noProof/>
            <w:webHidden/>
          </w:rPr>
        </w:r>
        <w:r>
          <w:rPr>
            <w:noProof/>
            <w:webHidden/>
          </w:rPr>
          <w:fldChar w:fldCharType="separate"/>
        </w:r>
        <w:r w:rsidR="00404C56">
          <w:rPr>
            <w:noProof/>
            <w:webHidden/>
          </w:rPr>
          <w:t>21</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0" w:history="1">
        <w:r w:rsidR="00404C56" w:rsidRPr="00DC054A">
          <w:rPr>
            <w:rStyle w:val="Hyperlink"/>
            <w:noProof/>
          </w:rPr>
          <w:t>Figure 4.11 Select Reservation Sequence Diagram</w:t>
        </w:r>
        <w:r w:rsidR="00404C56">
          <w:rPr>
            <w:noProof/>
            <w:webHidden/>
          </w:rPr>
          <w:tab/>
        </w:r>
        <w:r>
          <w:rPr>
            <w:noProof/>
            <w:webHidden/>
          </w:rPr>
          <w:fldChar w:fldCharType="begin"/>
        </w:r>
        <w:r w:rsidR="00404C56">
          <w:rPr>
            <w:noProof/>
            <w:webHidden/>
          </w:rPr>
          <w:instrText xml:space="preserve"> PAGEREF _Toc404173600 \h </w:instrText>
        </w:r>
        <w:r>
          <w:rPr>
            <w:noProof/>
            <w:webHidden/>
          </w:rPr>
        </w:r>
        <w:r>
          <w:rPr>
            <w:noProof/>
            <w:webHidden/>
          </w:rPr>
          <w:fldChar w:fldCharType="separate"/>
        </w:r>
        <w:r w:rsidR="00404C56">
          <w:rPr>
            <w:noProof/>
            <w:webHidden/>
          </w:rPr>
          <w:t>22</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1" w:history="1">
        <w:r w:rsidR="00404C56" w:rsidRPr="00DC054A">
          <w:rPr>
            <w:rStyle w:val="Hyperlink"/>
            <w:noProof/>
          </w:rPr>
          <w:t>Figure 4.12 Validate Patron Payment Activity Diagram</w:t>
        </w:r>
        <w:r w:rsidR="00404C56">
          <w:rPr>
            <w:noProof/>
            <w:webHidden/>
          </w:rPr>
          <w:tab/>
        </w:r>
        <w:r>
          <w:rPr>
            <w:noProof/>
            <w:webHidden/>
          </w:rPr>
          <w:fldChar w:fldCharType="begin"/>
        </w:r>
        <w:r w:rsidR="00404C56">
          <w:rPr>
            <w:noProof/>
            <w:webHidden/>
          </w:rPr>
          <w:instrText xml:space="preserve"> PAGEREF _Toc404173601 \h </w:instrText>
        </w:r>
        <w:r>
          <w:rPr>
            <w:noProof/>
            <w:webHidden/>
          </w:rPr>
        </w:r>
        <w:r>
          <w:rPr>
            <w:noProof/>
            <w:webHidden/>
          </w:rPr>
          <w:fldChar w:fldCharType="separate"/>
        </w:r>
        <w:r w:rsidR="00404C56">
          <w:rPr>
            <w:noProof/>
            <w:webHidden/>
          </w:rPr>
          <w:t>23</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2" w:history="1">
        <w:r w:rsidR="00404C56" w:rsidRPr="00DC054A">
          <w:rPr>
            <w:rStyle w:val="Hyperlink"/>
            <w:noProof/>
          </w:rPr>
          <w:t>Figure 4.13 Validate Patron Payment Sequence Diagram</w:t>
        </w:r>
        <w:r w:rsidR="00404C56">
          <w:rPr>
            <w:noProof/>
            <w:webHidden/>
          </w:rPr>
          <w:tab/>
        </w:r>
        <w:r>
          <w:rPr>
            <w:noProof/>
            <w:webHidden/>
          </w:rPr>
          <w:fldChar w:fldCharType="begin"/>
        </w:r>
        <w:r w:rsidR="00404C56">
          <w:rPr>
            <w:noProof/>
            <w:webHidden/>
          </w:rPr>
          <w:instrText xml:space="preserve"> PAGEREF _Toc404173602 \h </w:instrText>
        </w:r>
        <w:r>
          <w:rPr>
            <w:noProof/>
            <w:webHidden/>
          </w:rPr>
        </w:r>
        <w:r>
          <w:rPr>
            <w:noProof/>
            <w:webHidden/>
          </w:rPr>
          <w:fldChar w:fldCharType="separate"/>
        </w:r>
        <w:r w:rsidR="00404C56">
          <w:rPr>
            <w:noProof/>
            <w:webHidden/>
          </w:rPr>
          <w:t>24</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3" w:history="1">
        <w:r w:rsidR="00404C56" w:rsidRPr="00DC054A">
          <w:rPr>
            <w:rStyle w:val="Hyperlink"/>
            <w:noProof/>
          </w:rPr>
          <w:t>Figure 4.14 Search Event by Venue Activity Diagram</w:t>
        </w:r>
        <w:r w:rsidR="00404C56">
          <w:rPr>
            <w:noProof/>
            <w:webHidden/>
          </w:rPr>
          <w:tab/>
        </w:r>
        <w:r>
          <w:rPr>
            <w:noProof/>
            <w:webHidden/>
          </w:rPr>
          <w:fldChar w:fldCharType="begin"/>
        </w:r>
        <w:r w:rsidR="00404C56">
          <w:rPr>
            <w:noProof/>
            <w:webHidden/>
          </w:rPr>
          <w:instrText xml:space="preserve"> PAGEREF _Toc404173603 \h </w:instrText>
        </w:r>
        <w:r>
          <w:rPr>
            <w:noProof/>
            <w:webHidden/>
          </w:rPr>
        </w:r>
        <w:r>
          <w:rPr>
            <w:noProof/>
            <w:webHidden/>
          </w:rPr>
          <w:fldChar w:fldCharType="separate"/>
        </w:r>
        <w:r w:rsidR="00404C56">
          <w:rPr>
            <w:noProof/>
            <w:webHidden/>
          </w:rPr>
          <w:t>25</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4" w:history="1">
        <w:r w:rsidR="00404C56" w:rsidRPr="00DC054A">
          <w:rPr>
            <w:rStyle w:val="Hyperlink"/>
            <w:noProof/>
          </w:rPr>
          <w:t>Figure 4.15 Search Event by Venue Sequence Diagram</w:t>
        </w:r>
        <w:r w:rsidR="00404C56">
          <w:rPr>
            <w:noProof/>
            <w:webHidden/>
          </w:rPr>
          <w:tab/>
        </w:r>
        <w:r>
          <w:rPr>
            <w:noProof/>
            <w:webHidden/>
          </w:rPr>
          <w:fldChar w:fldCharType="begin"/>
        </w:r>
        <w:r w:rsidR="00404C56">
          <w:rPr>
            <w:noProof/>
            <w:webHidden/>
          </w:rPr>
          <w:instrText xml:space="preserve"> PAGEREF _Toc404173604 \h </w:instrText>
        </w:r>
        <w:r>
          <w:rPr>
            <w:noProof/>
            <w:webHidden/>
          </w:rPr>
        </w:r>
        <w:r>
          <w:rPr>
            <w:noProof/>
            <w:webHidden/>
          </w:rPr>
          <w:fldChar w:fldCharType="separate"/>
        </w:r>
        <w:r w:rsidR="00404C56">
          <w:rPr>
            <w:noProof/>
            <w:webHidden/>
          </w:rPr>
          <w:t>26</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5" w:history="1">
        <w:r w:rsidR="00404C56" w:rsidRPr="00DC054A">
          <w:rPr>
            <w:rStyle w:val="Hyperlink"/>
            <w:noProof/>
          </w:rPr>
          <w:t>Figure 4.16 Patron Request Refund Activity Diagram</w:t>
        </w:r>
        <w:r w:rsidR="00404C56">
          <w:rPr>
            <w:noProof/>
            <w:webHidden/>
          </w:rPr>
          <w:tab/>
        </w:r>
        <w:r>
          <w:rPr>
            <w:noProof/>
            <w:webHidden/>
          </w:rPr>
          <w:fldChar w:fldCharType="begin"/>
        </w:r>
        <w:r w:rsidR="00404C56">
          <w:rPr>
            <w:noProof/>
            <w:webHidden/>
          </w:rPr>
          <w:instrText xml:space="preserve"> PAGEREF _Toc404173605 \h </w:instrText>
        </w:r>
        <w:r>
          <w:rPr>
            <w:noProof/>
            <w:webHidden/>
          </w:rPr>
        </w:r>
        <w:r>
          <w:rPr>
            <w:noProof/>
            <w:webHidden/>
          </w:rPr>
          <w:fldChar w:fldCharType="separate"/>
        </w:r>
        <w:r w:rsidR="00404C56">
          <w:rPr>
            <w:noProof/>
            <w:webHidden/>
          </w:rPr>
          <w:t>27</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6" w:history="1">
        <w:r w:rsidR="00404C56" w:rsidRPr="00DC054A">
          <w:rPr>
            <w:rStyle w:val="Hyperlink"/>
            <w:noProof/>
          </w:rPr>
          <w:t>Figure 4.17 Patron Requests Refund Sequence Diagram</w:t>
        </w:r>
        <w:r w:rsidR="00404C56">
          <w:rPr>
            <w:noProof/>
            <w:webHidden/>
          </w:rPr>
          <w:tab/>
        </w:r>
        <w:r>
          <w:rPr>
            <w:noProof/>
            <w:webHidden/>
          </w:rPr>
          <w:fldChar w:fldCharType="begin"/>
        </w:r>
        <w:r w:rsidR="00404C56">
          <w:rPr>
            <w:noProof/>
            <w:webHidden/>
          </w:rPr>
          <w:instrText xml:space="preserve"> PAGEREF _Toc404173606 \h </w:instrText>
        </w:r>
        <w:r>
          <w:rPr>
            <w:noProof/>
            <w:webHidden/>
          </w:rPr>
        </w:r>
        <w:r>
          <w:rPr>
            <w:noProof/>
            <w:webHidden/>
          </w:rPr>
          <w:fldChar w:fldCharType="separate"/>
        </w:r>
        <w:r w:rsidR="00404C56">
          <w:rPr>
            <w:noProof/>
            <w:webHidden/>
          </w:rPr>
          <w:t>28</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7" w:history="1">
        <w:r w:rsidR="00404C56" w:rsidRPr="00DC054A">
          <w:rPr>
            <w:rStyle w:val="Hyperlink"/>
            <w:noProof/>
          </w:rPr>
          <w:t>Figure 4.18 Refund All Tickets Activity Diagram</w:t>
        </w:r>
        <w:r w:rsidR="00404C56">
          <w:rPr>
            <w:noProof/>
            <w:webHidden/>
          </w:rPr>
          <w:tab/>
        </w:r>
        <w:r>
          <w:rPr>
            <w:noProof/>
            <w:webHidden/>
          </w:rPr>
          <w:fldChar w:fldCharType="begin"/>
        </w:r>
        <w:r w:rsidR="00404C56">
          <w:rPr>
            <w:noProof/>
            <w:webHidden/>
          </w:rPr>
          <w:instrText xml:space="preserve"> PAGEREF _Toc404173607 \h </w:instrText>
        </w:r>
        <w:r>
          <w:rPr>
            <w:noProof/>
            <w:webHidden/>
          </w:rPr>
        </w:r>
        <w:r>
          <w:rPr>
            <w:noProof/>
            <w:webHidden/>
          </w:rPr>
          <w:fldChar w:fldCharType="separate"/>
        </w:r>
        <w:r w:rsidR="00404C56">
          <w:rPr>
            <w:noProof/>
            <w:webHidden/>
          </w:rPr>
          <w:t>29</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8" w:history="1">
        <w:r w:rsidR="00404C56" w:rsidRPr="00DC054A">
          <w:rPr>
            <w:rStyle w:val="Hyperlink"/>
            <w:noProof/>
          </w:rPr>
          <w:t>Figure 4.19 Refund All Tickets Sequence Diagram</w:t>
        </w:r>
        <w:r w:rsidR="00404C56">
          <w:rPr>
            <w:noProof/>
            <w:webHidden/>
          </w:rPr>
          <w:tab/>
        </w:r>
        <w:r>
          <w:rPr>
            <w:noProof/>
            <w:webHidden/>
          </w:rPr>
          <w:fldChar w:fldCharType="begin"/>
        </w:r>
        <w:r w:rsidR="00404C56">
          <w:rPr>
            <w:noProof/>
            <w:webHidden/>
          </w:rPr>
          <w:instrText xml:space="preserve"> PAGEREF _Toc404173608 \h </w:instrText>
        </w:r>
        <w:r>
          <w:rPr>
            <w:noProof/>
            <w:webHidden/>
          </w:rPr>
        </w:r>
        <w:r>
          <w:rPr>
            <w:noProof/>
            <w:webHidden/>
          </w:rPr>
          <w:fldChar w:fldCharType="separate"/>
        </w:r>
        <w:r w:rsidR="00404C56">
          <w:rPr>
            <w:noProof/>
            <w:webHidden/>
          </w:rPr>
          <w:t>30</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09" w:history="1">
        <w:r w:rsidR="00404C56" w:rsidRPr="00DC054A">
          <w:rPr>
            <w:rStyle w:val="Hyperlink"/>
            <w:noProof/>
          </w:rPr>
          <w:t>Figure 4.20 Create New Patron Activity Diagram</w:t>
        </w:r>
        <w:r w:rsidR="00404C56">
          <w:rPr>
            <w:noProof/>
            <w:webHidden/>
          </w:rPr>
          <w:tab/>
        </w:r>
        <w:r>
          <w:rPr>
            <w:noProof/>
            <w:webHidden/>
          </w:rPr>
          <w:fldChar w:fldCharType="begin"/>
        </w:r>
        <w:r w:rsidR="00404C56">
          <w:rPr>
            <w:noProof/>
            <w:webHidden/>
          </w:rPr>
          <w:instrText xml:space="preserve"> PAGEREF _Toc404173609 \h </w:instrText>
        </w:r>
        <w:r>
          <w:rPr>
            <w:noProof/>
            <w:webHidden/>
          </w:rPr>
        </w:r>
        <w:r>
          <w:rPr>
            <w:noProof/>
            <w:webHidden/>
          </w:rPr>
          <w:fldChar w:fldCharType="separate"/>
        </w:r>
        <w:r w:rsidR="00404C56">
          <w:rPr>
            <w:noProof/>
            <w:webHidden/>
          </w:rPr>
          <w:t>31</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10" w:history="1">
        <w:r w:rsidR="00404C56" w:rsidRPr="00DC054A">
          <w:rPr>
            <w:rStyle w:val="Hyperlink"/>
            <w:noProof/>
          </w:rPr>
          <w:t>Figure 4.21 Create New Patron Sequence Diagram</w:t>
        </w:r>
        <w:r w:rsidR="00404C56">
          <w:rPr>
            <w:noProof/>
            <w:webHidden/>
          </w:rPr>
          <w:tab/>
        </w:r>
        <w:r>
          <w:rPr>
            <w:noProof/>
            <w:webHidden/>
          </w:rPr>
          <w:fldChar w:fldCharType="begin"/>
        </w:r>
        <w:r w:rsidR="00404C56">
          <w:rPr>
            <w:noProof/>
            <w:webHidden/>
          </w:rPr>
          <w:instrText xml:space="preserve"> PAGEREF _Toc404173610 \h </w:instrText>
        </w:r>
        <w:r>
          <w:rPr>
            <w:noProof/>
            <w:webHidden/>
          </w:rPr>
        </w:r>
        <w:r>
          <w:rPr>
            <w:noProof/>
            <w:webHidden/>
          </w:rPr>
          <w:fldChar w:fldCharType="separate"/>
        </w:r>
        <w:r w:rsidR="00404C56">
          <w:rPr>
            <w:noProof/>
            <w:webHidden/>
          </w:rPr>
          <w:t>31</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11" w:history="1">
        <w:r w:rsidR="00404C56" w:rsidRPr="00DC054A">
          <w:rPr>
            <w:rStyle w:val="Hyperlink"/>
            <w:noProof/>
          </w:rPr>
          <w:t>Figure 4.22 Exchange Ticket Activity Diagram</w:t>
        </w:r>
        <w:r w:rsidR="00404C56">
          <w:rPr>
            <w:noProof/>
            <w:webHidden/>
          </w:rPr>
          <w:tab/>
        </w:r>
        <w:r>
          <w:rPr>
            <w:noProof/>
            <w:webHidden/>
          </w:rPr>
          <w:fldChar w:fldCharType="begin"/>
        </w:r>
        <w:r w:rsidR="00404C56">
          <w:rPr>
            <w:noProof/>
            <w:webHidden/>
          </w:rPr>
          <w:instrText xml:space="preserve"> PAGEREF _Toc404173611 \h </w:instrText>
        </w:r>
        <w:r>
          <w:rPr>
            <w:noProof/>
            <w:webHidden/>
          </w:rPr>
        </w:r>
        <w:r>
          <w:rPr>
            <w:noProof/>
            <w:webHidden/>
          </w:rPr>
          <w:fldChar w:fldCharType="separate"/>
        </w:r>
        <w:r w:rsidR="00404C56">
          <w:rPr>
            <w:noProof/>
            <w:webHidden/>
          </w:rPr>
          <w:t>33</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12" w:history="1">
        <w:r w:rsidR="00404C56" w:rsidRPr="00DC054A">
          <w:rPr>
            <w:rStyle w:val="Hyperlink"/>
            <w:noProof/>
          </w:rPr>
          <w:t>Figure 4.23 Exchange Ticket Sequence Diagram</w:t>
        </w:r>
        <w:r w:rsidR="00404C56">
          <w:rPr>
            <w:noProof/>
            <w:webHidden/>
          </w:rPr>
          <w:tab/>
        </w:r>
        <w:r>
          <w:rPr>
            <w:noProof/>
            <w:webHidden/>
          </w:rPr>
          <w:fldChar w:fldCharType="begin"/>
        </w:r>
        <w:r w:rsidR="00404C56">
          <w:rPr>
            <w:noProof/>
            <w:webHidden/>
          </w:rPr>
          <w:instrText xml:space="preserve"> PAGEREF _Toc404173612 \h </w:instrText>
        </w:r>
        <w:r>
          <w:rPr>
            <w:noProof/>
            <w:webHidden/>
          </w:rPr>
        </w:r>
        <w:r>
          <w:rPr>
            <w:noProof/>
            <w:webHidden/>
          </w:rPr>
          <w:fldChar w:fldCharType="separate"/>
        </w:r>
        <w:r w:rsidR="00404C56">
          <w:rPr>
            <w:noProof/>
            <w:webHidden/>
          </w:rPr>
          <w:t>34</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13" w:history="1">
        <w:r w:rsidR="00404C56" w:rsidRPr="00DC054A">
          <w:rPr>
            <w:rStyle w:val="Hyperlink"/>
            <w:noProof/>
          </w:rPr>
          <w:t>Figure 4.24 Select Booking Activity Diagram</w:t>
        </w:r>
        <w:r w:rsidR="00404C56">
          <w:rPr>
            <w:noProof/>
            <w:webHidden/>
          </w:rPr>
          <w:tab/>
        </w:r>
        <w:r>
          <w:rPr>
            <w:noProof/>
            <w:webHidden/>
          </w:rPr>
          <w:fldChar w:fldCharType="begin"/>
        </w:r>
        <w:r w:rsidR="00404C56">
          <w:rPr>
            <w:noProof/>
            <w:webHidden/>
          </w:rPr>
          <w:instrText xml:space="preserve"> PAGEREF _Toc404173613 \h </w:instrText>
        </w:r>
        <w:r>
          <w:rPr>
            <w:noProof/>
            <w:webHidden/>
          </w:rPr>
        </w:r>
        <w:r>
          <w:rPr>
            <w:noProof/>
            <w:webHidden/>
          </w:rPr>
          <w:fldChar w:fldCharType="separate"/>
        </w:r>
        <w:r w:rsidR="00404C56">
          <w:rPr>
            <w:noProof/>
            <w:webHidden/>
          </w:rPr>
          <w:t>35</w:t>
        </w:r>
        <w:r>
          <w:rPr>
            <w:noProof/>
            <w:webHidden/>
          </w:rPr>
          <w:fldChar w:fldCharType="end"/>
        </w:r>
      </w:hyperlink>
    </w:p>
    <w:p w:rsidR="00404C56" w:rsidRDefault="00707CB8">
      <w:pPr>
        <w:pStyle w:val="TableofFigures"/>
        <w:tabs>
          <w:tab w:val="right" w:leader="dot" w:pos="9350"/>
        </w:tabs>
        <w:rPr>
          <w:rFonts w:asciiTheme="minorHAnsi" w:eastAsiaTheme="minorEastAsia" w:hAnsiTheme="minorHAnsi"/>
          <w:noProof/>
        </w:rPr>
      </w:pPr>
      <w:hyperlink w:anchor="_Toc404173614" w:history="1">
        <w:r w:rsidR="00404C56" w:rsidRPr="00DC054A">
          <w:rPr>
            <w:rStyle w:val="Hyperlink"/>
            <w:noProof/>
          </w:rPr>
          <w:t>Figure 4.25 Select Booking Sequence Diagram</w:t>
        </w:r>
        <w:r w:rsidR="00404C56">
          <w:rPr>
            <w:noProof/>
            <w:webHidden/>
          </w:rPr>
          <w:tab/>
        </w:r>
        <w:r>
          <w:rPr>
            <w:noProof/>
            <w:webHidden/>
          </w:rPr>
          <w:fldChar w:fldCharType="begin"/>
        </w:r>
        <w:r w:rsidR="00404C56">
          <w:rPr>
            <w:noProof/>
            <w:webHidden/>
          </w:rPr>
          <w:instrText xml:space="preserve"> PAGEREF _Toc404173614 \h </w:instrText>
        </w:r>
        <w:r>
          <w:rPr>
            <w:noProof/>
            <w:webHidden/>
          </w:rPr>
        </w:r>
        <w:r>
          <w:rPr>
            <w:noProof/>
            <w:webHidden/>
          </w:rPr>
          <w:fldChar w:fldCharType="separate"/>
        </w:r>
        <w:r w:rsidR="00404C56">
          <w:rPr>
            <w:noProof/>
            <w:webHidden/>
          </w:rPr>
          <w:t>36</w:t>
        </w:r>
        <w:r>
          <w:rPr>
            <w:noProof/>
            <w:webHidden/>
          </w:rPr>
          <w:fldChar w:fldCharType="end"/>
        </w:r>
      </w:hyperlink>
    </w:p>
    <w:p w:rsidR="0032192A" w:rsidRDefault="00707CB8"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DE300C">
      <w:pPr>
        <w:pStyle w:val="Caption"/>
      </w:pPr>
      <w:r w:rsidRPr="002C2572">
        <w:lastRenderedPageBreak/>
        <w:t>Revision History</w:t>
      </w:r>
    </w:p>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 xml:space="preserve">A. </w:t>
            </w:r>
            <w:proofErr w:type="spellStart"/>
            <w:r>
              <w:t>Kesterson</w:t>
            </w:r>
            <w:proofErr w:type="spellEnd"/>
          </w:p>
        </w:tc>
      </w:tr>
      <w:tr w:rsidR="00D25B63" w:rsidTr="000021BB">
        <w:trPr>
          <w:cnfStyle w:val="000000010000"/>
        </w:trPr>
        <w:tc>
          <w:tcPr>
            <w:cnfStyle w:val="001000000000"/>
            <w:tcW w:w="1509" w:type="dxa"/>
            <w:tcBorders>
              <w:right w:val="none" w:sz="0" w:space="0" w:color="auto"/>
            </w:tcBorders>
          </w:tcPr>
          <w:p w:rsidR="00D25B63" w:rsidRDefault="00F609CF" w:rsidP="005E7177">
            <w:r>
              <w:t>2014/10/29</w:t>
            </w:r>
          </w:p>
        </w:tc>
        <w:tc>
          <w:tcPr>
            <w:tcW w:w="1569" w:type="dxa"/>
            <w:tcBorders>
              <w:left w:val="none" w:sz="0" w:space="0" w:color="auto"/>
              <w:right w:val="none" w:sz="0" w:space="0" w:color="auto"/>
            </w:tcBorders>
          </w:tcPr>
          <w:p w:rsidR="00D25B63" w:rsidRDefault="00F609CF" w:rsidP="005E7177">
            <w:pPr>
              <w:cnfStyle w:val="000000010000"/>
            </w:pPr>
            <w:r>
              <w:t>2.0</w:t>
            </w:r>
          </w:p>
        </w:tc>
        <w:tc>
          <w:tcPr>
            <w:tcW w:w="3779" w:type="dxa"/>
            <w:tcBorders>
              <w:left w:val="none" w:sz="0" w:space="0" w:color="auto"/>
              <w:right w:val="none" w:sz="0" w:space="0" w:color="auto"/>
            </w:tcBorders>
          </w:tcPr>
          <w:p w:rsidR="00D25B63" w:rsidRDefault="00F609CF" w:rsidP="005E7177">
            <w:pPr>
              <w:cnfStyle w:val="00000001000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D25B63" w:rsidRDefault="00F609CF" w:rsidP="005E7177">
            <w:pPr>
              <w:cnfStyle w:val="000000010000"/>
            </w:pPr>
            <w:r>
              <w:t xml:space="preserve">A. </w:t>
            </w:r>
            <w:proofErr w:type="spellStart"/>
            <w:r>
              <w:t>McComas</w:t>
            </w:r>
            <w:proofErr w:type="spellEnd"/>
          </w:p>
        </w:tc>
      </w:tr>
      <w:tr w:rsidR="001508C0" w:rsidTr="000021BB">
        <w:trPr>
          <w:cnfStyle w:val="000000100000"/>
        </w:trPr>
        <w:tc>
          <w:tcPr>
            <w:cnfStyle w:val="001000000000"/>
            <w:tcW w:w="1509" w:type="dxa"/>
            <w:tcBorders>
              <w:right w:val="none" w:sz="0" w:space="0" w:color="auto"/>
            </w:tcBorders>
          </w:tcPr>
          <w:p w:rsidR="001508C0" w:rsidRDefault="001508C0" w:rsidP="005E7177">
            <w:r>
              <w:t>2014/11/19</w:t>
            </w:r>
          </w:p>
        </w:tc>
        <w:tc>
          <w:tcPr>
            <w:tcW w:w="1569" w:type="dxa"/>
            <w:tcBorders>
              <w:left w:val="none" w:sz="0" w:space="0" w:color="auto"/>
              <w:right w:val="none" w:sz="0" w:space="0" w:color="auto"/>
            </w:tcBorders>
          </w:tcPr>
          <w:p w:rsidR="001508C0" w:rsidRDefault="001508C0" w:rsidP="005E7177">
            <w:pPr>
              <w:cnfStyle w:val="000000100000"/>
            </w:pPr>
            <w:r>
              <w:t>3.0</w:t>
            </w:r>
          </w:p>
        </w:tc>
        <w:tc>
          <w:tcPr>
            <w:tcW w:w="3779" w:type="dxa"/>
            <w:tcBorders>
              <w:left w:val="none" w:sz="0" w:space="0" w:color="auto"/>
              <w:right w:val="none" w:sz="0" w:space="0" w:color="auto"/>
            </w:tcBorders>
          </w:tcPr>
          <w:p w:rsidR="001508C0" w:rsidRDefault="001508C0" w:rsidP="001508C0">
            <w:pPr>
              <w:cnfStyle w:val="000000100000"/>
            </w:pPr>
            <w:r>
              <w:t>The third deliverable of this document includes additional use cases with activity diagrams. The CM audit table was completed based on the inputs from the QA Audit table and requirements changes were documented and implemented.  Goal diagrams were added.  Meeting minutes were updated and a Lessons Learned Section was added.  The project schedule was updated.</w:t>
            </w:r>
          </w:p>
        </w:tc>
        <w:tc>
          <w:tcPr>
            <w:tcW w:w="1783" w:type="dxa"/>
            <w:tcBorders>
              <w:left w:val="none" w:sz="0" w:space="0" w:color="auto"/>
            </w:tcBorders>
          </w:tcPr>
          <w:p w:rsidR="001508C0" w:rsidRDefault="001508C0" w:rsidP="005E7177">
            <w:pPr>
              <w:cnfStyle w:val="000000100000"/>
            </w:pPr>
            <w:r>
              <w:t xml:space="preserve">A. </w:t>
            </w:r>
            <w:proofErr w:type="spellStart"/>
            <w:r>
              <w:t>McComas</w:t>
            </w:r>
            <w:proofErr w:type="spellEnd"/>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282259">
      <w:pPr>
        <w:pStyle w:val="Title"/>
        <w:jc w:val="center"/>
        <w:outlineLvl w:val="0"/>
        <w:rPr>
          <w:b/>
          <w:sz w:val="28"/>
          <w:szCs w:val="28"/>
        </w:rPr>
      </w:pPr>
      <w:bookmarkStart w:id="0" w:name="_Toc404173147"/>
      <w:r>
        <w:rPr>
          <w:b/>
          <w:sz w:val="28"/>
          <w:szCs w:val="28"/>
        </w:rPr>
        <w:lastRenderedPageBreak/>
        <w:t>Part I</w:t>
      </w:r>
      <w:bookmarkEnd w:id="0"/>
    </w:p>
    <w:p w:rsidR="00262436" w:rsidRDefault="00262436" w:rsidP="00282259">
      <w:pPr>
        <w:pStyle w:val="Heading1"/>
      </w:pPr>
      <w:bookmarkStart w:id="1" w:name="_Toc404173148"/>
      <w:r>
        <w:t>Introduction</w:t>
      </w:r>
      <w:bookmarkEnd w:id="1"/>
    </w:p>
    <w:p w:rsidR="00900AC8" w:rsidRPr="00900AC8" w:rsidRDefault="00900AC8" w:rsidP="00900AC8"/>
    <w:p w:rsidR="00262436" w:rsidRDefault="00C95DE3" w:rsidP="00262436">
      <w:r>
        <w:t>Purpose is to provide a concise section which contains the background ideas, definitions, and resources used when creating this document.</w:t>
      </w:r>
    </w:p>
    <w:p w:rsidR="00E64395" w:rsidRPr="00262436" w:rsidRDefault="00E64395" w:rsidP="00262436"/>
    <w:p w:rsidR="00E64395" w:rsidRPr="00E64395" w:rsidRDefault="00E64395" w:rsidP="00282259">
      <w:pPr>
        <w:pStyle w:val="Heading2"/>
      </w:pPr>
      <w:bookmarkStart w:id="2" w:name="_Toc404173149"/>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282259">
      <w:pPr>
        <w:pStyle w:val="Heading2"/>
      </w:pPr>
      <w:bookmarkStart w:id="3" w:name="_Toc404173150"/>
      <w:r>
        <w:t xml:space="preserve">Glossary </w:t>
      </w:r>
      <w:r w:rsidR="00CC449E">
        <w:t>o</w:t>
      </w:r>
      <w:r>
        <w:t>f Terminology</w:t>
      </w:r>
      <w:bookmarkEnd w:id="3"/>
    </w:p>
    <w:p w:rsidR="0052103C" w:rsidRPr="0052103C" w:rsidRDefault="0052103C" w:rsidP="0052103C"/>
    <w:p w:rsidR="00253CEE" w:rsidRDefault="00253CEE" w:rsidP="00DE300C">
      <w:pPr>
        <w:pStyle w:val="Caption"/>
      </w:pPr>
      <w:bookmarkStart w:id="4" w:name="_Toc404173303"/>
      <w:r>
        <w:t xml:space="preserve">Table </w:t>
      </w:r>
      <w:r w:rsidR="00707CB8">
        <w:fldChar w:fldCharType="begin"/>
      </w:r>
      <w:r w:rsidR="00815AFF">
        <w:instrText xml:space="preserve"> STYLEREF 2 \s </w:instrText>
      </w:r>
      <w:r w:rsidR="00707CB8">
        <w:fldChar w:fldCharType="separate"/>
      </w:r>
      <w:r w:rsidR="00815AFF">
        <w:rPr>
          <w:noProof/>
        </w:rPr>
        <w:t>1.2</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Glossary</w:t>
      </w:r>
      <w:bookmarkEnd w:id="4"/>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B833B8">
        <w:trPr>
          <w:cnfStyle w:val="100000000000"/>
          <w:trHeight w:val="506"/>
          <w:tblHeader/>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265AE0" w:rsidTr="00B92FB8">
        <w:trPr>
          <w:cnfStyle w:val="000000100000"/>
          <w:trHeight w:val="506"/>
        </w:trPr>
        <w:tc>
          <w:tcPr>
            <w:cnfStyle w:val="001000000000"/>
            <w:tcW w:w="2988" w:type="dxa"/>
            <w:tcBorders>
              <w:left w:val="none" w:sz="0" w:space="0" w:color="auto"/>
              <w:right w:val="none" w:sz="0" w:space="0" w:color="auto"/>
            </w:tcBorders>
            <w:vAlign w:val="center"/>
          </w:tcPr>
          <w:p w:rsidR="00265AE0" w:rsidRDefault="00C916CA" w:rsidP="002C1767">
            <w:r>
              <w:t>Book</w:t>
            </w:r>
          </w:p>
        </w:tc>
        <w:tc>
          <w:tcPr>
            <w:tcW w:w="6588" w:type="dxa"/>
            <w:tcBorders>
              <w:left w:val="none" w:sz="0" w:space="0" w:color="auto"/>
              <w:right w:val="none" w:sz="0" w:space="0" w:color="auto"/>
            </w:tcBorders>
            <w:vAlign w:val="center"/>
          </w:tcPr>
          <w:p w:rsidR="00265AE0" w:rsidRDefault="00C916CA" w:rsidP="002C1767">
            <w:pPr>
              <w:cnfStyle w:val="000000100000"/>
            </w:pPr>
            <w:r>
              <w:t>Payment has been made for a reservation.</w:t>
            </w:r>
          </w:p>
        </w:tc>
      </w:tr>
      <w:tr w:rsidR="00BC3B13" w:rsidTr="00B92FB8">
        <w:trPr>
          <w:trHeight w:val="506"/>
        </w:trPr>
        <w:tc>
          <w:tcPr>
            <w:cnfStyle w:val="001000000000"/>
            <w:tcW w:w="2988" w:type="dxa"/>
            <w:vAlign w:val="center"/>
          </w:tcPr>
          <w:p w:rsidR="00BC3B13" w:rsidRDefault="00BC3B13" w:rsidP="002C1767">
            <w:r>
              <w:t>Booked Seat</w:t>
            </w:r>
          </w:p>
        </w:tc>
        <w:tc>
          <w:tcPr>
            <w:tcW w:w="6588" w:type="dxa"/>
            <w:vAlign w:val="center"/>
          </w:tcPr>
          <w:p w:rsidR="00BC3B13" w:rsidRDefault="00BC3B13" w:rsidP="002C1767">
            <w:pPr>
              <w:cnfStyle w:val="000000000000"/>
            </w:pPr>
            <w:r>
              <w:t>A particular seat at an event which is associated with a patron and has been paid for.</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2854CD" w:rsidTr="00B92FB8">
        <w:trPr>
          <w:trHeight w:val="506"/>
        </w:trPr>
        <w:tc>
          <w:tcPr>
            <w:cnfStyle w:val="001000000000"/>
            <w:tcW w:w="2988" w:type="dxa"/>
            <w:vAlign w:val="center"/>
          </w:tcPr>
          <w:p w:rsidR="002854CD" w:rsidRDefault="002854CD" w:rsidP="002C1767">
            <w:r>
              <w:t>Deactivate</w:t>
            </w:r>
          </w:p>
        </w:tc>
        <w:tc>
          <w:tcPr>
            <w:tcW w:w="6588" w:type="dxa"/>
            <w:vAlign w:val="center"/>
          </w:tcPr>
          <w:p w:rsidR="002854CD" w:rsidRDefault="00C916CA" w:rsidP="002C1767">
            <w:pPr>
              <w:cnfStyle w:val="000000000000"/>
            </w:pPr>
            <w:r>
              <w:t>Set a record to a state where it will not be returned by a query, but still exists for record keeping.</w:t>
            </w:r>
          </w:p>
        </w:tc>
      </w:tr>
      <w:tr w:rsidR="002854CD" w:rsidTr="00B92FB8">
        <w:trPr>
          <w:cnfStyle w:val="000000100000"/>
          <w:trHeight w:val="506"/>
        </w:trPr>
        <w:tc>
          <w:tcPr>
            <w:cnfStyle w:val="001000000000"/>
            <w:tcW w:w="2988" w:type="dxa"/>
            <w:tcBorders>
              <w:left w:val="none" w:sz="0" w:space="0" w:color="auto"/>
              <w:right w:val="none" w:sz="0" w:space="0" w:color="auto"/>
            </w:tcBorders>
            <w:vAlign w:val="center"/>
          </w:tcPr>
          <w:p w:rsidR="002854CD" w:rsidRDefault="002854CD" w:rsidP="002C1767">
            <w:r>
              <w:t>Delete</w:t>
            </w:r>
          </w:p>
        </w:tc>
        <w:tc>
          <w:tcPr>
            <w:tcW w:w="6588" w:type="dxa"/>
            <w:tcBorders>
              <w:left w:val="none" w:sz="0" w:space="0" w:color="auto"/>
              <w:right w:val="none" w:sz="0" w:space="0" w:color="auto"/>
            </w:tcBorders>
            <w:vAlign w:val="center"/>
          </w:tcPr>
          <w:p w:rsidR="002854CD" w:rsidRDefault="00C916CA" w:rsidP="002C1767">
            <w:pPr>
              <w:cnfStyle w:val="000000100000"/>
            </w:pPr>
            <w:r>
              <w:t>Permanently remove a record from the database.</w:t>
            </w:r>
          </w:p>
        </w:tc>
      </w:tr>
      <w:tr w:rsidR="00BF1CF4" w:rsidTr="00B92FB8">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C916CA">
            <w:pPr>
              <w:cnfStyle w:val="000000000000"/>
            </w:pPr>
            <w:r>
              <w:t xml:space="preserve">A </w:t>
            </w:r>
            <w:r w:rsidR="00C916CA">
              <w:t>purposed meeting for which a venue is used</w:t>
            </w:r>
            <w:r>
              <w:t>.</w:t>
            </w:r>
          </w:p>
        </w:tc>
      </w:tr>
      <w:tr w:rsidR="00BF1CF4" w:rsidTr="00B92FB8">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C916CA">
            <w:pPr>
              <w:cnfStyle w:val="000000100000"/>
            </w:pPr>
            <w:r>
              <w:t xml:space="preserve">A </w:t>
            </w:r>
            <w:r w:rsidR="00C916CA">
              <w:t xml:space="preserve">group of </w:t>
            </w:r>
            <w:r>
              <w:t>sequence</w:t>
            </w:r>
            <w:r w:rsidR="00C916CA">
              <w:t xml:space="preserve">d events, such as </w:t>
            </w:r>
            <w:r w:rsidR="00B92FB8">
              <w:t>a symphony series or a summer concert series</w:t>
            </w:r>
            <w:r>
              <w:t>.</w:t>
            </w:r>
          </w:p>
        </w:tc>
      </w:tr>
      <w:tr w:rsidR="00DC731F" w:rsidTr="00B92FB8">
        <w:trPr>
          <w:trHeight w:val="506"/>
        </w:trPr>
        <w:tc>
          <w:tcPr>
            <w:cnfStyle w:val="001000000000"/>
            <w:tcW w:w="2988" w:type="dxa"/>
            <w:vAlign w:val="center"/>
          </w:tcPr>
          <w:p w:rsidR="00DC731F" w:rsidRDefault="00DC731F" w:rsidP="002C1767">
            <w:r>
              <w:t>General Admission Ticket</w:t>
            </w:r>
          </w:p>
        </w:tc>
        <w:tc>
          <w:tcPr>
            <w:tcW w:w="6588" w:type="dxa"/>
            <w:vAlign w:val="center"/>
          </w:tcPr>
          <w:p w:rsidR="00DC731F" w:rsidRDefault="00DC731F" w:rsidP="00C916CA">
            <w:pPr>
              <w:cnfStyle w:val="000000000000"/>
            </w:pPr>
            <w:r>
              <w:t>A ticket that is for unreserved seating or assigned seating that does not apply to special accommodations or VIP.</w:t>
            </w:r>
          </w:p>
        </w:tc>
      </w:tr>
      <w:tr w:rsidR="00BF1CF4" w:rsidTr="0039596D">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Locked Seat</w:t>
            </w:r>
          </w:p>
        </w:tc>
        <w:tc>
          <w:tcPr>
            <w:tcW w:w="6588" w:type="dxa"/>
            <w:tcBorders>
              <w:left w:val="none" w:sz="0" w:space="0" w:color="auto"/>
              <w:right w:val="none" w:sz="0" w:space="0" w:color="auto"/>
            </w:tcBorders>
            <w:vAlign w:val="center"/>
          </w:tcPr>
          <w:p w:rsidR="00BF1CF4" w:rsidRDefault="009D1BD1" w:rsidP="00B92FB8">
            <w:pPr>
              <w:cnfStyle w:val="000000100000"/>
            </w:pPr>
            <w:r>
              <w:t xml:space="preserve">A particular seat </w:t>
            </w:r>
            <w:r w:rsidR="00B92FB8">
              <w:t>for</w:t>
            </w:r>
            <w:r>
              <w:t xml:space="preserve"> an event which is in the process of bei</w:t>
            </w:r>
            <w:r w:rsidR="00B92FB8">
              <w:t>ng reserved but</w:t>
            </w:r>
            <w:r>
              <w:t xml:space="preserve"> which the system has not yet been able to associate a patron.</w:t>
            </w:r>
          </w:p>
        </w:tc>
      </w:tr>
      <w:tr w:rsidR="00BF1CF4" w:rsidTr="00B92FB8">
        <w:trPr>
          <w:trHeight w:val="506"/>
        </w:trPr>
        <w:tc>
          <w:tcPr>
            <w:cnfStyle w:val="001000000000"/>
            <w:tcW w:w="2988" w:type="dxa"/>
            <w:vAlign w:val="center"/>
          </w:tcPr>
          <w:p w:rsidR="00BF1CF4" w:rsidRDefault="00C948B7" w:rsidP="002C1767">
            <w:r>
              <w:t>Patron</w:t>
            </w:r>
          </w:p>
        </w:tc>
        <w:tc>
          <w:tcPr>
            <w:tcW w:w="6588" w:type="dxa"/>
            <w:vAlign w:val="center"/>
          </w:tcPr>
          <w:p w:rsidR="00BF1CF4" w:rsidRDefault="00B92FB8" w:rsidP="00B92FB8">
            <w:pPr>
              <w:cnfStyle w:val="000000000000"/>
            </w:pPr>
            <w:r>
              <w:t>A person who contacts</w:t>
            </w:r>
            <w:r w:rsidR="006F2EEB">
              <w:t xml:space="preserve"> the CSA to book a ticket.</w:t>
            </w:r>
          </w:p>
        </w:tc>
      </w:tr>
      <w:tr w:rsidR="00BF1CF4" w:rsidTr="0039596D">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Payment Gateway</w:t>
            </w:r>
          </w:p>
        </w:tc>
        <w:tc>
          <w:tcPr>
            <w:tcW w:w="6588" w:type="dxa"/>
            <w:tcBorders>
              <w:left w:val="none" w:sz="0" w:space="0" w:color="auto"/>
              <w:right w:val="none" w:sz="0" w:space="0" w:color="auto"/>
            </w:tcBorders>
            <w:vAlign w:val="center"/>
          </w:tcPr>
          <w:p w:rsidR="00BF1CF4" w:rsidRDefault="006F2EEB" w:rsidP="002C1767">
            <w:pPr>
              <w:cnfStyle w:val="000000100000"/>
            </w:pPr>
            <w:r>
              <w:t>An e-commerce application service provider that authorizes credit card payments for e-businesses.</w:t>
            </w:r>
          </w:p>
        </w:tc>
      </w:tr>
      <w:tr w:rsidR="00BF1CF4" w:rsidTr="00B92FB8">
        <w:trPr>
          <w:trHeight w:val="506"/>
        </w:trPr>
        <w:tc>
          <w:tcPr>
            <w:cnfStyle w:val="001000000000"/>
            <w:tcW w:w="2988" w:type="dxa"/>
            <w:vAlign w:val="center"/>
          </w:tcPr>
          <w:p w:rsidR="00BF1CF4" w:rsidRDefault="00C948B7" w:rsidP="002C1767">
            <w:r>
              <w:t>Reserved Seat</w:t>
            </w:r>
          </w:p>
        </w:tc>
        <w:tc>
          <w:tcPr>
            <w:tcW w:w="6588" w:type="dxa"/>
            <w:vAlign w:val="center"/>
          </w:tcPr>
          <w:p w:rsidR="00BF1CF4" w:rsidRDefault="008128B7" w:rsidP="002C1767">
            <w:pPr>
              <w:cnfStyle w:val="000000000000"/>
            </w:pPr>
            <w:r>
              <w:t>A particular seat at an event which is associated with a patron but has not yet been paid for.</w:t>
            </w:r>
          </w:p>
        </w:tc>
      </w:tr>
      <w:tr w:rsidR="00E50ABA" w:rsidTr="0039596D">
        <w:trPr>
          <w:cnfStyle w:val="000000100000"/>
          <w:trHeight w:val="506"/>
        </w:trPr>
        <w:tc>
          <w:tcPr>
            <w:cnfStyle w:val="001000000000"/>
            <w:tcW w:w="2988" w:type="dxa"/>
            <w:tcBorders>
              <w:left w:val="none" w:sz="0" w:space="0" w:color="auto"/>
              <w:right w:val="none" w:sz="0" w:space="0" w:color="auto"/>
            </w:tcBorders>
            <w:vAlign w:val="center"/>
          </w:tcPr>
          <w:p w:rsidR="00E50ABA" w:rsidRDefault="00E50ABA" w:rsidP="002C1767">
            <w:r>
              <w:t>Special Accommodation Ticket</w:t>
            </w:r>
          </w:p>
        </w:tc>
        <w:tc>
          <w:tcPr>
            <w:tcW w:w="6588" w:type="dxa"/>
            <w:tcBorders>
              <w:left w:val="none" w:sz="0" w:space="0" w:color="auto"/>
              <w:right w:val="none" w:sz="0" w:space="0" w:color="auto"/>
            </w:tcBorders>
            <w:vAlign w:val="center"/>
          </w:tcPr>
          <w:p w:rsidR="00E50ABA" w:rsidRDefault="00E50ABA" w:rsidP="002C1767">
            <w:pPr>
              <w:cnfStyle w:val="000000100000"/>
            </w:pPr>
            <w:r>
              <w:t>A ticket that is for patrons with special accommodation needs.</w:t>
            </w:r>
          </w:p>
        </w:tc>
      </w:tr>
      <w:tr w:rsidR="00BF1CF4" w:rsidTr="00B92FB8">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r w:rsidR="00561C03" w:rsidTr="00B92FB8">
        <w:trPr>
          <w:cnfStyle w:val="000000100000"/>
          <w:trHeight w:val="506"/>
        </w:trPr>
        <w:tc>
          <w:tcPr>
            <w:cnfStyle w:val="001000000000"/>
            <w:tcW w:w="2988" w:type="dxa"/>
            <w:tcBorders>
              <w:left w:val="none" w:sz="0" w:space="0" w:color="auto"/>
              <w:right w:val="none" w:sz="0" w:space="0" w:color="auto"/>
            </w:tcBorders>
            <w:vAlign w:val="center"/>
          </w:tcPr>
          <w:p w:rsidR="00561C03" w:rsidRDefault="00561C03" w:rsidP="002C1767">
            <w:r>
              <w:lastRenderedPageBreak/>
              <w:t>Unlocked Seat</w:t>
            </w:r>
          </w:p>
        </w:tc>
        <w:tc>
          <w:tcPr>
            <w:tcW w:w="6588" w:type="dxa"/>
            <w:tcBorders>
              <w:left w:val="none" w:sz="0" w:space="0" w:color="auto"/>
              <w:right w:val="none" w:sz="0" w:space="0" w:color="auto"/>
            </w:tcBorders>
            <w:vAlign w:val="center"/>
          </w:tcPr>
          <w:p w:rsidR="00561C03" w:rsidRDefault="00561C03" w:rsidP="002C1767">
            <w:pPr>
              <w:cnfStyle w:val="000000100000"/>
            </w:pPr>
            <w:r>
              <w:t>A particular seat at an event which has not been purchased by a patron and is not in the process of being reserved.</w:t>
            </w:r>
          </w:p>
        </w:tc>
      </w:tr>
      <w:tr w:rsidR="009648BC" w:rsidTr="00B92FB8">
        <w:trPr>
          <w:trHeight w:val="506"/>
        </w:trPr>
        <w:tc>
          <w:tcPr>
            <w:cnfStyle w:val="001000000000"/>
            <w:tcW w:w="2988" w:type="dxa"/>
            <w:vAlign w:val="center"/>
          </w:tcPr>
          <w:p w:rsidR="009648BC" w:rsidRDefault="009648BC" w:rsidP="002C1767">
            <w:r>
              <w:t>Venue</w:t>
            </w:r>
          </w:p>
        </w:tc>
        <w:tc>
          <w:tcPr>
            <w:tcW w:w="6588" w:type="dxa"/>
            <w:vAlign w:val="center"/>
          </w:tcPr>
          <w:p w:rsidR="009648BC" w:rsidRDefault="009648BC" w:rsidP="002C1767">
            <w:pPr>
              <w:cnfStyle w:val="000000000000"/>
            </w:pPr>
            <w:r>
              <w:t>A location where an event takes place.</w:t>
            </w:r>
          </w:p>
        </w:tc>
      </w:tr>
      <w:tr w:rsidR="00E50ABA" w:rsidTr="0039596D">
        <w:trPr>
          <w:cnfStyle w:val="000000100000"/>
          <w:trHeight w:val="506"/>
        </w:trPr>
        <w:tc>
          <w:tcPr>
            <w:cnfStyle w:val="001000000000"/>
            <w:tcW w:w="2988" w:type="dxa"/>
            <w:tcBorders>
              <w:left w:val="none" w:sz="0" w:space="0" w:color="auto"/>
              <w:right w:val="none" w:sz="0" w:space="0" w:color="auto"/>
            </w:tcBorders>
            <w:vAlign w:val="center"/>
          </w:tcPr>
          <w:p w:rsidR="00E50ABA" w:rsidRDefault="00E50ABA" w:rsidP="002C1767">
            <w:r>
              <w:t>VIP Ticket</w:t>
            </w:r>
          </w:p>
        </w:tc>
        <w:tc>
          <w:tcPr>
            <w:tcW w:w="6588" w:type="dxa"/>
            <w:tcBorders>
              <w:left w:val="none" w:sz="0" w:space="0" w:color="auto"/>
              <w:right w:val="none" w:sz="0" w:space="0" w:color="auto"/>
            </w:tcBorders>
            <w:vAlign w:val="center"/>
          </w:tcPr>
          <w:p w:rsidR="00E50ABA" w:rsidRDefault="00E50ABA" w:rsidP="002C1767">
            <w:pPr>
              <w:cnfStyle w:val="000000100000"/>
            </w:pPr>
            <w:r>
              <w:t>A ticket that is for patrons with Very Important Person status.</w:t>
            </w:r>
          </w:p>
        </w:tc>
      </w:tr>
    </w:tbl>
    <w:p w:rsidR="00731DB8" w:rsidRDefault="00731DB8" w:rsidP="00731DB8"/>
    <w:p w:rsidR="0045780D" w:rsidRDefault="0045780D" w:rsidP="00731DB8"/>
    <w:p w:rsidR="00D83E59" w:rsidRDefault="00D83E59" w:rsidP="00EC26F1"/>
    <w:p w:rsidR="0045780D" w:rsidRDefault="001C6E90" w:rsidP="00282259">
      <w:pPr>
        <w:pStyle w:val="Heading2"/>
      </w:pPr>
      <w:bookmarkStart w:id="5" w:name="_Toc404173151"/>
      <w:r>
        <w:t>Referenced Documents</w:t>
      </w:r>
      <w:bookmarkEnd w:id="5"/>
    </w:p>
    <w:p w:rsidR="005117C4" w:rsidRPr="005117C4" w:rsidRDefault="005117C4" w:rsidP="005117C4"/>
    <w:p w:rsidR="005117C4" w:rsidRDefault="005117C4" w:rsidP="00DE300C">
      <w:pPr>
        <w:pStyle w:val="Caption"/>
        <w:keepNext/>
      </w:pPr>
      <w:bookmarkStart w:id="6" w:name="_Toc404173304"/>
      <w:r>
        <w:t xml:space="preserve">Table </w:t>
      </w:r>
      <w:r w:rsidR="00707CB8">
        <w:fldChar w:fldCharType="begin"/>
      </w:r>
      <w:r w:rsidR="00815AFF">
        <w:instrText xml:space="preserve"> STYLEREF 2 \s </w:instrText>
      </w:r>
      <w:r w:rsidR="00707CB8">
        <w:fldChar w:fldCharType="separate"/>
      </w:r>
      <w:r w:rsidR="00815AFF">
        <w:rPr>
          <w:noProof/>
        </w:rPr>
        <w:t>1.3</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Referenced Documents</w:t>
      </w:r>
      <w:bookmarkEnd w:id="6"/>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3600"/>
        <w:gridCol w:w="3762"/>
      </w:tblGrid>
      <w:tr w:rsidR="001C6E90" w:rsidTr="001C6E90">
        <w:trPr>
          <w:cnfStyle w:val="100000000000"/>
        </w:trPr>
        <w:tc>
          <w:tcPr>
            <w:cnfStyle w:val="001000000000"/>
            <w:tcW w:w="1278" w:type="dxa"/>
            <w:tcBorders>
              <w:top w:val="none" w:sz="0" w:space="0" w:color="auto"/>
              <w:left w:val="none" w:sz="0" w:space="0" w:color="auto"/>
              <w:bottom w:val="none" w:sz="0" w:space="0" w:color="auto"/>
              <w:right w:val="none" w:sz="0" w:space="0" w:color="auto"/>
            </w:tcBorders>
          </w:tcPr>
          <w:p w:rsidR="001C6E90" w:rsidRDefault="001C6E90" w:rsidP="001C6E90">
            <w:pPr>
              <w:jc w:val="center"/>
            </w:pPr>
            <w:r>
              <w:t>Date</w:t>
            </w:r>
          </w:p>
        </w:tc>
        <w:tc>
          <w:tcPr>
            <w:tcW w:w="3600"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Document Name</w:t>
            </w:r>
          </w:p>
        </w:tc>
        <w:tc>
          <w:tcPr>
            <w:tcW w:w="3762" w:type="dxa"/>
            <w:tcBorders>
              <w:top w:val="none" w:sz="0" w:space="0" w:color="auto"/>
              <w:left w:val="none" w:sz="0" w:space="0" w:color="auto"/>
              <w:bottom w:val="none" w:sz="0" w:space="0" w:color="auto"/>
              <w:right w:val="none" w:sz="0" w:space="0" w:color="auto"/>
            </w:tcBorders>
          </w:tcPr>
          <w:p w:rsidR="001C6E90" w:rsidRDefault="001C6E90" w:rsidP="001C6E90">
            <w:pPr>
              <w:jc w:val="center"/>
              <w:cnfStyle w:val="100000000000"/>
            </w:pPr>
            <w:r>
              <w:t>Source</w:t>
            </w:r>
          </w:p>
        </w:tc>
      </w:tr>
      <w:tr w:rsidR="001C6E90" w:rsidTr="001C6E90">
        <w:trPr>
          <w:cnfStyle w:val="000000100000"/>
        </w:trPr>
        <w:tc>
          <w:tcPr>
            <w:cnfStyle w:val="001000000000"/>
            <w:tcW w:w="1278" w:type="dxa"/>
            <w:tcBorders>
              <w:right w:val="none" w:sz="0" w:space="0" w:color="auto"/>
            </w:tcBorders>
          </w:tcPr>
          <w:p w:rsidR="001C6E90" w:rsidRDefault="001C6E90" w:rsidP="00ED492F">
            <w:r>
              <w:t>2014/10/28</w:t>
            </w:r>
          </w:p>
        </w:tc>
        <w:tc>
          <w:tcPr>
            <w:tcW w:w="3600" w:type="dxa"/>
            <w:tcBorders>
              <w:left w:val="none" w:sz="0" w:space="0" w:color="auto"/>
              <w:right w:val="none" w:sz="0" w:space="0" w:color="auto"/>
            </w:tcBorders>
          </w:tcPr>
          <w:p w:rsidR="001C6E90" w:rsidRDefault="001C6E90" w:rsidP="00ED492F">
            <w:pPr>
              <w:cnfStyle w:val="000000100000"/>
            </w:pPr>
            <w:r>
              <w:t>Reuse in Use Case Models</w:t>
            </w:r>
          </w:p>
        </w:tc>
        <w:tc>
          <w:tcPr>
            <w:tcW w:w="3762" w:type="dxa"/>
            <w:tcBorders>
              <w:left w:val="none" w:sz="0" w:space="0" w:color="auto"/>
            </w:tcBorders>
          </w:tcPr>
          <w:p w:rsidR="001C6E90" w:rsidRDefault="001C6E90" w:rsidP="00ED492F">
            <w:pPr>
              <w:cnfStyle w:val="000000100000"/>
            </w:pPr>
            <w:r w:rsidRPr="005623D0">
              <w:t>http://agilemodeling.com/essays/useCaseReuse.htm</w:t>
            </w:r>
          </w:p>
        </w:tc>
      </w:tr>
      <w:tr w:rsidR="001C6E90" w:rsidTr="001C6E90">
        <w:trPr>
          <w:cnfStyle w:val="000000010000"/>
        </w:trPr>
        <w:tc>
          <w:tcPr>
            <w:cnfStyle w:val="001000000000"/>
            <w:tcW w:w="1278" w:type="dxa"/>
            <w:tcBorders>
              <w:right w:val="none" w:sz="0" w:space="0" w:color="auto"/>
            </w:tcBorders>
          </w:tcPr>
          <w:p w:rsidR="001C6E90" w:rsidRDefault="001C6E90" w:rsidP="00ED492F"/>
        </w:tc>
        <w:tc>
          <w:tcPr>
            <w:tcW w:w="3600" w:type="dxa"/>
            <w:tcBorders>
              <w:left w:val="none" w:sz="0" w:space="0" w:color="auto"/>
              <w:right w:val="none" w:sz="0" w:space="0" w:color="auto"/>
            </w:tcBorders>
          </w:tcPr>
          <w:p w:rsidR="001C6E90" w:rsidRDefault="001C6E90" w:rsidP="00ED492F">
            <w:pPr>
              <w:cnfStyle w:val="000000010000"/>
            </w:pPr>
          </w:p>
        </w:tc>
        <w:tc>
          <w:tcPr>
            <w:tcW w:w="3762" w:type="dxa"/>
            <w:tcBorders>
              <w:left w:val="none" w:sz="0" w:space="0" w:color="auto"/>
            </w:tcBorders>
          </w:tcPr>
          <w:p w:rsidR="001C6E90" w:rsidRDefault="001C6E90" w:rsidP="00ED492F">
            <w:pPr>
              <w:cnfStyle w:val="000000010000"/>
            </w:pPr>
          </w:p>
        </w:tc>
      </w:tr>
    </w:tbl>
    <w:p w:rsidR="001C6E90" w:rsidRDefault="001C6E90" w:rsidP="0045780D"/>
    <w:p w:rsidR="0045780D" w:rsidRDefault="0045780D" w:rsidP="0045780D"/>
    <w:p w:rsidR="0045780D" w:rsidRPr="0045780D" w:rsidRDefault="0045780D" w:rsidP="0045780D"/>
    <w:p w:rsidR="008D08E4" w:rsidRDefault="007F663E" w:rsidP="00282259">
      <w:pPr>
        <w:pStyle w:val="Heading1"/>
      </w:pPr>
      <w:r>
        <w:br w:type="column"/>
      </w:r>
      <w:bookmarkStart w:id="7" w:name="_Toc404173152"/>
      <w:r w:rsidR="008D08E4">
        <w:lastRenderedPageBreak/>
        <w:t>Overall Description</w:t>
      </w:r>
      <w:bookmarkEnd w:id="7"/>
    </w:p>
    <w:p w:rsidR="008D08E4" w:rsidRPr="008D08E4" w:rsidRDefault="008D08E4" w:rsidP="008D08E4"/>
    <w:p w:rsidR="00DB4730" w:rsidRDefault="00E64395" w:rsidP="00282259">
      <w:pPr>
        <w:pStyle w:val="Heading2"/>
      </w:pPr>
      <w:bookmarkStart w:id="8" w:name="_Toc404173153"/>
      <w:r>
        <w:t>Scope</w:t>
      </w:r>
      <w:bookmarkEnd w:id="8"/>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282259">
      <w:pPr>
        <w:pStyle w:val="Heading2"/>
      </w:pPr>
      <w:bookmarkStart w:id="9" w:name="_Toc404173154"/>
      <w:r>
        <w:t xml:space="preserve">System </w:t>
      </w:r>
      <w:r w:rsidR="00190A5C">
        <w:t>Objective</w:t>
      </w:r>
      <w:bookmarkEnd w:id="9"/>
    </w:p>
    <w:p w:rsidR="005043E5" w:rsidRPr="005043E5" w:rsidRDefault="005043E5" w:rsidP="005043E5"/>
    <w:p w:rsidR="00190A5C" w:rsidRDefault="00190A5C" w:rsidP="00190A5C">
      <w:r>
        <w:t>The objective of the TTS is to consolidate the management of event ticket sales for a variety of different events and venues. The system will meet this objective by providing the user of the software various ways to query ticket and event-based information, input reservations, and perform various ticket sales-related functionality.</w:t>
      </w:r>
    </w:p>
    <w:p w:rsidR="00F576DD" w:rsidRDefault="00F576DD" w:rsidP="00190A5C"/>
    <w:p w:rsidR="00F576DD" w:rsidRPr="00190A5C" w:rsidRDefault="00F576DD" w:rsidP="00282259">
      <w:pPr>
        <w:pStyle w:val="Heading2"/>
      </w:pPr>
      <w:bookmarkStart w:id="10" w:name="_Toc404173155"/>
      <w:r>
        <w:t>System Goals</w:t>
      </w:r>
      <w:bookmarkEnd w:id="10"/>
    </w:p>
    <w:p w:rsidR="0052103C" w:rsidRPr="0052103C" w:rsidRDefault="0052103C" w:rsidP="0052103C"/>
    <w:p w:rsidR="00C948B7" w:rsidRDefault="006C1140" w:rsidP="00282259">
      <w:pPr>
        <w:pStyle w:val="Heading3"/>
      </w:pPr>
      <w:bookmarkStart w:id="11" w:name="_Toc404173156"/>
      <w:r>
        <w:t>Event Reporting</w:t>
      </w:r>
      <w:bookmarkEnd w:id="11"/>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282259">
      <w:pPr>
        <w:pStyle w:val="Heading3"/>
      </w:pPr>
      <w:bookmarkStart w:id="12" w:name="_Toc404173157"/>
      <w:r>
        <w:t>Captures All Patron Information</w:t>
      </w:r>
      <w:bookmarkEnd w:id="12"/>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282259">
      <w:pPr>
        <w:pStyle w:val="Heading3"/>
      </w:pPr>
      <w:bookmarkStart w:id="13" w:name="_Toc404173158"/>
      <w:r>
        <w:t>Multiple Venue Support</w:t>
      </w:r>
      <w:bookmarkEnd w:id="13"/>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282259">
      <w:pPr>
        <w:pStyle w:val="Heading3"/>
      </w:pPr>
      <w:bookmarkStart w:id="14" w:name="_Toc404173159"/>
      <w:r>
        <w:t>Multiple Event Support</w:t>
      </w:r>
      <w:bookmarkEnd w:id="14"/>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282259">
      <w:pPr>
        <w:pStyle w:val="Heading3"/>
      </w:pPr>
      <w:bookmarkStart w:id="15" w:name="_Toc404173160"/>
      <w:r>
        <w:t>Event Season Support</w:t>
      </w:r>
      <w:bookmarkEnd w:id="15"/>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282259">
      <w:pPr>
        <w:pStyle w:val="Heading2"/>
      </w:pPr>
      <w:bookmarkStart w:id="16" w:name="_Toc404173161"/>
      <w:r>
        <w:t>System Assumptions</w:t>
      </w:r>
      <w:bookmarkEnd w:id="16"/>
    </w:p>
    <w:p w:rsidR="0052103C" w:rsidRPr="0052103C" w:rsidRDefault="0052103C" w:rsidP="0052103C"/>
    <w:p w:rsidR="00C70DB4" w:rsidRDefault="00C70DB4" w:rsidP="00C70DB4">
      <w:pPr>
        <w:tabs>
          <w:tab w:val="left" w:pos="5745"/>
        </w:tabs>
        <w:rPr>
          <w:rFonts w:cs="Times New Roman"/>
        </w:rPr>
      </w:pPr>
      <w:r w:rsidRPr="00F275B0">
        <w:rPr>
          <w:rFonts w:cs="Times New Roman"/>
        </w:rPr>
        <w:lastRenderedPageBreak/>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5043E5" w:rsidRDefault="005043E5" w:rsidP="00C70DB4">
      <w:pPr>
        <w:pStyle w:val="ListParagraph"/>
        <w:numPr>
          <w:ilvl w:val="0"/>
          <w:numId w:val="17"/>
        </w:numPr>
        <w:tabs>
          <w:tab w:val="left" w:pos="5745"/>
        </w:tabs>
        <w:rPr>
          <w:rFonts w:cs="Times New Roman"/>
        </w:rPr>
      </w:pPr>
      <w:r>
        <w:rPr>
          <w:rFonts w:cs="Times New Roman"/>
        </w:rPr>
        <w:t>The third party</w:t>
      </w:r>
      <w:r w:rsidR="00E27DDB">
        <w:rPr>
          <w:rFonts w:cs="Times New Roman"/>
        </w:rPr>
        <w:t xml:space="preserve"> payment</w:t>
      </w:r>
      <w:r>
        <w:rPr>
          <w:rFonts w:cs="Times New Roman"/>
        </w:rPr>
        <w:t xml:space="preserve"> system will have an Application Programming Interface (API) to allow the capability to process patron charges.</w:t>
      </w:r>
    </w:p>
    <w:p w:rsidR="00D466D6" w:rsidRDefault="00D466D6" w:rsidP="009E377D"/>
    <w:p w:rsidR="009E377D" w:rsidRDefault="009E377D" w:rsidP="00282259">
      <w:pPr>
        <w:pStyle w:val="Heading2"/>
      </w:pPr>
      <w:bookmarkStart w:id="17" w:name="_Toc404173162"/>
      <w:r>
        <w:t>System Constraints</w:t>
      </w:r>
      <w:bookmarkEnd w:id="17"/>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B050D8">
      <w:pPr>
        <w:pStyle w:val="Heading1"/>
      </w:pPr>
      <w:r>
        <w:br w:type="column"/>
      </w:r>
      <w:bookmarkStart w:id="18" w:name="_Toc404173163"/>
      <w:r w:rsidR="00731DB8">
        <w:lastRenderedPageBreak/>
        <w:t>Requirements</w:t>
      </w:r>
      <w:bookmarkEnd w:id="18"/>
    </w:p>
    <w:p w:rsidR="00731DB8" w:rsidRDefault="00731DB8" w:rsidP="00EC26F1"/>
    <w:p w:rsidR="00731DB8" w:rsidRDefault="007D48DC" w:rsidP="00282259">
      <w:pPr>
        <w:pStyle w:val="Heading2"/>
      </w:pPr>
      <w:bookmarkStart w:id="19" w:name="_Toc404173164"/>
      <w:r>
        <w:t>CSA</w:t>
      </w:r>
      <w:r w:rsidR="00731DB8">
        <w:t xml:space="preserve"> Requirements</w:t>
      </w:r>
      <w:bookmarkEnd w:id="19"/>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DE300C">
      <w:pPr>
        <w:pStyle w:val="Caption"/>
      </w:pPr>
      <w:bookmarkStart w:id="20" w:name="_Toc404173305"/>
      <w:r>
        <w:t xml:space="preserve">Table </w:t>
      </w:r>
      <w:r w:rsidR="00707CB8">
        <w:fldChar w:fldCharType="begin"/>
      </w:r>
      <w:r w:rsidR="00815AFF">
        <w:instrText xml:space="preserve"> STYLEREF 2 \s </w:instrText>
      </w:r>
      <w:r w:rsidR="00707CB8">
        <w:fldChar w:fldCharType="separate"/>
      </w:r>
      <w:r w:rsidR="00815AFF">
        <w:rPr>
          <w:noProof/>
        </w:rPr>
        <w:t>3.1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w:t>
      </w:r>
      <w:r w:rsidR="00366FB6">
        <w:t xml:space="preserve">CSA </w:t>
      </w:r>
      <w:r>
        <w:t>Requirements</w:t>
      </w:r>
      <w:bookmarkEnd w:id="2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282259">
      <w:pPr>
        <w:pStyle w:val="Heading2"/>
      </w:pPr>
      <w:bookmarkStart w:id="21" w:name="_Toc404173165"/>
      <w:r>
        <w:t>TTS</w:t>
      </w:r>
      <w:r w:rsidR="00731DB8">
        <w:t xml:space="preserve"> Requirements</w:t>
      </w:r>
      <w:bookmarkEnd w:id="21"/>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DE300C">
      <w:pPr>
        <w:pStyle w:val="Caption"/>
      </w:pPr>
      <w:bookmarkStart w:id="22" w:name="_Toc404173306"/>
      <w:r>
        <w:t xml:space="preserve">Table </w:t>
      </w:r>
      <w:r w:rsidR="00707CB8">
        <w:fldChar w:fldCharType="begin"/>
      </w:r>
      <w:r w:rsidR="00815AFF">
        <w:instrText xml:space="preserve"> STYLEREF 2 \s </w:instrText>
      </w:r>
      <w:r w:rsidR="00707CB8">
        <w:fldChar w:fldCharType="separate"/>
      </w:r>
      <w:r w:rsidR="00815AFF">
        <w:rPr>
          <w:noProof/>
        </w:rPr>
        <w:t>3.2</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rsidR="00BF1CF4">
        <w:t xml:space="preserve"> </w:t>
      </w:r>
      <w:r w:rsidR="00AB4722">
        <w:t>TTS</w:t>
      </w:r>
      <w:r w:rsidRPr="009477FC">
        <w:t xml:space="preserve"> Requirements</w:t>
      </w:r>
      <w:bookmarkEnd w:id="2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B40EE6" w:rsidTr="00D14B9A">
        <w:trPr>
          <w:cnfStyle w:val="000000100000"/>
        </w:trPr>
        <w:tc>
          <w:tcPr>
            <w:cnfStyle w:val="001000000000"/>
            <w:tcW w:w="1638" w:type="dxa"/>
            <w:tcBorders>
              <w:bottom w:val="single" w:sz="4" w:space="0" w:color="auto"/>
              <w:right w:val="none" w:sz="0" w:space="0" w:color="auto"/>
            </w:tcBorders>
          </w:tcPr>
          <w:p w:rsidR="00B40EE6" w:rsidRPr="005E7601" w:rsidRDefault="00B40EE6" w:rsidP="005E7601">
            <w:pPr>
              <w:pStyle w:val="ListParagraph"/>
              <w:ind w:left="0" w:right="-35"/>
              <w:jc w:val="center"/>
              <w:rPr>
                <w:rFonts w:asciiTheme="minorHAnsi" w:hAnsiTheme="minorHAnsi"/>
                <w:b w:val="0"/>
              </w:rPr>
            </w:pPr>
            <w:r w:rsidRPr="005E7601">
              <w:rPr>
                <w:rFonts w:asciiTheme="minorHAnsi" w:hAnsiTheme="minorHAnsi"/>
                <w:b w:val="0"/>
              </w:rPr>
              <w:t>REQ100</w:t>
            </w:r>
          </w:p>
        </w:tc>
        <w:tc>
          <w:tcPr>
            <w:tcW w:w="7938" w:type="dxa"/>
            <w:tcBorders>
              <w:left w:val="none" w:sz="0" w:space="0" w:color="auto"/>
            </w:tcBorders>
          </w:tcPr>
          <w:p w:rsidR="00B40EE6" w:rsidRPr="00AA1718" w:rsidRDefault="00B40EE6" w:rsidP="001671FA">
            <w:pPr>
              <w:cnfStyle w:val="000000100000"/>
            </w:pPr>
            <w:r w:rsidRPr="00AA1718">
              <w:t>The system shall have the capability to search for events.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1</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search for event seats.</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2</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verify seat availability.</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3</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lock a seat.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4</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search for a patron.</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5</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verify the selected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6</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associate a patron with a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7</w:t>
            </w:r>
          </w:p>
        </w:tc>
        <w:tc>
          <w:tcPr>
            <w:tcW w:w="7938" w:type="dxa"/>
            <w:tcBorders>
              <w:left w:val="single" w:sz="4" w:space="0" w:color="auto"/>
            </w:tcBorders>
          </w:tcPr>
          <w:p w:rsidR="00B40EE6" w:rsidRPr="00AA1718" w:rsidRDefault="00B40EE6" w:rsidP="001671FA">
            <w:pPr>
              <w:cnfStyle w:val="000000010000"/>
            </w:pPr>
            <w:r w:rsidRPr="00AA1718">
              <w:t>The system shall have the capability to select reserved seat.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8</w:t>
            </w:r>
          </w:p>
        </w:tc>
        <w:tc>
          <w:tcPr>
            <w:tcW w:w="7938" w:type="dxa"/>
            <w:tcBorders>
              <w:left w:val="single" w:sz="4" w:space="0" w:color="auto"/>
            </w:tcBorders>
          </w:tcPr>
          <w:p w:rsidR="00B40EE6" w:rsidRPr="00AA1718" w:rsidRDefault="00B40EE6" w:rsidP="001671FA">
            <w:pPr>
              <w:cnfStyle w:val="000000100000"/>
            </w:pPr>
            <w:r w:rsidRPr="00AA1718">
              <w:t>The system shall have the capability to select general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REQ10</w:t>
            </w:r>
            <w:r>
              <w:rPr>
                <w:rFonts w:asciiTheme="minorHAnsi" w:hAnsiTheme="minorHAnsi"/>
                <w:b w:val="0"/>
              </w:rPr>
              <w:t>9</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search for venues.</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10</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events by venue.</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38481D">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11</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filter events for a venue by a date range.</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lastRenderedPageBreak/>
              <w:t>REQ1</w:t>
            </w:r>
            <w:r>
              <w:rPr>
                <w:rFonts w:asciiTheme="minorHAnsi" w:hAnsiTheme="minorHAnsi"/>
                <w:b w:val="0"/>
              </w:rPr>
              <w:t>12</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search for event bookings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13</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verify an event booking can be refunded.</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14</w:t>
            </w:r>
          </w:p>
        </w:tc>
        <w:tc>
          <w:tcPr>
            <w:tcW w:w="7938" w:type="dxa"/>
            <w:tcBorders>
              <w:left w:val="single" w:sz="4" w:space="0" w:color="auto"/>
            </w:tcBorders>
          </w:tcPr>
          <w:p w:rsidR="00B40EE6" w:rsidRDefault="00B40EE6" w:rsidP="001671FA">
            <w:pPr>
              <w:cnfStyle w:val="000000100000"/>
              <w:rPr>
                <w:rFonts w:cs="Times New Roman"/>
              </w:rPr>
            </w:pPr>
            <w:r>
              <w:rPr>
                <w:rFonts w:cs="Times New Roman"/>
              </w:rPr>
              <w:t xml:space="preserve">The </w:t>
            </w:r>
            <w:r w:rsidRPr="00AA1718">
              <w:t xml:space="preserve">system </w:t>
            </w:r>
            <w:r>
              <w:rPr>
                <w:rFonts w:cs="Times New Roman"/>
              </w:rPr>
              <w:t>shall have the capability to unlock a seat.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15</w:t>
            </w:r>
          </w:p>
        </w:tc>
        <w:tc>
          <w:tcPr>
            <w:tcW w:w="7938" w:type="dxa"/>
            <w:tcBorders>
              <w:left w:val="single" w:sz="4" w:space="0" w:color="auto"/>
            </w:tcBorders>
          </w:tcPr>
          <w:p w:rsidR="00B40EE6" w:rsidRDefault="00B40EE6" w:rsidP="001671FA">
            <w:pPr>
              <w:cnfStyle w:val="000000010000"/>
              <w:rPr>
                <w:rFonts w:cs="Times New Roman"/>
              </w:rPr>
            </w:pPr>
            <w:r>
              <w:rPr>
                <w:rFonts w:cs="Times New Roman"/>
              </w:rPr>
              <w:t xml:space="preserve">The </w:t>
            </w:r>
            <w:r w:rsidRPr="00AA1718">
              <w:t xml:space="preserve">system </w:t>
            </w:r>
            <w:r>
              <w:rPr>
                <w:rFonts w:cs="Times New Roman"/>
              </w:rPr>
              <w:t>shall have the capability to request a refund from the third-party payment gateway.</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16</w:t>
            </w:r>
          </w:p>
        </w:tc>
        <w:tc>
          <w:tcPr>
            <w:tcW w:w="7938" w:type="dxa"/>
            <w:tcBorders>
              <w:left w:val="single" w:sz="4" w:space="0" w:color="auto"/>
            </w:tcBorders>
          </w:tcPr>
          <w:p w:rsidR="00B40EE6" w:rsidRPr="00F36EE2" w:rsidRDefault="00B40EE6" w:rsidP="001671FA">
            <w:pPr>
              <w:cnfStyle w:val="000000100000"/>
            </w:pPr>
            <w:r w:rsidRPr="00F36EE2">
              <w:t xml:space="preserve">The </w:t>
            </w:r>
            <w:r w:rsidRPr="00AA1718">
              <w:t xml:space="preserve">system </w:t>
            </w:r>
            <w:r w:rsidRPr="00F36EE2">
              <w:t>shall have the capability to search for event seats.</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17</w:t>
            </w:r>
          </w:p>
        </w:tc>
        <w:tc>
          <w:tcPr>
            <w:tcW w:w="7938" w:type="dxa"/>
            <w:tcBorders>
              <w:left w:val="single" w:sz="4" w:space="0" w:color="auto"/>
            </w:tcBorders>
          </w:tcPr>
          <w:p w:rsidR="00B40EE6" w:rsidRPr="00F36EE2" w:rsidRDefault="00B40EE6" w:rsidP="001671FA">
            <w:pPr>
              <w:cnfStyle w:val="000000010000"/>
            </w:pPr>
            <w:r w:rsidRPr="00F36EE2">
              <w:t xml:space="preserve">The </w:t>
            </w:r>
            <w:r w:rsidRPr="00AA1718">
              <w:t xml:space="preserve">system </w:t>
            </w:r>
            <w:r w:rsidRPr="00F36EE2">
              <w:t>shall have the capa</w:t>
            </w:r>
            <w:r>
              <w:t>bility to add a new patron</w:t>
            </w:r>
            <w:r w:rsidRPr="00F36EE2">
              <w:t>.</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18</w:t>
            </w:r>
          </w:p>
        </w:tc>
        <w:tc>
          <w:tcPr>
            <w:tcW w:w="7938" w:type="dxa"/>
            <w:tcBorders>
              <w:left w:val="single" w:sz="4" w:space="0" w:color="auto"/>
            </w:tcBorders>
          </w:tcPr>
          <w:p w:rsidR="00B40EE6" w:rsidRPr="00F36EE2" w:rsidRDefault="00B40EE6" w:rsidP="001671FA">
            <w:pPr>
              <w:cnfStyle w:val="000000100000"/>
            </w:pPr>
            <w:r w:rsidRPr="00F36EE2">
              <w:t xml:space="preserve">The </w:t>
            </w:r>
            <w:r w:rsidRPr="00AA1718">
              <w:t xml:space="preserve">system </w:t>
            </w:r>
            <w:r w:rsidRPr="00F36EE2">
              <w:t>shall have the</w:t>
            </w:r>
            <w:r>
              <w:t xml:space="preserve"> capability to update information of a patron</w:t>
            </w:r>
            <w:r w:rsidRPr="00F36EE2">
              <w:t>.</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19</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delete a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20</w:t>
            </w:r>
          </w:p>
        </w:tc>
        <w:tc>
          <w:tcPr>
            <w:tcW w:w="7938" w:type="dxa"/>
            <w:tcBorders>
              <w:left w:val="single" w:sz="4" w:space="0" w:color="auto"/>
            </w:tcBorders>
          </w:tcPr>
          <w:p w:rsidR="00B40EE6" w:rsidRPr="00F36EE2" w:rsidRDefault="00B40EE6" w:rsidP="001671FA">
            <w:pPr>
              <w:cnfStyle w:val="000000100000"/>
            </w:pPr>
            <w:r>
              <w:t xml:space="preserve">The </w:t>
            </w:r>
            <w:r w:rsidRPr="00AA1718">
              <w:t xml:space="preserve">system </w:t>
            </w:r>
            <w:r>
              <w:t>shall have the capability to search for a reservation by number.</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21</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search for a reservation by patron.</w:t>
            </w:r>
          </w:p>
        </w:tc>
      </w:tr>
      <w:tr w:rsidR="00B40EE6" w:rsidTr="00D14B9A">
        <w:trPr>
          <w:cnfStyle w:val="00000010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22</w:t>
            </w:r>
          </w:p>
        </w:tc>
        <w:tc>
          <w:tcPr>
            <w:tcW w:w="7938" w:type="dxa"/>
            <w:tcBorders>
              <w:left w:val="single" w:sz="4" w:space="0" w:color="auto"/>
            </w:tcBorders>
          </w:tcPr>
          <w:p w:rsidR="00B40EE6" w:rsidRPr="00F36EE2" w:rsidRDefault="00B40EE6" w:rsidP="001671FA">
            <w:pPr>
              <w:cnfStyle w:val="000000100000"/>
            </w:pPr>
            <w:r>
              <w:t xml:space="preserve">The </w:t>
            </w:r>
            <w:r w:rsidRPr="00AA1718">
              <w:t xml:space="preserve">system </w:t>
            </w:r>
            <w:r>
              <w:t>shall have the capability to select an existing reservation.</w:t>
            </w:r>
          </w:p>
        </w:tc>
      </w:tr>
      <w:tr w:rsidR="00B40EE6" w:rsidTr="00D14B9A">
        <w:trPr>
          <w:cnfStyle w:val="000000010000"/>
        </w:trPr>
        <w:tc>
          <w:tcPr>
            <w:cnfStyle w:val="001000000000"/>
            <w:tcW w:w="1638" w:type="dxa"/>
            <w:tcBorders>
              <w:right w:val="single" w:sz="4" w:space="0" w:color="auto"/>
            </w:tcBorders>
          </w:tcPr>
          <w:p w:rsidR="00B40EE6" w:rsidRPr="005E7601" w:rsidRDefault="00B40EE6" w:rsidP="00A54832">
            <w:pPr>
              <w:pStyle w:val="ListParagraph"/>
              <w:ind w:left="0" w:right="-35"/>
              <w:jc w:val="center"/>
              <w:rPr>
                <w:rFonts w:asciiTheme="minorHAnsi" w:hAnsiTheme="minorHAnsi"/>
                <w:b w:val="0"/>
              </w:rPr>
            </w:pPr>
            <w:r w:rsidRPr="005E7601">
              <w:rPr>
                <w:rFonts w:asciiTheme="minorHAnsi" w:hAnsiTheme="minorHAnsi"/>
                <w:b w:val="0"/>
              </w:rPr>
              <w:t>REQ1</w:t>
            </w:r>
            <w:r>
              <w:rPr>
                <w:rFonts w:asciiTheme="minorHAnsi" w:hAnsiTheme="minorHAnsi"/>
                <w:b w:val="0"/>
              </w:rPr>
              <w:t>23</w:t>
            </w:r>
          </w:p>
        </w:tc>
        <w:tc>
          <w:tcPr>
            <w:tcW w:w="7938" w:type="dxa"/>
            <w:tcBorders>
              <w:left w:val="single" w:sz="4" w:space="0" w:color="auto"/>
            </w:tcBorders>
          </w:tcPr>
          <w:p w:rsidR="00B40EE6" w:rsidRPr="00F36EE2" w:rsidRDefault="00B40EE6" w:rsidP="001671FA">
            <w:pPr>
              <w:cnfStyle w:val="000000010000"/>
            </w:pPr>
            <w:r>
              <w:t xml:space="preserve">The </w:t>
            </w:r>
            <w:r w:rsidRPr="00AA1718">
              <w:t xml:space="preserve">system </w:t>
            </w:r>
            <w:r>
              <w:t>shall have the capability to deactivate an existing reservation.</w:t>
            </w:r>
          </w:p>
        </w:tc>
      </w:tr>
    </w:tbl>
    <w:p w:rsidR="0009141E" w:rsidRDefault="0009141E" w:rsidP="00DE300C">
      <w:pPr>
        <w:pStyle w:val="Caption"/>
      </w:pPr>
    </w:p>
    <w:p w:rsidR="00344BCD" w:rsidRPr="00344BCD" w:rsidRDefault="00344BCD" w:rsidP="00344BCD"/>
    <w:p w:rsidR="00E8142F" w:rsidRDefault="00CD74EA" w:rsidP="00DE300C">
      <w:pPr>
        <w:pStyle w:val="Caption"/>
      </w:pPr>
      <w:bookmarkStart w:id="23" w:name="_Toc404173307"/>
      <w:r>
        <w:t xml:space="preserve">Table </w:t>
      </w:r>
      <w:r w:rsidR="00707CB8">
        <w:fldChar w:fldCharType="begin"/>
      </w:r>
      <w:r w:rsidR="00815AFF">
        <w:instrText xml:space="preserve"> STYLEREF 2 \s </w:instrText>
      </w:r>
      <w:r w:rsidR="00707CB8">
        <w:fldChar w:fldCharType="separate"/>
      </w:r>
      <w:r w:rsidR="00815AFF">
        <w:rPr>
          <w:noProof/>
        </w:rPr>
        <w:t>3.2</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2</w:t>
      </w:r>
      <w:r w:rsidR="00707CB8">
        <w:fldChar w:fldCharType="end"/>
      </w:r>
      <w:r w:rsidR="00E8142F">
        <w:t xml:space="preserve"> TTS Interface Requirements</w:t>
      </w:r>
      <w:bookmarkEnd w:id="23"/>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E8142F" w:rsidRPr="00507AE4" w:rsidTr="00164D26">
        <w:trPr>
          <w:cnfStyle w:val="100000000000"/>
          <w:tblHeader/>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pPr>
            <w:r w:rsidRPr="00507AE4">
              <w:t>TTS</w:t>
            </w:r>
            <w:r>
              <w:t xml:space="preserve"> Interface</w:t>
            </w:r>
          </w:p>
          <w:p w:rsidR="00E8142F" w:rsidRPr="00507AE4" w:rsidRDefault="00E8142F" w:rsidP="00A54832">
            <w:pPr>
              <w:jc w:val="center"/>
            </w:pPr>
            <w:r w:rsidRPr="00507AE4">
              <w:t>Requirement</w:t>
            </w:r>
          </w:p>
          <w:p w:rsidR="00E8142F" w:rsidRPr="00507AE4" w:rsidRDefault="00E8142F" w:rsidP="00A54832">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E8142F" w:rsidRPr="00507AE4" w:rsidRDefault="00E8142F" w:rsidP="00A54832">
            <w:pPr>
              <w:jc w:val="center"/>
              <w:cnfStyle w:val="100000000000"/>
            </w:pPr>
            <w:r w:rsidRPr="00507AE4">
              <w:t>Requirements Description</w:t>
            </w:r>
          </w:p>
        </w:tc>
      </w:tr>
      <w:tr w:rsidR="001E005A" w:rsidTr="00915839">
        <w:trPr>
          <w:cnfStyle w:val="000000100000"/>
        </w:trPr>
        <w:tc>
          <w:tcPr>
            <w:cnfStyle w:val="001000000000"/>
            <w:tcW w:w="1638" w:type="dxa"/>
            <w:tcBorders>
              <w:bottom w:val="single" w:sz="4" w:space="0" w:color="auto"/>
              <w:right w:val="none" w:sz="0" w:space="0" w:color="auto"/>
            </w:tcBorders>
            <w:vAlign w:val="center"/>
          </w:tcPr>
          <w:p w:rsidR="001E005A" w:rsidRPr="0033582B" w:rsidRDefault="001E005A" w:rsidP="006517A6">
            <w:pPr>
              <w:pStyle w:val="ListParagraph"/>
              <w:ind w:left="0" w:right="-35"/>
              <w:jc w:val="center"/>
              <w:rPr>
                <w:rFonts w:asciiTheme="minorHAnsi" w:hAnsiTheme="minorHAnsi"/>
                <w:b w:val="0"/>
              </w:rPr>
            </w:pPr>
            <w:r w:rsidRPr="0033582B">
              <w:rPr>
                <w:rFonts w:asciiTheme="minorHAnsi" w:hAnsiTheme="minorHAnsi"/>
                <w:b w:val="0"/>
              </w:rPr>
              <w:t>R</w:t>
            </w:r>
            <w:r>
              <w:rPr>
                <w:rFonts w:asciiTheme="minorHAnsi" w:hAnsiTheme="minorHAnsi"/>
                <w:b w:val="0"/>
              </w:rPr>
              <w:t>INT</w:t>
            </w:r>
            <w:r w:rsidRPr="0033582B">
              <w:rPr>
                <w:rFonts w:asciiTheme="minorHAnsi" w:hAnsiTheme="minorHAnsi"/>
                <w:b w:val="0"/>
              </w:rPr>
              <w:t>100</w:t>
            </w:r>
          </w:p>
        </w:tc>
        <w:tc>
          <w:tcPr>
            <w:tcW w:w="7938" w:type="dxa"/>
            <w:tcBorders>
              <w:left w:val="none" w:sz="0" w:space="0" w:color="auto"/>
            </w:tcBorders>
          </w:tcPr>
          <w:p w:rsidR="001E005A" w:rsidRPr="00B15F80" w:rsidRDefault="001E005A" w:rsidP="001671FA">
            <w:pPr>
              <w:cnfStyle w:val="000000100000"/>
            </w:pPr>
            <w:r w:rsidRPr="00B15F80">
              <w:t>The system shall have an interface to search for events.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101</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search for event seats.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102</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search results (events, event seats).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103</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select an event seat.</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104</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that a seat is locked.</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105</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reque</w:t>
            </w:r>
            <w:r>
              <w:t>st patron information.</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106</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display patron search results.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107</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allow the CSA to select a patron.</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108</w:t>
            </w:r>
          </w:p>
        </w:tc>
        <w:tc>
          <w:tcPr>
            <w:tcW w:w="7938" w:type="dxa"/>
            <w:tcBorders>
              <w:left w:val="single" w:sz="4" w:space="0" w:color="auto"/>
            </w:tcBorders>
          </w:tcPr>
          <w:p w:rsidR="001E005A" w:rsidRPr="00B15F80" w:rsidRDefault="001E005A" w:rsidP="001671FA">
            <w:pPr>
              <w:cnfStyle w:val="000000100000"/>
            </w:pPr>
            <w:r w:rsidRPr="00B15F80">
              <w:t>The system shall have an interface to allow the CSA to submit the selected patron.</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109</w:t>
            </w:r>
          </w:p>
        </w:tc>
        <w:tc>
          <w:tcPr>
            <w:tcW w:w="7938" w:type="dxa"/>
            <w:tcBorders>
              <w:left w:val="single" w:sz="4" w:space="0" w:color="auto"/>
            </w:tcBorders>
          </w:tcPr>
          <w:p w:rsidR="001E005A" w:rsidRPr="00B15F80" w:rsidRDefault="001E005A" w:rsidP="001671FA">
            <w:pPr>
              <w:cnfStyle w:val="000000010000"/>
            </w:pPr>
            <w:r w:rsidRPr="00B15F80">
              <w:t>The system shall have an interface to display reserved status.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10</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search for venues.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33582B">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11</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venue results.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12</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 xml:space="preserve">shall have an interface to select a venue </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13</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display event results by venue.</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14</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input a date range used to filter event results by venue.</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15</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search for event bookings.</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16</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event bookings.</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17</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an event booking.</w:t>
            </w:r>
          </w:p>
        </w:tc>
      </w:tr>
      <w:tr w:rsidR="001E005A" w:rsidTr="00915839">
        <w:trPr>
          <w:cnfStyle w:val="00000010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18</w:t>
            </w:r>
          </w:p>
        </w:tc>
        <w:tc>
          <w:tcPr>
            <w:tcW w:w="7938" w:type="dxa"/>
            <w:tcBorders>
              <w:left w:val="single" w:sz="4" w:space="0" w:color="auto"/>
            </w:tcBorders>
          </w:tcPr>
          <w:p w:rsidR="001E005A" w:rsidRDefault="001E005A" w:rsidP="001671FA">
            <w:pPr>
              <w:pStyle w:val="ListParagraph"/>
              <w:ind w:left="0"/>
              <w:cnfStyle w:val="000000100000"/>
              <w:rPr>
                <w:rFonts w:cs="Times New Roman"/>
              </w:rPr>
            </w:pPr>
            <w:r>
              <w:rPr>
                <w:rFonts w:cs="Times New Roman"/>
              </w:rPr>
              <w:t xml:space="preserve">The </w:t>
            </w:r>
            <w:r w:rsidRPr="00AA1718">
              <w:t xml:space="preserve">system </w:t>
            </w:r>
            <w:r>
              <w:rPr>
                <w:rFonts w:cs="Times New Roman"/>
              </w:rPr>
              <w:t>shall have an interface to display a refund confirmation.</w:t>
            </w:r>
          </w:p>
        </w:tc>
      </w:tr>
      <w:tr w:rsidR="001E005A" w:rsidTr="00915839">
        <w:trPr>
          <w:cnfStyle w:val="000000010000"/>
        </w:trPr>
        <w:tc>
          <w:tcPr>
            <w:cnfStyle w:val="001000000000"/>
            <w:tcW w:w="1638" w:type="dxa"/>
            <w:tcBorders>
              <w:right w:val="single" w:sz="4" w:space="0" w:color="auto"/>
            </w:tcBorders>
            <w:vAlign w:val="center"/>
          </w:tcPr>
          <w:p w:rsidR="001E005A" w:rsidRPr="0033582B" w:rsidRDefault="001E005A" w:rsidP="00A54832">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19</w:t>
            </w:r>
          </w:p>
        </w:tc>
        <w:tc>
          <w:tcPr>
            <w:tcW w:w="7938" w:type="dxa"/>
            <w:tcBorders>
              <w:left w:val="single" w:sz="4" w:space="0" w:color="auto"/>
            </w:tcBorders>
          </w:tcPr>
          <w:p w:rsidR="001E005A" w:rsidRDefault="001E005A" w:rsidP="001671FA">
            <w:pPr>
              <w:pStyle w:val="ListParagraph"/>
              <w:ind w:left="0"/>
              <w:cnfStyle w:val="000000010000"/>
              <w:rPr>
                <w:rFonts w:cs="Times New Roman"/>
              </w:rPr>
            </w:pPr>
            <w:r>
              <w:rPr>
                <w:rFonts w:cs="Times New Roman"/>
              </w:rPr>
              <w:t xml:space="preserve">The </w:t>
            </w:r>
            <w:r w:rsidRPr="00AA1718">
              <w:t xml:space="preserve">system </w:t>
            </w:r>
            <w:r>
              <w:rPr>
                <w:rFonts w:cs="Times New Roman"/>
              </w:rPr>
              <w:t>shall have an interface to select all event bookings for an event.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20</w:t>
            </w:r>
          </w:p>
        </w:tc>
        <w:tc>
          <w:tcPr>
            <w:tcW w:w="7938" w:type="dxa"/>
            <w:tcBorders>
              <w:left w:val="single" w:sz="4" w:space="0" w:color="auto"/>
            </w:tcBorders>
          </w:tcPr>
          <w:p w:rsidR="001E005A" w:rsidRPr="00F36EE2" w:rsidRDefault="001E005A" w:rsidP="001671FA">
            <w:pPr>
              <w:cnfStyle w:val="000000100000"/>
            </w:pPr>
            <w:r w:rsidRPr="00F36EE2">
              <w:t xml:space="preserve">The </w:t>
            </w:r>
            <w:r w:rsidRPr="00AA1718">
              <w:t xml:space="preserve">system </w:t>
            </w:r>
            <w:r w:rsidRPr="00F36EE2">
              <w:t xml:space="preserve">shall have the </w:t>
            </w:r>
            <w:r>
              <w:t>interface</w:t>
            </w:r>
            <w:r w:rsidRPr="00F36EE2">
              <w:t xml:space="preserve"> to verify seat availability.</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21</w:t>
            </w:r>
          </w:p>
        </w:tc>
        <w:tc>
          <w:tcPr>
            <w:tcW w:w="7938" w:type="dxa"/>
            <w:tcBorders>
              <w:left w:val="single" w:sz="4" w:space="0" w:color="auto"/>
            </w:tcBorders>
          </w:tcPr>
          <w:p w:rsidR="001E005A" w:rsidRPr="00F36EE2" w:rsidRDefault="001E005A" w:rsidP="001671FA">
            <w:pPr>
              <w:cnfStyle w:val="000000010000"/>
            </w:pPr>
            <w:r w:rsidRPr="00F36EE2">
              <w:t xml:space="preserve">The </w:t>
            </w:r>
            <w:r w:rsidRPr="00AA1718">
              <w:t xml:space="preserve">system </w:t>
            </w:r>
            <w:r w:rsidRPr="00F36EE2">
              <w:t xml:space="preserve">shall have the </w:t>
            </w:r>
            <w:r>
              <w:t>interface to search for a patron</w:t>
            </w:r>
            <w:r w:rsidRPr="00F36EE2">
              <w: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22</w:t>
            </w:r>
          </w:p>
        </w:tc>
        <w:tc>
          <w:tcPr>
            <w:tcW w:w="7938" w:type="dxa"/>
            <w:tcBorders>
              <w:left w:val="single" w:sz="4" w:space="0" w:color="auto"/>
            </w:tcBorders>
          </w:tcPr>
          <w:p w:rsidR="001E005A" w:rsidRPr="00F36EE2" w:rsidRDefault="001E005A" w:rsidP="001671FA">
            <w:pPr>
              <w:cnfStyle w:val="000000100000"/>
            </w:pPr>
            <w:r w:rsidRPr="00F36EE2">
              <w:t xml:space="preserve">The </w:t>
            </w:r>
            <w:r w:rsidRPr="00AA1718">
              <w:t xml:space="preserve">system </w:t>
            </w:r>
            <w:r w:rsidRPr="00F36EE2">
              <w:t xml:space="preserve">shall have the </w:t>
            </w:r>
            <w:r>
              <w:t>interface to add a new patron</w:t>
            </w:r>
            <w:r w:rsidRPr="00F36EE2">
              <w:t>.</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23</w:t>
            </w:r>
          </w:p>
        </w:tc>
        <w:tc>
          <w:tcPr>
            <w:tcW w:w="7938" w:type="dxa"/>
            <w:tcBorders>
              <w:left w:val="single" w:sz="4" w:space="0" w:color="auto"/>
            </w:tcBorders>
          </w:tcPr>
          <w:p w:rsidR="001E005A" w:rsidRPr="00F36EE2" w:rsidRDefault="001E005A" w:rsidP="001671FA">
            <w:pPr>
              <w:cnfStyle w:val="000000010000"/>
            </w:pPr>
            <w:r w:rsidRPr="00F36EE2">
              <w:t xml:space="preserve">The </w:t>
            </w:r>
            <w:r w:rsidRPr="00AA1718">
              <w:t xml:space="preserve">system </w:t>
            </w:r>
            <w:r w:rsidRPr="00F36EE2">
              <w:t>shall have the</w:t>
            </w:r>
            <w:r>
              <w:t xml:space="preserve"> interface to update information of a patron</w:t>
            </w:r>
            <w:r w:rsidRPr="00F36EE2">
              <w:t>.</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lastRenderedPageBreak/>
              <w:t>RINT</w:t>
            </w:r>
            <w:r w:rsidRPr="0033582B">
              <w:rPr>
                <w:rFonts w:asciiTheme="minorHAnsi" w:hAnsiTheme="minorHAnsi"/>
                <w:b w:val="0"/>
              </w:rPr>
              <w:t>1</w:t>
            </w:r>
            <w:r>
              <w:rPr>
                <w:rFonts w:asciiTheme="minorHAnsi" w:hAnsiTheme="minorHAnsi"/>
                <w:b w:val="0"/>
              </w:rPr>
              <w:t>24</w:t>
            </w:r>
          </w:p>
        </w:tc>
        <w:tc>
          <w:tcPr>
            <w:tcW w:w="7938" w:type="dxa"/>
            <w:tcBorders>
              <w:left w:val="single" w:sz="4" w:space="0" w:color="auto"/>
            </w:tcBorders>
          </w:tcPr>
          <w:p w:rsidR="001E005A" w:rsidRPr="00F36EE2" w:rsidRDefault="001E005A" w:rsidP="001671FA">
            <w:pPr>
              <w:cnfStyle w:val="000000100000"/>
            </w:pPr>
            <w:r>
              <w:t xml:space="preserve">The </w:t>
            </w:r>
            <w:r w:rsidRPr="00AA1718">
              <w:t xml:space="preserve">system </w:t>
            </w:r>
            <w:r>
              <w:t>shall have the interface to delete a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25</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search for a reservation by number.</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26</w:t>
            </w:r>
          </w:p>
        </w:tc>
        <w:tc>
          <w:tcPr>
            <w:tcW w:w="7938" w:type="dxa"/>
            <w:tcBorders>
              <w:left w:val="single" w:sz="4" w:space="0" w:color="auto"/>
            </w:tcBorders>
          </w:tcPr>
          <w:p w:rsidR="001E005A" w:rsidRPr="00F36EE2" w:rsidRDefault="001E005A" w:rsidP="001671FA">
            <w:pPr>
              <w:pStyle w:val="ListParagraph"/>
              <w:ind w:left="0"/>
              <w:cnfStyle w:val="000000100000"/>
            </w:pPr>
            <w:r>
              <w:t xml:space="preserve">The </w:t>
            </w:r>
            <w:r w:rsidRPr="00AA1718">
              <w:t xml:space="preserve">system </w:t>
            </w:r>
            <w:r>
              <w:t>shall have an interface to search for a reservation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27</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display reservation search results by number.</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28</w:t>
            </w:r>
          </w:p>
        </w:tc>
        <w:tc>
          <w:tcPr>
            <w:tcW w:w="7938" w:type="dxa"/>
            <w:tcBorders>
              <w:left w:val="single" w:sz="4" w:space="0" w:color="auto"/>
            </w:tcBorders>
          </w:tcPr>
          <w:p w:rsidR="001E005A" w:rsidRPr="00F36EE2" w:rsidRDefault="001E005A" w:rsidP="001671FA">
            <w:pPr>
              <w:pStyle w:val="ListParagraph"/>
              <w:ind w:left="0"/>
              <w:cnfStyle w:val="000000100000"/>
            </w:pPr>
            <w:r>
              <w:t xml:space="preserve">The </w:t>
            </w:r>
            <w:r w:rsidRPr="00AA1718">
              <w:t xml:space="preserve">system </w:t>
            </w:r>
            <w:r>
              <w:t>shall have an interface to display reservation search results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29</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allow the CSA to select an existing reservation.</w:t>
            </w:r>
          </w:p>
        </w:tc>
      </w:tr>
      <w:tr w:rsidR="001E005A" w:rsidTr="00915839">
        <w:trPr>
          <w:cnfStyle w:val="00000010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RINT130</w:t>
            </w:r>
          </w:p>
        </w:tc>
        <w:tc>
          <w:tcPr>
            <w:tcW w:w="7938" w:type="dxa"/>
            <w:tcBorders>
              <w:left w:val="single" w:sz="4" w:space="0" w:color="auto"/>
            </w:tcBorders>
          </w:tcPr>
          <w:p w:rsidR="001E005A" w:rsidRDefault="001E005A" w:rsidP="001671FA">
            <w:pPr>
              <w:pStyle w:val="ListParagraph"/>
              <w:ind w:left="0"/>
              <w:cnfStyle w:val="000000100000"/>
            </w:pPr>
            <w:r>
              <w:t xml:space="preserve">The </w:t>
            </w:r>
            <w:r w:rsidRPr="00AA1718">
              <w:t xml:space="preserve">system </w:t>
            </w:r>
            <w:r>
              <w:t>shall have an interface to allow the CSA to select an existing by patron.</w:t>
            </w:r>
          </w:p>
        </w:tc>
      </w:tr>
      <w:tr w:rsidR="001E005A" w:rsidTr="00915839">
        <w:trPr>
          <w:cnfStyle w:val="000000010000"/>
        </w:trPr>
        <w:tc>
          <w:tcPr>
            <w:cnfStyle w:val="001000000000"/>
            <w:tcW w:w="1638" w:type="dxa"/>
            <w:tcBorders>
              <w:right w:val="single" w:sz="4" w:space="0" w:color="auto"/>
            </w:tcBorders>
            <w:vAlign w:val="center"/>
          </w:tcPr>
          <w:p w:rsidR="001E005A" w:rsidRDefault="001E005A" w:rsidP="00D730EA">
            <w:pPr>
              <w:pStyle w:val="ListParagraph"/>
              <w:ind w:left="0" w:right="-35"/>
              <w:jc w:val="center"/>
              <w:rPr>
                <w:rFonts w:asciiTheme="minorHAnsi" w:hAnsiTheme="minorHAnsi"/>
                <w:b w:val="0"/>
              </w:rPr>
            </w:pPr>
            <w:r>
              <w:rPr>
                <w:rFonts w:asciiTheme="minorHAnsi" w:hAnsiTheme="minorHAnsi"/>
                <w:b w:val="0"/>
              </w:rPr>
              <w:t>RINT</w:t>
            </w:r>
            <w:r w:rsidRPr="0033582B">
              <w:rPr>
                <w:rFonts w:asciiTheme="minorHAnsi" w:hAnsiTheme="minorHAnsi"/>
                <w:b w:val="0"/>
              </w:rPr>
              <w:t>1</w:t>
            </w:r>
            <w:r>
              <w:rPr>
                <w:rFonts w:asciiTheme="minorHAnsi" w:hAnsiTheme="minorHAnsi"/>
                <w:b w:val="0"/>
              </w:rPr>
              <w:t>31</w:t>
            </w:r>
          </w:p>
        </w:tc>
        <w:tc>
          <w:tcPr>
            <w:tcW w:w="7938" w:type="dxa"/>
            <w:tcBorders>
              <w:left w:val="single" w:sz="4" w:space="0" w:color="auto"/>
            </w:tcBorders>
          </w:tcPr>
          <w:p w:rsidR="001E005A" w:rsidRPr="00F36EE2" w:rsidRDefault="001E005A" w:rsidP="001671FA">
            <w:pPr>
              <w:pStyle w:val="ListParagraph"/>
              <w:ind w:left="0"/>
              <w:cnfStyle w:val="000000010000"/>
            </w:pPr>
            <w:r>
              <w:t xml:space="preserve">The </w:t>
            </w:r>
            <w:r w:rsidRPr="00AA1718">
              <w:t xml:space="preserve">system </w:t>
            </w:r>
            <w:r>
              <w:t>shall have an interface to allow the CSA to deactivate an existing reservation.</w:t>
            </w:r>
          </w:p>
        </w:tc>
      </w:tr>
    </w:tbl>
    <w:p w:rsidR="00731DB8" w:rsidRDefault="00D83E59" w:rsidP="00282259">
      <w:pPr>
        <w:pStyle w:val="Heading1"/>
      </w:pPr>
      <w:r>
        <w:br w:type="column"/>
      </w:r>
      <w:bookmarkStart w:id="24" w:name="_Toc404173166"/>
      <w:r>
        <w:lastRenderedPageBreak/>
        <w:t>Models and Diagrams</w:t>
      </w:r>
      <w:bookmarkEnd w:id="24"/>
    </w:p>
    <w:p w:rsidR="00D83E59" w:rsidRPr="00D83E59" w:rsidRDefault="00D83E59" w:rsidP="00D83E59"/>
    <w:p w:rsidR="00D83E59" w:rsidRDefault="00D83E59" w:rsidP="00282259">
      <w:pPr>
        <w:pStyle w:val="Heading2"/>
      </w:pPr>
      <w:bookmarkStart w:id="25" w:name="_Toc404173167"/>
      <w:r>
        <w:t>Use Case Diagram</w:t>
      </w:r>
      <w:r w:rsidR="0074359C">
        <w:t xml:space="preserve"> </w:t>
      </w:r>
      <w:r w:rsidR="00A71DBF">
        <w:t>– TTS Level 0</w:t>
      </w:r>
      <w:bookmarkEnd w:id="25"/>
    </w:p>
    <w:p w:rsidR="00A71DBF" w:rsidRPr="00A71DBF" w:rsidRDefault="002A0D91" w:rsidP="00A71DBF">
      <w:r>
        <w:rPr>
          <w:noProof/>
        </w:rPr>
        <w:drawing>
          <wp:inline distT="0" distB="0" distL="0" distR="0">
            <wp:extent cx="5942195" cy="48387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UC_Diagram_Lvl_0.png"/>
                    <pic:cNvPicPr/>
                  </pic:nvPicPr>
                  <pic:blipFill rotWithShape="1">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929"/>
                    <a:stretch/>
                  </pic:blipFill>
                  <pic:spPr bwMode="auto">
                    <a:xfrm>
                      <a:off x="0" y="0"/>
                      <a:ext cx="5943600" cy="483984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17AA8" w:rsidRDefault="00417AA8" w:rsidP="00417AA8">
      <w:pPr>
        <w:keepNext/>
        <w:jc w:val="center"/>
      </w:pPr>
    </w:p>
    <w:p w:rsidR="00DD171D" w:rsidRPr="00CD74EA" w:rsidRDefault="00417AA8" w:rsidP="00DE300C">
      <w:pPr>
        <w:pStyle w:val="Caption"/>
      </w:pPr>
      <w:bookmarkStart w:id="26" w:name="_Toc404173590"/>
      <w:proofErr w:type="gramStart"/>
      <w:r w:rsidRPr="00CD74EA">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w:t>
      </w:r>
      <w:r w:rsidR="00707CB8">
        <w:fldChar w:fldCharType="end"/>
      </w:r>
      <w:r w:rsidRPr="00CD74EA">
        <w:t xml:space="preserve"> TTS Level 0 Use Case</w:t>
      </w:r>
      <w:bookmarkEnd w:id="26"/>
    </w:p>
    <w:p w:rsidR="00A71DBF" w:rsidRPr="00002DAB" w:rsidRDefault="00A71DBF" w:rsidP="00002DAB"/>
    <w:p w:rsidR="00D83E59" w:rsidRDefault="006F5B8F" w:rsidP="00282259">
      <w:pPr>
        <w:pStyle w:val="Heading3"/>
      </w:pPr>
      <w:bookmarkStart w:id="27" w:name="_Toc404173168"/>
      <w:r>
        <w:t>Reserve Ticket</w:t>
      </w:r>
      <w:r w:rsidR="00105435">
        <w:t xml:space="preserve"> Use Case</w:t>
      </w:r>
      <w:bookmarkEnd w:id="27"/>
    </w:p>
    <w:p w:rsidR="009D4ACD" w:rsidRDefault="009D4ACD" w:rsidP="009D4ACD"/>
    <w:p w:rsidR="00002DAB" w:rsidRPr="00002DAB" w:rsidRDefault="00002DAB" w:rsidP="00002DAB"/>
    <w:p w:rsidR="00D83E59" w:rsidRDefault="00D83E59" w:rsidP="00282259">
      <w:pPr>
        <w:pStyle w:val="Heading4"/>
      </w:pPr>
      <w:r>
        <w:t>Use Case</w:t>
      </w:r>
      <w:r w:rsidR="0009141E">
        <w:t xml:space="preserve"> Description</w:t>
      </w:r>
    </w:p>
    <w:p w:rsidR="00002DAB" w:rsidRDefault="00002DAB" w:rsidP="00002DAB"/>
    <w:p w:rsidR="00D760C6" w:rsidRDefault="00D760C6" w:rsidP="00DE300C">
      <w:pPr>
        <w:pStyle w:val="Caption"/>
      </w:pPr>
      <w:bookmarkStart w:id="28" w:name="_Toc404173308"/>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Reserve Ticket Use Case</w:t>
      </w:r>
      <w:bookmarkEnd w:id="2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w:t>
            </w:r>
            <w:r>
              <w:lastRenderedPageBreak/>
              <w:t>Conditions</w:t>
            </w:r>
          </w:p>
        </w:tc>
        <w:tc>
          <w:tcPr>
            <w:tcW w:w="8208" w:type="dxa"/>
            <w:gridSpan w:val="2"/>
            <w:tcBorders>
              <w:left w:val="none" w:sz="0" w:space="0" w:color="auto"/>
            </w:tcBorders>
          </w:tcPr>
          <w:p w:rsidR="000D6957" w:rsidRDefault="00905A0D" w:rsidP="00002DAB">
            <w:pPr>
              <w:cnfStyle w:val="000000010000"/>
            </w:pPr>
            <w:r>
              <w:lastRenderedPageBreak/>
              <w:t>A ticket is reserved for a patron.</w:t>
            </w:r>
          </w:p>
          <w:p w:rsidR="00905A0D" w:rsidRDefault="00905A0D" w:rsidP="00905A0D">
            <w:pPr>
              <w:cnfStyle w:val="000000010000"/>
            </w:pPr>
            <w:r>
              <w:lastRenderedPageBreak/>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lastRenderedPageBreak/>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033222">
        <w:trPr>
          <w:cnfStyle w:val="000000100000"/>
        </w:trPr>
        <w:tc>
          <w:tcPr>
            <w:cnfStyle w:val="001000000000"/>
            <w:tcW w:w="1368" w:type="dxa"/>
            <w:tcBorders>
              <w:right w:val="none" w:sz="0" w:space="0" w:color="auto"/>
            </w:tcBorders>
            <w:shd w:val="clear" w:color="auto" w:fill="FFFFFF" w:themeFill="background1"/>
          </w:tcPr>
          <w:p w:rsidR="000D6957" w:rsidRDefault="000D6957" w:rsidP="000D6957"/>
        </w:tc>
        <w:tc>
          <w:tcPr>
            <w:tcW w:w="4104" w:type="dxa"/>
            <w:tcBorders>
              <w:left w:val="none" w:sz="0" w:space="0" w:color="auto"/>
              <w:right w:val="none" w:sz="0" w:space="0" w:color="auto"/>
            </w:tcBorders>
            <w:shd w:val="clear" w:color="auto" w:fill="FFFFFF" w:themeFill="background1"/>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1C5028" w:rsidP="00002DAB">
            <w:pPr>
              <w:cnfStyle w:val="000000010000"/>
            </w:pPr>
            <w:r>
              <w:t>Search</w:t>
            </w:r>
            <w:r w:rsidR="00905A0D">
              <w:t xml:space="preserve"> seats for a specific event</w:t>
            </w:r>
          </w:p>
        </w:tc>
        <w:tc>
          <w:tcPr>
            <w:tcW w:w="4104" w:type="dxa"/>
            <w:tcBorders>
              <w:left w:val="none" w:sz="0" w:space="0" w:color="auto"/>
            </w:tcBorders>
          </w:tcPr>
          <w:p w:rsidR="000D6957" w:rsidRDefault="000D6957" w:rsidP="00002DAB">
            <w:pPr>
              <w:cnfStyle w:val="000000010000"/>
            </w:pPr>
          </w:p>
        </w:tc>
      </w:tr>
      <w:tr w:rsidR="00E14542" w:rsidTr="00033222">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E14542" w:rsidRDefault="00E14542" w:rsidP="00002DAB">
            <w:pPr>
              <w:cnfStyle w:val="000000100000"/>
            </w:pPr>
          </w:p>
        </w:tc>
        <w:tc>
          <w:tcPr>
            <w:tcW w:w="4104" w:type="dxa"/>
            <w:tcBorders>
              <w:left w:val="none" w:sz="0" w:space="0" w:color="auto"/>
            </w:tcBorders>
          </w:tcPr>
          <w:p w:rsidR="00E14542" w:rsidRDefault="001C5028" w:rsidP="00002DAB">
            <w:pPr>
              <w:cnfStyle w:val="000000100000"/>
            </w:pPr>
            <w:r>
              <w:t>Query</w:t>
            </w:r>
            <w:r w:rsidR="00905A0D">
              <w:t xml:space="preserve"> for a specific Event.</w:t>
            </w: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905A0D">
            <w:pPr>
              <w:cnfStyle w:val="000000010000"/>
            </w:pPr>
            <w:r>
              <w:t>Return results available seats.</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FFFFFF" w:themeFill="background1"/>
          </w:tcPr>
          <w:p w:rsidR="00905A0D" w:rsidRDefault="00905A0D" w:rsidP="00002DAB">
            <w:pPr>
              <w:cnfStyle w:val="000000100000"/>
            </w:pPr>
            <w:r>
              <w:t>Select a seat</w:t>
            </w:r>
          </w:p>
        </w:tc>
        <w:tc>
          <w:tcPr>
            <w:tcW w:w="4104" w:type="dxa"/>
            <w:tcBorders>
              <w:left w:val="none" w:sz="0" w:space="0" w:color="auto"/>
            </w:tcBorders>
            <w:shd w:val="clear" w:color="auto" w:fill="FFFFFF" w:themeFill="background1"/>
          </w:tcPr>
          <w:p w:rsidR="00905A0D" w:rsidRDefault="00905A0D" w:rsidP="00002DAB">
            <w:pPr>
              <w:cnfStyle w:val="000000100000"/>
            </w:pP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002DAB">
            <w:pPr>
              <w:cnfStyle w:val="000000010000"/>
            </w:pPr>
            <w:r>
              <w:t>Verify seat is available, and lock selected seat.</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FFFFFF" w:themeFill="background1"/>
          </w:tcPr>
          <w:p w:rsidR="00905A0D" w:rsidRDefault="001C5028" w:rsidP="00002DAB">
            <w:pPr>
              <w:cnfStyle w:val="000000100000"/>
            </w:pPr>
            <w:r>
              <w:t>Search</w:t>
            </w:r>
            <w:r w:rsidR="00905A0D">
              <w:t xml:space="preserve"> for the patron’s information.</w:t>
            </w:r>
          </w:p>
        </w:tc>
        <w:tc>
          <w:tcPr>
            <w:tcW w:w="4104" w:type="dxa"/>
            <w:tcBorders>
              <w:left w:val="none" w:sz="0" w:space="0" w:color="auto"/>
            </w:tcBorders>
            <w:shd w:val="clear" w:color="auto" w:fill="FFFFFF" w:themeFill="background1"/>
          </w:tcPr>
          <w:p w:rsidR="00905A0D" w:rsidRDefault="00905A0D" w:rsidP="00002DAB">
            <w:pPr>
              <w:cnfStyle w:val="000000100000"/>
            </w:pP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1C5028" w:rsidP="00905A0D">
            <w:pPr>
              <w:cnfStyle w:val="000000010000"/>
            </w:pPr>
            <w:r>
              <w:t>Query</w:t>
            </w:r>
            <w:r w:rsidR="00905A0D">
              <w:t xml:space="preserve">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033222">
        <w:trPr>
          <w:cnfStyle w:val="000000010000"/>
        </w:trPr>
        <w:tc>
          <w:tcPr>
            <w:cnfStyle w:val="001000000000"/>
            <w:tcW w:w="1368" w:type="dxa"/>
            <w:tcBorders>
              <w:right w:val="none" w:sz="0" w:space="0" w:color="auto"/>
            </w:tcBorders>
            <w:shd w:val="clear" w:color="auto" w:fill="BFBFBF" w:themeFill="background1" w:themeFillShade="BF"/>
          </w:tcPr>
          <w:p w:rsidR="00905A0D" w:rsidRDefault="00905A0D" w:rsidP="00ED7377">
            <w:pPr>
              <w:pStyle w:val="ListParagraph"/>
              <w:numPr>
                <w:ilvl w:val="0"/>
                <w:numId w:val="16"/>
              </w:numPr>
            </w:pPr>
          </w:p>
        </w:tc>
        <w:tc>
          <w:tcPr>
            <w:tcW w:w="4104" w:type="dxa"/>
            <w:tcBorders>
              <w:left w:val="none" w:sz="0" w:space="0" w:color="auto"/>
              <w:right w:val="none" w:sz="0" w:space="0" w:color="auto"/>
            </w:tcBorders>
            <w:shd w:val="clear" w:color="auto" w:fill="BFBFBF" w:themeFill="background1" w:themeFillShade="BF"/>
          </w:tcPr>
          <w:p w:rsidR="00905A0D" w:rsidRDefault="00905A0D" w:rsidP="00002DAB">
            <w:pPr>
              <w:cnfStyle w:val="000000010000"/>
            </w:pPr>
          </w:p>
        </w:tc>
        <w:tc>
          <w:tcPr>
            <w:tcW w:w="4104" w:type="dxa"/>
            <w:tcBorders>
              <w:left w:val="none" w:sz="0" w:space="0" w:color="auto"/>
            </w:tcBorders>
            <w:shd w:val="clear" w:color="auto" w:fill="BFBFBF" w:themeFill="background1" w:themeFillShade="BF"/>
          </w:tcPr>
          <w:p w:rsidR="00905A0D" w:rsidRDefault="00905A0D" w:rsidP="00905A0D">
            <w:pPr>
              <w:cnfStyle w:val="000000010000"/>
            </w:pPr>
            <w:r>
              <w:t>Associate locked seat with selected patron.</w:t>
            </w:r>
          </w:p>
        </w:tc>
      </w:tr>
      <w:tr w:rsidR="00905A0D" w:rsidTr="00033222">
        <w:trPr>
          <w:cnfStyle w:val="000000100000"/>
        </w:trPr>
        <w:tc>
          <w:tcPr>
            <w:cnfStyle w:val="001000000000"/>
            <w:tcW w:w="1368" w:type="dxa"/>
            <w:tcBorders>
              <w:right w:val="none" w:sz="0" w:space="0" w:color="auto"/>
            </w:tcBorders>
            <w:shd w:val="clear" w:color="auto" w:fill="FFFFFF" w:themeFill="background1"/>
          </w:tcPr>
          <w:p w:rsidR="00905A0D" w:rsidRDefault="00905A0D" w:rsidP="000D6957">
            <w:r>
              <w:t>Exceptions</w:t>
            </w:r>
          </w:p>
        </w:tc>
        <w:tc>
          <w:tcPr>
            <w:tcW w:w="8208" w:type="dxa"/>
            <w:gridSpan w:val="2"/>
            <w:tcBorders>
              <w:left w:val="none" w:sz="0" w:space="0" w:color="auto"/>
            </w:tcBorders>
            <w:shd w:val="clear" w:color="auto" w:fill="FFFFFF" w:themeFill="background1"/>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557575">
            <w:pPr>
              <w:cnfStyle w:val="000000100000"/>
            </w:pPr>
            <w:r>
              <w:t xml:space="preserve">The desired event is not available or </w:t>
            </w:r>
            <w:r w:rsidR="00557575">
              <w:t xml:space="preserve">does not </w:t>
            </w:r>
            <w:r>
              <w:t>exist within the Event database.</w:t>
            </w:r>
          </w:p>
        </w:tc>
      </w:tr>
      <w:tr w:rsidR="0025545D" w:rsidTr="00033222">
        <w:trPr>
          <w:cnfStyle w:val="000000010000"/>
        </w:trPr>
        <w:tc>
          <w:tcPr>
            <w:cnfStyle w:val="001000000000"/>
            <w:tcW w:w="1368" w:type="dxa"/>
            <w:tcBorders>
              <w:right w:val="none" w:sz="0" w:space="0" w:color="auto"/>
            </w:tcBorders>
            <w:shd w:val="clear" w:color="auto" w:fill="BFBFBF" w:themeFill="background1" w:themeFillShade="BF"/>
          </w:tcPr>
          <w:p w:rsidR="0025545D" w:rsidRDefault="0025545D" w:rsidP="000D6957">
            <w:r>
              <w:t>Extension Points</w:t>
            </w:r>
          </w:p>
        </w:tc>
        <w:tc>
          <w:tcPr>
            <w:tcW w:w="8208" w:type="dxa"/>
            <w:gridSpan w:val="2"/>
            <w:tcBorders>
              <w:left w:val="none" w:sz="0" w:space="0" w:color="auto"/>
            </w:tcBorders>
            <w:shd w:val="clear" w:color="auto" w:fill="BFBFBF" w:themeFill="background1" w:themeFillShade="BF"/>
          </w:tcPr>
          <w:p w:rsidR="0025545D" w:rsidRDefault="00B015FE" w:rsidP="00002DAB">
            <w:pPr>
              <w:cnfStyle w:val="000000010000"/>
            </w:pPr>
            <w:r>
              <w:t>Create Patron</w:t>
            </w:r>
          </w:p>
        </w:tc>
      </w:tr>
    </w:tbl>
    <w:p w:rsidR="000D6957" w:rsidRDefault="000D6957" w:rsidP="00002DAB"/>
    <w:p w:rsidR="000D6957" w:rsidRPr="00002DAB" w:rsidRDefault="000D6957" w:rsidP="00002DAB"/>
    <w:p w:rsidR="0009141E" w:rsidRDefault="0009141E" w:rsidP="00282259">
      <w:pPr>
        <w:pStyle w:val="Heading4"/>
      </w:pPr>
      <w:r>
        <w:lastRenderedPageBreak/>
        <w:t>Activity Diagram</w:t>
      </w:r>
    </w:p>
    <w:p w:rsidR="00044941" w:rsidRDefault="00044941" w:rsidP="00044941">
      <w:pPr>
        <w:keepNext/>
        <w:jc w:val="center"/>
      </w:pPr>
      <w:r>
        <w:rPr>
          <w:noProof/>
        </w:rPr>
        <w:drawing>
          <wp:inline distT="0" distB="0" distL="0" distR="0">
            <wp:extent cx="4985309" cy="7696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eTicket.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87400" cy="7699427"/>
                    </a:xfrm>
                    <a:prstGeom prst="rect">
                      <a:avLst/>
                    </a:prstGeom>
                  </pic:spPr>
                </pic:pic>
              </a:graphicData>
            </a:graphic>
          </wp:inline>
        </w:drawing>
      </w:r>
    </w:p>
    <w:p w:rsidR="00002DAB" w:rsidRPr="00002DAB" w:rsidRDefault="00044941" w:rsidP="00DE300C">
      <w:pPr>
        <w:pStyle w:val="Caption"/>
      </w:pPr>
      <w:bookmarkStart w:id="29" w:name="_Toc404173591"/>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w:t>
      </w:r>
      <w:r w:rsidR="00707CB8">
        <w:fldChar w:fldCharType="end"/>
      </w:r>
      <w:r>
        <w:t xml:space="preserve"> Reserve Ticket Activity Diagram</w:t>
      </w:r>
      <w:bookmarkEnd w:id="29"/>
    </w:p>
    <w:p w:rsidR="000B631C" w:rsidRDefault="000A70C6" w:rsidP="00282259">
      <w:pPr>
        <w:pStyle w:val="Heading4"/>
      </w:pPr>
      <w:r>
        <w:lastRenderedPageBreak/>
        <w:t>Sequence Diagram</w:t>
      </w:r>
    </w:p>
    <w:p w:rsidR="00AE29E7" w:rsidRDefault="00994746" w:rsidP="00AE29E7">
      <w:pPr>
        <w:keepNext/>
        <w:jc w:val="center"/>
      </w:pPr>
      <w:r>
        <w:rPr>
          <w:noProof/>
        </w:rPr>
        <w:drawing>
          <wp:inline distT="0" distB="0" distL="0" distR="0">
            <wp:extent cx="5943600" cy="61296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serve_Ticket.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6129655"/>
                    </a:xfrm>
                    <a:prstGeom prst="rect">
                      <a:avLst/>
                    </a:prstGeom>
                  </pic:spPr>
                </pic:pic>
              </a:graphicData>
            </a:graphic>
          </wp:inline>
        </w:drawing>
      </w:r>
    </w:p>
    <w:p w:rsidR="00AD6D4F" w:rsidRPr="00AD6D4F" w:rsidRDefault="00D94C27" w:rsidP="00DE300C">
      <w:pPr>
        <w:pStyle w:val="Caption"/>
      </w:pPr>
      <w:bookmarkStart w:id="30" w:name="_Toc404173592"/>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3</w:t>
      </w:r>
      <w:r w:rsidR="00707CB8">
        <w:fldChar w:fldCharType="end"/>
      </w:r>
      <w:r w:rsidR="00AE29E7">
        <w:t xml:space="preserve"> Reserve Ticket Sequence Diagram</w:t>
      </w:r>
      <w:bookmarkEnd w:id="30"/>
    </w:p>
    <w:p w:rsidR="00B03D97" w:rsidRDefault="00B03D97" w:rsidP="00473BB3">
      <w:r>
        <w:br w:type="page"/>
      </w:r>
    </w:p>
    <w:p w:rsidR="009909DB" w:rsidRDefault="009909DB" w:rsidP="00282259">
      <w:pPr>
        <w:pStyle w:val="Heading3"/>
      </w:pPr>
      <w:bookmarkStart w:id="31" w:name="_Toc404173169"/>
      <w:r>
        <w:lastRenderedPageBreak/>
        <w:t>Purchase Ticket</w:t>
      </w:r>
      <w:r w:rsidR="00003C56">
        <w:t xml:space="preserve"> - Cash</w:t>
      </w:r>
      <w:bookmarkEnd w:id="31"/>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32" w:name="_Toc404173309"/>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2</w:t>
      </w:r>
      <w:r w:rsidR="00707CB8">
        <w:fldChar w:fldCharType="end"/>
      </w:r>
      <w:r>
        <w:t xml:space="preserve"> </w:t>
      </w:r>
      <w:r w:rsidR="00766849">
        <w:t>Purchase</w:t>
      </w:r>
      <w:r>
        <w:t xml:space="preserve"> Ticket</w:t>
      </w:r>
      <w:r w:rsidR="00003C56">
        <w:t xml:space="preserve"> - Cash</w:t>
      </w:r>
      <w:r>
        <w:t xml:space="preserve"> Use Case</w:t>
      </w:r>
      <w:bookmarkEnd w:id="3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766849" w:rsidP="00A54832">
            <w:pPr>
              <w:jc w:val="center"/>
              <w:cnfStyle w:val="100000000000"/>
            </w:pPr>
            <w:r>
              <w:t>Purchase</w:t>
            </w:r>
            <w:r w:rsidR="00B54B05" w:rsidRPr="00F0087D">
              <w:t xml:space="preserve"> Ticket</w:t>
            </w:r>
            <w:r w:rsidR="00003C56">
              <w:t xml:space="preserve"> - Cash</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837EF4">
            <w:pPr>
              <w:cnfStyle w:val="000000100000"/>
            </w:pPr>
            <w:r>
              <w:t xml:space="preserve">The </w:t>
            </w:r>
            <w:r w:rsidR="00D34FDE">
              <w:t>Purchase</w:t>
            </w:r>
            <w:r>
              <w:t xml:space="preserve"> Ticket Use Case describes the process which will allow a CSA to </w:t>
            </w:r>
            <w:r w:rsidR="00837EF4">
              <w:t>purchase</w:t>
            </w:r>
            <w:r>
              <w:t xml:space="preserve"> a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5F2C93" w:rsidRDefault="005F2C93" w:rsidP="00A54832">
            <w:pPr>
              <w:cnfStyle w:val="000000100000"/>
            </w:pPr>
            <w:r>
              <w:t>A reservation is selected.</w:t>
            </w:r>
          </w:p>
          <w:p w:rsidR="005F2C93" w:rsidRDefault="005F2C93" w:rsidP="00A54832">
            <w:pPr>
              <w:cnfStyle w:val="000000100000"/>
            </w:pPr>
            <w:r>
              <w:t>The patron has valid payment.</w:t>
            </w:r>
          </w:p>
          <w:p w:rsidR="005F2C93" w:rsidRDefault="005F2C93" w:rsidP="00CE5C9C">
            <w:pPr>
              <w:cnfStyle w:val="000000100000"/>
            </w:pPr>
            <w:r>
              <w:t xml:space="preserve">The patron </w:t>
            </w:r>
            <w:r w:rsidR="00CE5C9C">
              <w:t>can provide</w:t>
            </w:r>
            <w:r>
              <w:t xml:space="preserve"> full payment.</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54B05" w:rsidP="00191451">
            <w:pPr>
              <w:cnfStyle w:val="000000010000"/>
            </w:pPr>
            <w:r>
              <w:t xml:space="preserve">A </w:t>
            </w:r>
            <w:r w:rsidR="00191451">
              <w:t xml:space="preserve">reservation </w:t>
            </w:r>
            <w:r>
              <w:t>is</w:t>
            </w:r>
            <w:r w:rsidR="006D0378">
              <w:t xml:space="preserve"> fully paid for by </w:t>
            </w:r>
            <w:r>
              <w:t>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BE1277">
            <w:pPr>
              <w:cnfStyle w:val="000000100000"/>
            </w:pPr>
            <w:r>
              <w:t xml:space="preserve">A patron wishes to </w:t>
            </w:r>
            <w:r w:rsidR="00166AF7">
              <w:t>pay for</w:t>
            </w:r>
            <w:r>
              <w:t xml:space="preserve"> a </w:t>
            </w:r>
            <w:r w:rsidR="00BE1277">
              <w:t>reservation</w:t>
            </w:r>
            <w:r>
              <w: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8C7DE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9D0D8D" w:rsidP="00A54832">
            <w:pPr>
              <w:cnfStyle w:val="000000010000"/>
            </w:pPr>
            <w:r>
              <w:t>Selects payment type.</w:t>
            </w:r>
          </w:p>
        </w:tc>
        <w:tc>
          <w:tcPr>
            <w:tcW w:w="4104" w:type="dxa"/>
            <w:tcBorders>
              <w:left w:val="none" w:sz="0" w:space="0" w:color="auto"/>
            </w:tcBorders>
          </w:tcPr>
          <w:p w:rsidR="00B54B05" w:rsidRDefault="00B54B05" w:rsidP="00A54832">
            <w:pPr>
              <w:cnfStyle w:val="000000010000"/>
            </w:pPr>
          </w:p>
        </w:tc>
      </w:tr>
      <w:tr w:rsidR="00B54B05" w:rsidTr="008C7DE5">
        <w:trPr>
          <w:cnfStyle w:val="000000100000"/>
        </w:trPr>
        <w:tc>
          <w:tcPr>
            <w:cnfStyle w:val="001000000000"/>
            <w:tcW w:w="1368" w:type="dxa"/>
            <w:tcBorders>
              <w:right w:val="none" w:sz="0" w:space="0" w:color="auto"/>
            </w:tcBorders>
            <w:shd w:val="clear" w:color="auto" w:fill="FFFFFF" w:themeFill="background1"/>
          </w:tcPr>
          <w:p w:rsidR="00B54B05" w:rsidRDefault="00B54B05" w:rsidP="000D64C6">
            <w:pPr>
              <w:pStyle w:val="ListParagraph"/>
              <w:numPr>
                <w:ilvl w:val="0"/>
                <w:numId w:val="22"/>
              </w:numPr>
            </w:pPr>
          </w:p>
        </w:tc>
        <w:tc>
          <w:tcPr>
            <w:tcW w:w="4104" w:type="dxa"/>
            <w:tcBorders>
              <w:left w:val="none" w:sz="0" w:space="0" w:color="auto"/>
              <w:right w:val="none" w:sz="0" w:space="0" w:color="auto"/>
            </w:tcBorders>
            <w:shd w:val="clear" w:color="auto" w:fill="FFFFFF" w:themeFill="background1"/>
          </w:tcPr>
          <w:p w:rsidR="00B54B05" w:rsidRDefault="009D0D8D" w:rsidP="00A54832">
            <w:pPr>
              <w:cnfStyle w:val="000000100000"/>
            </w:pPr>
            <w:r>
              <w:t>Submit patron payment.</w:t>
            </w:r>
          </w:p>
        </w:tc>
        <w:tc>
          <w:tcPr>
            <w:tcW w:w="4104" w:type="dxa"/>
            <w:tcBorders>
              <w:left w:val="none" w:sz="0" w:space="0" w:color="auto"/>
            </w:tcBorders>
            <w:shd w:val="clear" w:color="auto" w:fill="FFFFFF" w:themeFill="background1"/>
          </w:tcPr>
          <w:p w:rsidR="00B54B05" w:rsidRDefault="00B54B05" w:rsidP="00A54832">
            <w:pPr>
              <w:cnfStyle w:val="000000100000"/>
            </w:pPr>
          </w:p>
        </w:tc>
      </w:tr>
      <w:tr w:rsidR="00B54B05" w:rsidTr="008C7DE5">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0D64C6">
            <w:pPr>
              <w:pStyle w:val="ListParagraph"/>
              <w:numPr>
                <w:ilvl w:val="0"/>
                <w:numId w:val="22"/>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9D0D8D" w:rsidP="00A54832">
            <w:pPr>
              <w:cnfStyle w:val="000000010000"/>
            </w:pPr>
            <w:r>
              <w:t>Accept cash payment.</w:t>
            </w:r>
          </w:p>
        </w:tc>
      </w:tr>
      <w:tr w:rsidR="00B54B05" w:rsidTr="00A54832">
        <w:trPr>
          <w:cnfStyle w:val="000000100000"/>
        </w:trPr>
        <w:tc>
          <w:tcPr>
            <w:cnfStyle w:val="001000000000"/>
            <w:tcW w:w="1368" w:type="dxa"/>
            <w:tcBorders>
              <w:right w:val="none" w:sz="0" w:space="0" w:color="auto"/>
            </w:tcBorders>
          </w:tcPr>
          <w:p w:rsidR="00B54B05" w:rsidRDefault="00B54B05" w:rsidP="000D64C6">
            <w:pPr>
              <w:pStyle w:val="ListParagraph"/>
              <w:numPr>
                <w:ilvl w:val="0"/>
                <w:numId w:val="22"/>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3D5BBE" w:rsidP="00A54832">
            <w:pPr>
              <w:cnfStyle w:val="000000100000"/>
            </w:pPr>
            <w:r>
              <w:t>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p>
        </w:tc>
      </w:tr>
      <w:tr w:rsidR="009A5BF2" w:rsidTr="00A54832">
        <w:trPr>
          <w:cnfStyle w:val="000000100000"/>
        </w:trPr>
        <w:tc>
          <w:tcPr>
            <w:cnfStyle w:val="001000000000"/>
            <w:tcW w:w="1368" w:type="dxa"/>
            <w:tcBorders>
              <w:right w:val="none" w:sz="0" w:space="0" w:color="auto"/>
            </w:tcBorders>
          </w:tcPr>
          <w:p w:rsidR="009A5BF2" w:rsidRDefault="009A5BF2" w:rsidP="00A54832">
            <w:r>
              <w:t>Extension Points</w:t>
            </w:r>
          </w:p>
        </w:tc>
        <w:tc>
          <w:tcPr>
            <w:tcW w:w="8208" w:type="dxa"/>
            <w:gridSpan w:val="2"/>
            <w:tcBorders>
              <w:left w:val="none" w:sz="0" w:space="0" w:color="auto"/>
            </w:tcBorders>
          </w:tcPr>
          <w:p w:rsidR="009A5BF2" w:rsidRDefault="009A5BF2" w:rsidP="00267A5E">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044941" w:rsidRDefault="00044941" w:rsidP="00044941">
      <w:pPr>
        <w:keepNext/>
        <w:jc w:val="center"/>
      </w:pPr>
      <w:r>
        <w:rPr>
          <w:noProof/>
        </w:rPr>
        <w:drawing>
          <wp:inline distT="0" distB="0" distL="0" distR="0">
            <wp:extent cx="45720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urchase_Ticket_Cash.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524250"/>
                    </a:xfrm>
                    <a:prstGeom prst="rect">
                      <a:avLst/>
                    </a:prstGeom>
                  </pic:spPr>
                </pic:pic>
              </a:graphicData>
            </a:graphic>
          </wp:inline>
        </w:drawing>
      </w:r>
    </w:p>
    <w:p w:rsidR="00B54B05" w:rsidRDefault="00044941" w:rsidP="00DE300C">
      <w:pPr>
        <w:pStyle w:val="Caption"/>
      </w:pPr>
      <w:bookmarkStart w:id="33" w:name="_Toc404173593"/>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4</w:t>
      </w:r>
      <w:r w:rsidR="00707CB8">
        <w:fldChar w:fldCharType="end"/>
      </w:r>
      <w:r>
        <w:t xml:space="preserve"> Purchase Ticket Activity Diagram</w:t>
      </w:r>
      <w:r w:rsidR="001D3CBB">
        <w:t xml:space="preserve"> </w:t>
      </w:r>
      <w:r w:rsidR="0012102C">
        <w:t>-</w:t>
      </w:r>
      <w:r w:rsidR="001D3CBB">
        <w:t xml:space="preserve"> Cash</w:t>
      </w:r>
      <w:bookmarkEnd w:id="33"/>
    </w:p>
    <w:p w:rsidR="002743C0" w:rsidRPr="002743C0" w:rsidRDefault="002743C0" w:rsidP="002743C0"/>
    <w:p w:rsidR="00B54B05" w:rsidRDefault="000A70C6" w:rsidP="00282259">
      <w:pPr>
        <w:pStyle w:val="Heading4"/>
      </w:pPr>
      <w:r>
        <w:t>Sequence Diagram</w:t>
      </w:r>
    </w:p>
    <w:p w:rsidR="006F4188" w:rsidRDefault="00157E39" w:rsidP="006F4188">
      <w:pPr>
        <w:keepNext/>
        <w:jc w:val="center"/>
      </w:pPr>
      <w:r>
        <w:rPr>
          <w:noProof/>
        </w:rPr>
        <w:drawing>
          <wp:inline distT="0" distB="0" distL="0" distR="0">
            <wp:extent cx="5943600" cy="2468880"/>
            <wp:effectExtent l="19050" t="0" r="0" b="0"/>
            <wp:docPr id="7" name="Picture 6" descr="TTS_SD_Purchase_Ticket_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ash.png"/>
                    <pic:cNvPicPr/>
                  </pic:nvPicPr>
                  <pic:blipFill>
                    <a:blip r:embed="rId21"/>
                    <a:stretch>
                      <a:fillRect/>
                    </a:stretch>
                  </pic:blipFill>
                  <pic:spPr>
                    <a:xfrm>
                      <a:off x="0" y="0"/>
                      <a:ext cx="5943600" cy="2468880"/>
                    </a:xfrm>
                    <a:prstGeom prst="rect">
                      <a:avLst/>
                    </a:prstGeom>
                  </pic:spPr>
                </pic:pic>
              </a:graphicData>
            </a:graphic>
          </wp:inline>
        </w:drawing>
      </w:r>
    </w:p>
    <w:p w:rsidR="00157E39" w:rsidRDefault="00D94C27" w:rsidP="00DE300C">
      <w:pPr>
        <w:pStyle w:val="Caption"/>
      </w:pPr>
      <w:bookmarkStart w:id="34" w:name="_Toc404173594"/>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5</w:t>
      </w:r>
      <w:r w:rsidR="00707CB8">
        <w:fldChar w:fldCharType="end"/>
      </w:r>
      <w:r w:rsidR="006F4188">
        <w:t xml:space="preserve"> Purchase Ticket Sequence Diagram </w:t>
      </w:r>
      <w:r w:rsidR="00A54E62">
        <w:t>-</w:t>
      </w:r>
      <w:r w:rsidR="006F4188">
        <w:t xml:space="preserve"> Cash</w:t>
      </w:r>
      <w:bookmarkEnd w:id="34"/>
    </w:p>
    <w:p w:rsidR="008543FD" w:rsidRPr="008543FD" w:rsidRDefault="008543FD" w:rsidP="008543FD"/>
    <w:p w:rsidR="00100BEF" w:rsidRPr="00100BEF" w:rsidRDefault="00100BEF" w:rsidP="00100BEF"/>
    <w:p w:rsidR="00B54B05" w:rsidRDefault="005422EA" w:rsidP="00282259">
      <w:pPr>
        <w:pStyle w:val="Heading3"/>
      </w:pPr>
      <w:bookmarkStart w:id="35" w:name="_Toc404173170"/>
      <w:r>
        <w:t>Purchase Ticket</w:t>
      </w:r>
      <w:r w:rsidR="00815AFF">
        <w:t xml:space="preserve"> -</w:t>
      </w:r>
      <w:r>
        <w:t xml:space="preserve"> Credit</w:t>
      </w:r>
      <w:bookmarkEnd w:id="35"/>
    </w:p>
    <w:p w:rsidR="005422EA" w:rsidRPr="005422EA" w:rsidRDefault="005422EA" w:rsidP="005422EA"/>
    <w:p w:rsidR="005422EA" w:rsidRDefault="005422EA" w:rsidP="00282259">
      <w:pPr>
        <w:pStyle w:val="Heading4"/>
      </w:pPr>
      <w:r>
        <w:t>Use Case Description</w:t>
      </w:r>
    </w:p>
    <w:p w:rsidR="005422EA" w:rsidRDefault="005422EA" w:rsidP="005422EA"/>
    <w:p w:rsidR="00815AFF" w:rsidRDefault="00815AFF" w:rsidP="00DE300C">
      <w:pPr>
        <w:pStyle w:val="Caption"/>
        <w:keepNext/>
      </w:pPr>
      <w:bookmarkStart w:id="36" w:name="_Toc404173310"/>
      <w:r>
        <w:t xml:space="preserve">Table </w:t>
      </w:r>
      <w:r w:rsidR="00707CB8">
        <w:fldChar w:fldCharType="begin"/>
      </w:r>
      <w:r>
        <w:instrText xml:space="preserve"> STYLEREF 2 \s </w:instrText>
      </w:r>
      <w:r w:rsidR="00707CB8">
        <w:fldChar w:fldCharType="separate"/>
      </w:r>
      <w:r>
        <w:rPr>
          <w:noProof/>
        </w:rPr>
        <w:t>4.1</w:t>
      </w:r>
      <w:r w:rsidR="00707CB8">
        <w:fldChar w:fldCharType="end"/>
      </w:r>
      <w:r>
        <w:noBreakHyphen/>
      </w:r>
      <w:r w:rsidR="00707CB8">
        <w:fldChar w:fldCharType="begin"/>
      </w:r>
      <w:r>
        <w:instrText xml:space="preserve"> SEQ Table \* ARABIC \s 2 </w:instrText>
      </w:r>
      <w:r w:rsidR="00707CB8">
        <w:fldChar w:fldCharType="separate"/>
      </w:r>
      <w:r>
        <w:rPr>
          <w:noProof/>
        </w:rPr>
        <w:t>3</w:t>
      </w:r>
      <w:r w:rsidR="00707CB8">
        <w:fldChar w:fldCharType="end"/>
      </w:r>
      <w:r>
        <w:t xml:space="preserve"> Purchase Ticket - Credit Use Case</w:t>
      </w:r>
      <w:bookmarkEnd w:id="36"/>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100BEF" w:rsidRPr="00F0087D" w:rsidTr="00CB2D11">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100BEF" w:rsidRPr="00F0087D" w:rsidRDefault="00100BEF" w:rsidP="00CB2D11">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100BEF" w:rsidRPr="00F0087D" w:rsidRDefault="00100BEF" w:rsidP="00CB2D11">
            <w:pPr>
              <w:jc w:val="center"/>
              <w:cnfStyle w:val="100000000000"/>
            </w:pPr>
            <w:r>
              <w:t>Purchase</w:t>
            </w:r>
            <w:r w:rsidRPr="00F0087D">
              <w:t xml:space="preserve"> Ticket</w:t>
            </w:r>
            <w:r>
              <w:t xml:space="preserve"> - Credit</w:t>
            </w:r>
          </w:p>
        </w:tc>
      </w:tr>
      <w:tr w:rsidR="00100BEF" w:rsidTr="00CB2D11">
        <w:trPr>
          <w:cnfStyle w:val="000000100000"/>
        </w:trPr>
        <w:tc>
          <w:tcPr>
            <w:cnfStyle w:val="001000000000"/>
            <w:tcW w:w="1368" w:type="dxa"/>
            <w:tcBorders>
              <w:right w:val="none" w:sz="0" w:space="0" w:color="auto"/>
            </w:tcBorders>
          </w:tcPr>
          <w:p w:rsidR="00100BEF" w:rsidRDefault="00100BEF" w:rsidP="00CB2D11">
            <w:r>
              <w:lastRenderedPageBreak/>
              <w:t>Description</w:t>
            </w:r>
          </w:p>
        </w:tc>
        <w:tc>
          <w:tcPr>
            <w:tcW w:w="8208" w:type="dxa"/>
            <w:gridSpan w:val="2"/>
            <w:tcBorders>
              <w:left w:val="none" w:sz="0" w:space="0" w:color="auto"/>
            </w:tcBorders>
          </w:tcPr>
          <w:p w:rsidR="00100BEF" w:rsidRDefault="00100BEF" w:rsidP="00CB2D11">
            <w:pPr>
              <w:cnfStyle w:val="000000100000"/>
            </w:pPr>
            <w:r>
              <w:t>The Purchase Ticket Use Case describes the process which will allow a CSA to purchase a ticket for a patron.</w:t>
            </w:r>
          </w:p>
        </w:tc>
      </w:tr>
      <w:tr w:rsidR="00100BEF" w:rsidTr="00CB2D11">
        <w:trPr>
          <w:cnfStyle w:val="000000010000"/>
        </w:trPr>
        <w:tc>
          <w:tcPr>
            <w:cnfStyle w:val="001000000000"/>
            <w:tcW w:w="1368" w:type="dxa"/>
            <w:tcBorders>
              <w:right w:val="none" w:sz="0" w:space="0" w:color="auto"/>
            </w:tcBorders>
          </w:tcPr>
          <w:p w:rsidR="00100BEF" w:rsidRDefault="00100BEF" w:rsidP="00CB2D11">
            <w:r>
              <w:t>Actors</w:t>
            </w:r>
          </w:p>
        </w:tc>
        <w:tc>
          <w:tcPr>
            <w:tcW w:w="8208" w:type="dxa"/>
            <w:gridSpan w:val="2"/>
            <w:tcBorders>
              <w:left w:val="none" w:sz="0" w:space="0" w:color="auto"/>
            </w:tcBorders>
          </w:tcPr>
          <w:p w:rsidR="00100BEF" w:rsidRDefault="00100BEF" w:rsidP="00CB2D11">
            <w:pPr>
              <w:cnfStyle w:val="000000010000"/>
            </w:pPr>
            <w:r>
              <w:t>Customer Service Agent (CSA)</w:t>
            </w:r>
          </w:p>
        </w:tc>
      </w:tr>
      <w:tr w:rsidR="00100BEF" w:rsidTr="00CB2D11">
        <w:trPr>
          <w:cnfStyle w:val="000000100000"/>
        </w:trPr>
        <w:tc>
          <w:tcPr>
            <w:cnfStyle w:val="001000000000"/>
            <w:tcW w:w="1368" w:type="dxa"/>
            <w:tcBorders>
              <w:right w:val="none" w:sz="0" w:space="0" w:color="auto"/>
            </w:tcBorders>
          </w:tcPr>
          <w:p w:rsidR="00100BEF" w:rsidRDefault="00100BEF" w:rsidP="00CB2D11">
            <w:r>
              <w:t>Pre-Conditions</w:t>
            </w:r>
          </w:p>
        </w:tc>
        <w:tc>
          <w:tcPr>
            <w:tcW w:w="8208" w:type="dxa"/>
            <w:gridSpan w:val="2"/>
            <w:tcBorders>
              <w:left w:val="none" w:sz="0" w:space="0" w:color="auto"/>
            </w:tcBorders>
          </w:tcPr>
          <w:p w:rsidR="00100BEF" w:rsidRDefault="00100BEF" w:rsidP="00CB2D11">
            <w:pPr>
              <w:cnfStyle w:val="000000100000"/>
            </w:pPr>
            <w:r>
              <w:t>A CSA is available.</w:t>
            </w:r>
          </w:p>
          <w:p w:rsidR="00100BEF" w:rsidRDefault="00100BEF" w:rsidP="00CB2D11">
            <w:pPr>
              <w:cnfStyle w:val="000000100000"/>
            </w:pPr>
            <w:r>
              <w:t>The TTS is operational.</w:t>
            </w:r>
          </w:p>
          <w:p w:rsidR="00100BEF" w:rsidRDefault="00100BEF" w:rsidP="00CB2D11">
            <w:pPr>
              <w:cnfStyle w:val="000000100000"/>
            </w:pPr>
            <w:r>
              <w:t>The CSA is logged in to TTS.</w:t>
            </w:r>
          </w:p>
          <w:p w:rsidR="00100BEF" w:rsidRDefault="00100BEF" w:rsidP="00CB2D11">
            <w:pPr>
              <w:cnfStyle w:val="000000100000"/>
            </w:pPr>
            <w:r>
              <w:t>A reservation is selected.</w:t>
            </w:r>
          </w:p>
          <w:p w:rsidR="00100BEF" w:rsidRDefault="00100BEF" w:rsidP="00CB2D11">
            <w:pPr>
              <w:cnfStyle w:val="000000100000"/>
            </w:pPr>
            <w:r>
              <w:t>The patron has valid payment.</w:t>
            </w:r>
          </w:p>
          <w:p w:rsidR="00100BEF" w:rsidRDefault="00100BEF" w:rsidP="00CB2D11">
            <w:pPr>
              <w:cnfStyle w:val="000000100000"/>
            </w:pPr>
            <w:r>
              <w:t>The patron can provide full payment.</w:t>
            </w:r>
          </w:p>
        </w:tc>
      </w:tr>
      <w:tr w:rsidR="00100BEF" w:rsidTr="00CB2D11">
        <w:trPr>
          <w:cnfStyle w:val="000000010000"/>
        </w:trPr>
        <w:tc>
          <w:tcPr>
            <w:cnfStyle w:val="001000000000"/>
            <w:tcW w:w="1368" w:type="dxa"/>
            <w:tcBorders>
              <w:right w:val="none" w:sz="0" w:space="0" w:color="auto"/>
            </w:tcBorders>
          </w:tcPr>
          <w:p w:rsidR="00100BEF" w:rsidRDefault="00100BEF" w:rsidP="00CB2D11">
            <w:r>
              <w:t>Post-Conditions</w:t>
            </w:r>
          </w:p>
        </w:tc>
        <w:tc>
          <w:tcPr>
            <w:tcW w:w="8208" w:type="dxa"/>
            <w:gridSpan w:val="2"/>
            <w:tcBorders>
              <w:left w:val="none" w:sz="0" w:space="0" w:color="auto"/>
            </w:tcBorders>
          </w:tcPr>
          <w:p w:rsidR="00100BEF" w:rsidRDefault="00100BEF" w:rsidP="00CB2D11">
            <w:pPr>
              <w:cnfStyle w:val="000000010000"/>
            </w:pPr>
            <w:r>
              <w:t>A reservation is fully paid for by patron.</w:t>
            </w:r>
          </w:p>
        </w:tc>
      </w:tr>
      <w:tr w:rsidR="00100BEF" w:rsidTr="00CB2D11">
        <w:trPr>
          <w:cnfStyle w:val="000000100000"/>
        </w:trPr>
        <w:tc>
          <w:tcPr>
            <w:cnfStyle w:val="001000000000"/>
            <w:tcW w:w="1368" w:type="dxa"/>
            <w:tcBorders>
              <w:right w:val="none" w:sz="0" w:space="0" w:color="auto"/>
            </w:tcBorders>
          </w:tcPr>
          <w:p w:rsidR="00100BEF" w:rsidRDefault="00100BEF" w:rsidP="00CB2D11">
            <w:r>
              <w:t>Triggers</w:t>
            </w:r>
          </w:p>
        </w:tc>
        <w:tc>
          <w:tcPr>
            <w:tcW w:w="8208" w:type="dxa"/>
            <w:gridSpan w:val="2"/>
            <w:tcBorders>
              <w:left w:val="none" w:sz="0" w:space="0" w:color="auto"/>
            </w:tcBorders>
          </w:tcPr>
          <w:p w:rsidR="00100BEF" w:rsidRDefault="00100BEF" w:rsidP="00CB2D11">
            <w:pPr>
              <w:cnfStyle w:val="000000100000"/>
            </w:pPr>
            <w:r>
              <w:t>A patron wishes to pay for a reservation.</w:t>
            </w:r>
          </w:p>
        </w:tc>
      </w:tr>
      <w:tr w:rsidR="00100BEF" w:rsidTr="00CB2D11">
        <w:trPr>
          <w:cnfStyle w:val="000000010000"/>
        </w:trPr>
        <w:tc>
          <w:tcPr>
            <w:cnfStyle w:val="001000000000"/>
            <w:tcW w:w="9576" w:type="dxa"/>
            <w:gridSpan w:val="3"/>
          </w:tcPr>
          <w:p w:rsidR="00100BEF" w:rsidRDefault="00100BEF" w:rsidP="00CB2D11">
            <w:pPr>
              <w:jc w:val="center"/>
            </w:pPr>
            <w:r>
              <w:t>Flow</w:t>
            </w:r>
          </w:p>
        </w:tc>
      </w:tr>
      <w:tr w:rsidR="00100BEF" w:rsidTr="005C6D1A">
        <w:trPr>
          <w:cnfStyle w:val="000000100000"/>
        </w:trPr>
        <w:tc>
          <w:tcPr>
            <w:cnfStyle w:val="001000000000"/>
            <w:tcW w:w="1368" w:type="dxa"/>
            <w:tcBorders>
              <w:right w:val="none" w:sz="0" w:space="0" w:color="auto"/>
            </w:tcBorders>
            <w:shd w:val="clear" w:color="auto" w:fill="FFFFFF" w:themeFill="background1"/>
          </w:tcPr>
          <w:p w:rsidR="00100BEF" w:rsidRDefault="00100BEF" w:rsidP="00CB2D11"/>
        </w:tc>
        <w:tc>
          <w:tcPr>
            <w:tcW w:w="4104" w:type="dxa"/>
            <w:tcBorders>
              <w:left w:val="none" w:sz="0" w:space="0" w:color="auto"/>
              <w:right w:val="none" w:sz="0" w:space="0" w:color="auto"/>
            </w:tcBorders>
            <w:shd w:val="clear" w:color="auto" w:fill="FFFFFF" w:themeFill="background1"/>
          </w:tcPr>
          <w:p w:rsidR="00100BEF" w:rsidRDefault="00100BEF" w:rsidP="00CB2D11">
            <w:pPr>
              <w:jc w:val="center"/>
              <w:cnfStyle w:val="000000100000"/>
            </w:pPr>
            <w:r>
              <w:t>Actor</w:t>
            </w:r>
          </w:p>
        </w:tc>
        <w:tc>
          <w:tcPr>
            <w:tcW w:w="4104" w:type="dxa"/>
            <w:tcBorders>
              <w:left w:val="none" w:sz="0" w:space="0" w:color="auto"/>
            </w:tcBorders>
          </w:tcPr>
          <w:p w:rsidR="00100BEF" w:rsidRDefault="00100BEF" w:rsidP="00CB2D11">
            <w:pPr>
              <w:jc w:val="center"/>
              <w:cnfStyle w:val="000000100000"/>
            </w:pPr>
            <w:r>
              <w:t>System</w:t>
            </w:r>
          </w:p>
        </w:tc>
      </w:tr>
      <w:tr w:rsidR="00100BEF" w:rsidTr="00CB2D11">
        <w:trPr>
          <w:cnfStyle w:val="000000010000"/>
        </w:trPr>
        <w:tc>
          <w:tcPr>
            <w:cnfStyle w:val="001000000000"/>
            <w:tcW w:w="1368" w:type="dxa"/>
            <w:tcBorders>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tcPr>
          <w:p w:rsidR="00100BEF" w:rsidRDefault="00100BEF" w:rsidP="00CB2D11">
            <w:pPr>
              <w:cnfStyle w:val="000000010000"/>
            </w:pPr>
            <w:r>
              <w:t>Selects payment type.</w:t>
            </w:r>
          </w:p>
        </w:tc>
        <w:tc>
          <w:tcPr>
            <w:tcW w:w="4104" w:type="dxa"/>
            <w:tcBorders>
              <w:left w:val="none" w:sz="0" w:space="0" w:color="auto"/>
            </w:tcBorders>
          </w:tcPr>
          <w:p w:rsidR="00100BEF" w:rsidRDefault="00100BEF" w:rsidP="00CB2D11">
            <w:pPr>
              <w:cnfStyle w:val="000000010000"/>
            </w:pPr>
          </w:p>
        </w:tc>
      </w:tr>
      <w:tr w:rsidR="00100BEF" w:rsidTr="005C6D1A">
        <w:trPr>
          <w:cnfStyle w:val="000000100000"/>
        </w:trPr>
        <w:tc>
          <w:tcPr>
            <w:cnfStyle w:val="001000000000"/>
            <w:tcW w:w="1368" w:type="dxa"/>
            <w:tcBorders>
              <w:right w:val="none" w:sz="0" w:space="0" w:color="auto"/>
            </w:tcBorders>
            <w:shd w:val="clear" w:color="auto" w:fill="FFFFFF" w:themeFill="background1"/>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FFFFFF" w:themeFill="background1"/>
          </w:tcPr>
          <w:p w:rsidR="00100BEF" w:rsidRDefault="00100BEF" w:rsidP="00CB2D11">
            <w:pPr>
              <w:cnfStyle w:val="000000100000"/>
            </w:pPr>
            <w:r>
              <w:t>Submit patron payment.</w:t>
            </w:r>
          </w:p>
        </w:tc>
        <w:tc>
          <w:tcPr>
            <w:tcW w:w="4104" w:type="dxa"/>
            <w:tcBorders>
              <w:left w:val="none" w:sz="0" w:space="0" w:color="auto"/>
            </w:tcBorders>
            <w:shd w:val="clear" w:color="auto" w:fill="FFFFFF" w:themeFill="background1"/>
          </w:tcPr>
          <w:p w:rsidR="00100BEF" w:rsidRDefault="00100BEF" w:rsidP="00CB2D11">
            <w:pPr>
              <w:cnfStyle w:val="000000100000"/>
            </w:pPr>
          </w:p>
        </w:tc>
      </w:tr>
      <w:tr w:rsidR="00100BEF" w:rsidTr="005C6D1A">
        <w:trPr>
          <w:cnfStyle w:val="000000010000"/>
        </w:trPr>
        <w:tc>
          <w:tcPr>
            <w:cnfStyle w:val="001000000000"/>
            <w:tcW w:w="1368" w:type="dxa"/>
            <w:tcBorders>
              <w:right w:val="none" w:sz="0" w:space="0" w:color="auto"/>
            </w:tcBorders>
            <w:shd w:val="clear" w:color="auto" w:fill="BFBFBF" w:themeFill="background1" w:themeFillShade="BF"/>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BFBFBF" w:themeFill="background1" w:themeFillShade="BF"/>
          </w:tcPr>
          <w:p w:rsidR="00100BEF" w:rsidRDefault="00100BEF" w:rsidP="00CB2D11">
            <w:pPr>
              <w:cnfStyle w:val="000000010000"/>
            </w:pPr>
          </w:p>
        </w:tc>
        <w:tc>
          <w:tcPr>
            <w:tcW w:w="4104" w:type="dxa"/>
            <w:tcBorders>
              <w:left w:val="none" w:sz="0" w:space="0" w:color="auto"/>
            </w:tcBorders>
            <w:shd w:val="clear" w:color="auto" w:fill="BFBFBF" w:themeFill="background1" w:themeFillShade="BF"/>
          </w:tcPr>
          <w:p w:rsidR="00100BEF" w:rsidRDefault="00100BEF" w:rsidP="00CB2D11">
            <w:pPr>
              <w:cnfStyle w:val="000000010000"/>
            </w:pPr>
            <w:r>
              <w:t>Validate charge amount is sufficient.</w:t>
            </w:r>
          </w:p>
        </w:tc>
      </w:tr>
      <w:tr w:rsidR="00100BEF" w:rsidTr="00CB2D11">
        <w:trPr>
          <w:cnfStyle w:val="000000100000"/>
        </w:trPr>
        <w:tc>
          <w:tcPr>
            <w:cnfStyle w:val="001000000000"/>
            <w:tcW w:w="1368" w:type="dxa"/>
            <w:tcBorders>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tcPr>
          <w:p w:rsidR="00100BEF" w:rsidRDefault="00100BEF" w:rsidP="00CB2D11">
            <w:pPr>
              <w:cnfStyle w:val="000000100000"/>
            </w:pPr>
          </w:p>
        </w:tc>
        <w:tc>
          <w:tcPr>
            <w:tcW w:w="4104" w:type="dxa"/>
            <w:tcBorders>
              <w:left w:val="none" w:sz="0" w:space="0" w:color="auto"/>
            </w:tcBorders>
          </w:tcPr>
          <w:p w:rsidR="00100BEF" w:rsidRDefault="00100BEF" w:rsidP="00CB2D11">
            <w:pPr>
              <w:cnfStyle w:val="000000100000"/>
            </w:pPr>
            <w:r>
              <w:t>Enter the Validate Patron Payment UC to charge the patron.</w:t>
            </w:r>
          </w:p>
        </w:tc>
      </w:tr>
      <w:tr w:rsidR="00100BEF" w:rsidTr="005C6D1A">
        <w:trPr>
          <w:cnfStyle w:val="000000010000"/>
        </w:trPr>
        <w:tc>
          <w:tcPr>
            <w:cnfStyle w:val="001000000000"/>
            <w:tcW w:w="1368" w:type="dxa"/>
            <w:tcBorders>
              <w:right w:val="none" w:sz="0" w:space="0" w:color="auto"/>
            </w:tcBorders>
            <w:shd w:val="clear" w:color="auto" w:fill="BFBFBF" w:themeFill="background1" w:themeFillShade="BF"/>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shd w:val="clear" w:color="auto" w:fill="BFBFBF" w:themeFill="background1" w:themeFillShade="BF"/>
          </w:tcPr>
          <w:p w:rsidR="00100BEF" w:rsidRDefault="00100BEF" w:rsidP="00CB2D11">
            <w:pPr>
              <w:cnfStyle w:val="000000010000"/>
            </w:pPr>
          </w:p>
        </w:tc>
        <w:tc>
          <w:tcPr>
            <w:tcW w:w="4104" w:type="dxa"/>
            <w:tcBorders>
              <w:left w:val="none" w:sz="0" w:space="0" w:color="auto"/>
            </w:tcBorders>
            <w:shd w:val="clear" w:color="auto" w:fill="BFBFBF" w:themeFill="background1" w:themeFillShade="BF"/>
          </w:tcPr>
          <w:p w:rsidR="00100BEF" w:rsidRDefault="00100BEF" w:rsidP="00CB2D11">
            <w:pPr>
              <w:cnfStyle w:val="000000010000"/>
            </w:pPr>
            <w:r>
              <w:t>Return the payment is accepted.</w:t>
            </w:r>
          </w:p>
        </w:tc>
      </w:tr>
      <w:tr w:rsidR="00100BEF" w:rsidTr="00CB2D11">
        <w:trPr>
          <w:cnfStyle w:val="000000100000"/>
        </w:trPr>
        <w:tc>
          <w:tcPr>
            <w:cnfStyle w:val="001000000000"/>
            <w:tcW w:w="1368" w:type="dxa"/>
            <w:tcBorders>
              <w:right w:val="none" w:sz="0" w:space="0" w:color="auto"/>
            </w:tcBorders>
          </w:tcPr>
          <w:p w:rsidR="00100BEF" w:rsidRDefault="00100BEF" w:rsidP="00100BEF">
            <w:pPr>
              <w:pStyle w:val="ListParagraph"/>
              <w:numPr>
                <w:ilvl w:val="0"/>
                <w:numId w:val="40"/>
              </w:numPr>
              <w:rPr>
                <w:b w:val="0"/>
                <w:bCs w:val="0"/>
              </w:rPr>
            </w:pPr>
          </w:p>
        </w:tc>
        <w:tc>
          <w:tcPr>
            <w:tcW w:w="4104" w:type="dxa"/>
            <w:tcBorders>
              <w:left w:val="none" w:sz="0" w:space="0" w:color="auto"/>
              <w:right w:val="none" w:sz="0" w:space="0" w:color="auto"/>
            </w:tcBorders>
          </w:tcPr>
          <w:p w:rsidR="00100BEF" w:rsidRDefault="00100BEF" w:rsidP="00CB2D11">
            <w:pPr>
              <w:cnfStyle w:val="000000100000"/>
            </w:pPr>
          </w:p>
        </w:tc>
        <w:tc>
          <w:tcPr>
            <w:tcW w:w="4104" w:type="dxa"/>
            <w:tcBorders>
              <w:left w:val="none" w:sz="0" w:space="0" w:color="auto"/>
            </w:tcBorders>
          </w:tcPr>
          <w:p w:rsidR="00100BEF" w:rsidRDefault="00100BEF" w:rsidP="00CB2D11">
            <w:pPr>
              <w:cnfStyle w:val="000000100000"/>
            </w:pPr>
            <w:r>
              <w:t>Display that payment is accepted.</w:t>
            </w:r>
          </w:p>
        </w:tc>
      </w:tr>
      <w:tr w:rsidR="00100BEF" w:rsidTr="00CB2D11">
        <w:trPr>
          <w:cnfStyle w:val="000000010000"/>
        </w:trPr>
        <w:tc>
          <w:tcPr>
            <w:cnfStyle w:val="001000000000"/>
            <w:tcW w:w="9576" w:type="dxa"/>
            <w:gridSpan w:val="3"/>
            <w:vAlign w:val="center"/>
          </w:tcPr>
          <w:p w:rsidR="00100BEF" w:rsidRDefault="00100BEF" w:rsidP="00CB2D11">
            <w:pPr>
              <w:jc w:val="center"/>
            </w:pPr>
            <w:r>
              <w:t>Exceptions</w:t>
            </w:r>
          </w:p>
        </w:tc>
      </w:tr>
      <w:tr w:rsidR="00100BEF" w:rsidTr="00CB2D11">
        <w:trPr>
          <w:cnfStyle w:val="000000100000"/>
        </w:trPr>
        <w:tc>
          <w:tcPr>
            <w:cnfStyle w:val="001000000000"/>
            <w:tcW w:w="1368" w:type="dxa"/>
            <w:tcBorders>
              <w:right w:val="none" w:sz="0" w:space="0" w:color="auto"/>
            </w:tcBorders>
            <w:vAlign w:val="center"/>
          </w:tcPr>
          <w:p w:rsidR="00100BEF" w:rsidRDefault="00100BEF" w:rsidP="00CB2D11">
            <w:pPr>
              <w:jc w:val="center"/>
            </w:pPr>
          </w:p>
        </w:tc>
        <w:tc>
          <w:tcPr>
            <w:tcW w:w="4104" w:type="dxa"/>
            <w:tcBorders>
              <w:left w:val="none" w:sz="0" w:space="0" w:color="auto"/>
              <w:right w:val="none" w:sz="0" w:space="0" w:color="auto"/>
            </w:tcBorders>
            <w:vAlign w:val="center"/>
          </w:tcPr>
          <w:p w:rsidR="00100BEF" w:rsidRDefault="00100BEF" w:rsidP="00CB2D11">
            <w:pPr>
              <w:jc w:val="center"/>
              <w:cnfStyle w:val="000000100000"/>
            </w:pPr>
          </w:p>
        </w:tc>
        <w:tc>
          <w:tcPr>
            <w:tcW w:w="4104" w:type="dxa"/>
            <w:tcBorders>
              <w:left w:val="none" w:sz="0" w:space="0" w:color="auto"/>
            </w:tcBorders>
            <w:vAlign w:val="center"/>
          </w:tcPr>
          <w:p w:rsidR="00100BEF" w:rsidRDefault="00100BEF" w:rsidP="00CB2D11">
            <w:pPr>
              <w:jc w:val="center"/>
              <w:cnfStyle w:val="000000100000"/>
            </w:pPr>
          </w:p>
        </w:tc>
      </w:tr>
      <w:tr w:rsidR="00100BEF" w:rsidTr="00CB2D11">
        <w:trPr>
          <w:cnfStyle w:val="000000010000"/>
        </w:trPr>
        <w:tc>
          <w:tcPr>
            <w:cnfStyle w:val="001000000000"/>
            <w:tcW w:w="9576" w:type="dxa"/>
            <w:gridSpan w:val="3"/>
            <w:vAlign w:val="center"/>
          </w:tcPr>
          <w:p w:rsidR="00100BEF" w:rsidRDefault="00100BEF" w:rsidP="00CB2D11">
            <w:pPr>
              <w:jc w:val="center"/>
              <w:rPr>
                <w:rFonts w:eastAsiaTheme="majorEastAsia" w:cstheme="majorBidi"/>
                <w:szCs w:val="26"/>
              </w:rPr>
            </w:pPr>
            <w:r>
              <w:t>Alternate Flow</w:t>
            </w:r>
          </w:p>
        </w:tc>
      </w:tr>
      <w:tr w:rsidR="00100BEF" w:rsidTr="00CB2D11">
        <w:trPr>
          <w:cnfStyle w:val="000000100000"/>
        </w:trPr>
        <w:tc>
          <w:tcPr>
            <w:cnfStyle w:val="001000000000"/>
            <w:tcW w:w="9576" w:type="dxa"/>
            <w:gridSpan w:val="3"/>
            <w:vAlign w:val="center"/>
          </w:tcPr>
          <w:p w:rsidR="00100BEF" w:rsidRDefault="00100BEF" w:rsidP="00CB2D11">
            <w:pPr>
              <w:jc w:val="center"/>
            </w:pPr>
            <w:r>
              <w:t>Purchase Ticket By Credit</w:t>
            </w:r>
          </w:p>
        </w:tc>
      </w:tr>
      <w:tr w:rsidR="00100BEF" w:rsidTr="00CB2D11">
        <w:trPr>
          <w:cnfStyle w:val="000000010000"/>
        </w:trPr>
        <w:tc>
          <w:tcPr>
            <w:cnfStyle w:val="001000000000"/>
            <w:tcW w:w="1368" w:type="dxa"/>
            <w:tcBorders>
              <w:right w:val="none" w:sz="0" w:space="0" w:color="auto"/>
            </w:tcBorders>
          </w:tcPr>
          <w:p w:rsidR="00100BEF" w:rsidRDefault="00100BEF" w:rsidP="00CB2D11">
            <w:r>
              <w:t>Extension Points</w:t>
            </w:r>
          </w:p>
        </w:tc>
        <w:tc>
          <w:tcPr>
            <w:tcW w:w="8208" w:type="dxa"/>
            <w:gridSpan w:val="2"/>
            <w:tcBorders>
              <w:left w:val="none" w:sz="0" w:space="0" w:color="auto"/>
            </w:tcBorders>
          </w:tcPr>
          <w:p w:rsidR="00100BEF" w:rsidRDefault="00100BEF" w:rsidP="00CB2D11">
            <w:pPr>
              <w:cnfStyle w:val="000000010000"/>
            </w:pPr>
            <w:r>
              <w:t>Validate Patron Payment</w:t>
            </w:r>
          </w:p>
        </w:tc>
      </w:tr>
    </w:tbl>
    <w:p w:rsidR="00100BEF" w:rsidRDefault="00100BEF" w:rsidP="005422EA"/>
    <w:p w:rsidR="00DC16F3" w:rsidRDefault="00DC16F3" w:rsidP="00282259">
      <w:pPr>
        <w:pStyle w:val="Heading4"/>
      </w:pPr>
      <w:r>
        <w:lastRenderedPageBreak/>
        <w:t>Activity Diagram</w:t>
      </w:r>
    </w:p>
    <w:p w:rsidR="00E00E21" w:rsidRDefault="00E00E21" w:rsidP="00E00E21">
      <w:pPr>
        <w:keepNext/>
        <w:jc w:val="center"/>
      </w:pPr>
      <w:r>
        <w:rPr>
          <w:noProof/>
        </w:rPr>
        <w:drawing>
          <wp:inline distT="0" distB="0" distL="0" distR="0">
            <wp:extent cx="2571750" cy="542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urchase_Ticket_Credit.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71750" cy="5429250"/>
                    </a:xfrm>
                    <a:prstGeom prst="rect">
                      <a:avLst/>
                    </a:prstGeom>
                  </pic:spPr>
                </pic:pic>
              </a:graphicData>
            </a:graphic>
          </wp:inline>
        </w:drawing>
      </w:r>
    </w:p>
    <w:p w:rsidR="00BC3DD4" w:rsidRDefault="00E00E21" w:rsidP="00DE300C">
      <w:pPr>
        <w:pStyle w:val="Caption"/>
      </w:pPr>
      <w:bookmarkStart w:id="37" w:name="_Toc404173595"/>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6</w:t>
      </w:r>
      <w:r w:rsidR="00707CB8">
        <w:fldChar w:fldCharType="end"/>
      </w:r>
      <w:r>
        <w:t xml:space="preserve"> Purchase Ticket Activity Diagram </w:t>
      </w:r>
      <w:r w:rsidR="0012102C">
        <w:t>-</w:t>
      </w:r>
      <w:r>
        <w:t xml:space="preserve"> Credit</w:t>
      </w:r>
      <w:bookmarkEnd w:id="37"/>
    </w:p>
    <w:p w:rsidR="00E00E21" w:rsidRPr="00E00E21" w:rsidRDefault="00E00E21" w:rsidP="00E00E21"/>
    <w:p w:rsidR="00BC3DD4" w:rsidRDefault="00BC3DD4" w:rsidP="00282259">
      <w:pPr>
        <w:pStyle w:val="Heading4"/>
      </w:pPr>
      <w:r>
        <w:t>Sequence Diagram</w:t>
      </w:r>
    </w:p>
    <w:p w:rsidR="00BC3DD4" w:rsidRDefault="00BC3DD4" w:rsidP="005422EA"/>
    <w:p w:rsidR="00DC16F3" w:rsidRDefault="00DC16F3" w:rsidP="00DC16F3">
      <w:pPr>
        <w:keepNext/>
      </w:pPr>
      <w:r>
        <w:rPr>
          <w:noProof/>
        </w:rPr>
        <w:lastRenderedPageBreak/>
        <w:drawing>
          <wp:inline distT="0" distB="0" distL="0" distR="0">
            <wp:extent cx="5943600" cy="3682365"/>
            <wp:effectExtent l="19050" t="0" r="0" b="0"/>
            <wp:docPr id="28" name="Picture 7" descr="TTS_SD_Purchase_Ticke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urchase_Ticket_Credit.png"/>
                    <pic:cNvPicPr/>
                  </pic:nvPicPr>
                  <pic:blipFill>
                    <a:blip r:embed="rId23"/>
                    <a:stretch>
                      <a:fillRect/>
                    </a:stretch>
                  </pic:blipFill>
                  <pic:spPr>
                    <a:xfrm>
                      <a:off x="0" y="0"/>
                      <a:ext cx="5943600" cy="3682365"/>
                    </a:xfrm>
                    <a:prstGeom prst="rect">
                      <a:avLst/>
                    </a:prstGeom>
                  </pic:spPr>
                </pic:pic>
              </a:graphicData>
            </a:graphic>
          </wp:inline>
        </w:drawing>
      </w:r>
    </w:p>
    <w:p w:rsidR="00DC16F3" w:rsidRDefault="00DC16F3" w:rsidP="00DE300C">
      <w:pPr>
        <w:pStyle w:val="Caption"/>
      </w:pPr>
      <w:bookmarkStart w:id="38" w:name="_Toc404173596"/>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7</w:t>
      </w:r>
      <w:r w:rsidR="00707CB8">
        <w:fldChar w:fldCharType="end"/>
      </w:r>
      <w:r>
        <w:t xml:space="preserve"> Purchase Ticket Sequence Diagram - Credit</w:t>
      </w:r>
      <w:bookmarkEnd w:id="38"/>
    </w:p>
    <w:p w:rsidR="00100BEF" w:rsidRPr="005422EA" w:rsidRDefault="00100BEF" w:rsidP="005422EA"/>
    <w:p w:rsidR="009909DB" w:rsidRDefault="009909DB" w:rsidP="00282259">
      <w:pPr>
        <w:pStyle w:val="Heading3"/>
      </w:pPr>
      <w:bookmarkStart w:id="39" w:name="_Toc404173171"/>
      <w:r>
        <w:t>Pick</w:t>
      </w:r>
      <w:r w:rsidR="00F153DC">
        <w:t xml:space="preserve"> U</w:t>
      </w:r>
      <w:r>
        <w:t>p Ticket</w:t>
      </w:r>
      <w:bookmarkEnd w:id="39"/>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0" w:name="_Toc404173311"/>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4</w:t>
      </w:r>
      <w:r w:rsidR="00707CB8">
        <w:fldChar w:fldCharType="end"/>
      </w:r>
      <w:r>
        <w:t xml:space="preserve"> </w:t>
      </w:r>
      <w:r w:rsidR="00AD1F42">
        <w:t>Pick</w:t>
      </w:r>
      <w:r w:rsidR="00F153DC">
        <w:t xml:space="preserve"> U</w:t>
      </w:r>
      <w:r w:rsidR="00AD1F42">
        <w:t xml:space="preserve">p </w:t>
      </w:r>
      <w:r>
        <w:t>Ticket Use Case</w:t>
      </w:r>
      <w:bookmarkEnd w:id="4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AD1F42" w:rsidP="00F153DC">
            <w:pPr>
              <w:jc w:val="center"/>
              <w:cnfStyle w:val="100000000000"/>
            </w:pPr>
            <w:r>
              <w:t>Pick</w:t>
            </w:r>
            <w:r w:rsidR="00F153DC">
              <w:t xml:space="preserve"> U</w:t>
            </w:r>
            <w:r>
              <w:t xml:space="preserve">p </w:t>
            </w:r>
            <w:r w:rsidR="00B54B05" w:rsidRPr="00F0087D">
              <w:t>Ticket</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D1F42">
            <w:pPr>
              <w:cnfStyle w:val="000000100000"/>
            </w:pPr>
            <w:r>
              <w:t xml:space="preserve">The </w:t>
            </w:r>
            <w:r w:rsidR="00AD1F42">
              <w:t xml:space="preserve">Pickup </w:t>
            </w:r>
            <w:r>
              <w:t xml:space="preserve">Ticket Use Case describes the process which will allow a </w:t>
            </w:r>
            <w:r w:rsidR="00AD1F42">
              <w:t>patron</w:t>
            </w:r>
            <w:r>
              <w:t xml:space="preserve"> to </w:t>
            </w:r>
            <w:r w:rsidR="00571F29">
              <w:t>pick up</w:t>
            </w:r>
            <w:r w:rsidR="00AD1F42">
              <w:t xml:space="preserve"> a ticket</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F153DC" w:rsidRDefault="00F153DC" w:rsidP="00F4776C">
            <w:pPr>
              <w:cnfStyle w:val="000000100000"/>
            </w:pPr>
            <w:r>
              <w:t xml:space="preserve">A ticket is </w:t>
            </w:r>
            <w:r w:rsidR="00F4776C">
              <w:t>booked</w:t>
            </w:r>
            <w:r>
              <w:t xml:space="preserve">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153DC" w:rsidP="00A54832">
            <w:pPr>
              <w:cnfStyle w:val="000000010000"/>
            </w:pPr>
            <w:r>
              <w:t>A ticket is printed for a patron.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F153DC">
            <w:pPr>
              <w:cnfStyle w:val="000000100000"/>
            </w:pPr>
            <w:r>
              <w:t xml:space="preserve">A patron wishes to </w:t>
            </w:r>
            <w:r w:rsidR="00F153DC">
              <w:t>pick up</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BD059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46E44" w:rsidTr="00A54832">
        <w:trPr>
          <w:cnfStyle w:val="00000001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EC694B" w:rsidP="00EC694B">
            <w:pPr>
              <w:cnfStyle w:val="000000010000"/>
            </w:pPr>
            <w:r>
              <w:t>S</w:t>
            </w:r>
            <w:r w:rsidR="00446E44">
              <w:t>earch for patron’s booking</w:t>
            </w:r>
          </w:p>
        </w:tc>
        <w:tc>
          <w:tcPr>
            <w:tcW w:w="4104" w:type="dxa"/>
            <w:tcBorders>
              <w:left w:val="none" w:sz="0" w:space="0" w:color="auto"/>
            </w:tcBorders>
          </w:tcPr>
          <w:p w:rsidR="00446E44" w:rsidRDefault="00446E44" w:rsidP="00A54832">
            <w:pPr>
              <w:cnfStyle w:val="000000010000"/>
            </w:pPr>
          </w:p>
        </w:tc>
      </w:tr>
      <w:tr w:rsidR="00446E44" w:rsidTr="00A54832">
        <w:trPr>
          <w:cnfStyle w:val="000000100000"/>
        </w:trPr>
        <w:tc>
          <w:tcPr>
            <w:cnfStyle w:val="001000000000"/>
            <w:tcW w:w="1368" w:type="dxa"/>
            <w:tcBorders>
              <w:right w:val="none" w:sz="0" w:space="0" w:color="auto"/>
            </w:tcBorders>
          </w:tcPr>
          <w:p w:rsidR="00446E44" w:rsidRDefault="00446E44" w:rsidP="00446E44">
            <w:pPr>
              <w:pStyle w:val="ListParagraph"/>
              <w:numPr>
                <w:ilvl w:val="0"/>
                <w:numId w:val="23"/>
              </w:numPr>
            </w:pPr>
          </w:p>
        </w:tc>
        <w:tc>
          <w:tcPr>
            <w:tcW w:w="4104" w:type="dxa"/>
            <w:tcBorders>
              <w:left w:val="none" w:sz="0" w:space="0" w:color="auto"/>
              <w:right w:val="none" w:sz="0" w:space="0" w:color="auto"/>
            </w:tcBorders>
          </w:tcPr>
          <w:p w:rsidR="00446E44" w:rsidRDefault="00446E44" w:rsidP="00A54832">
            <w:pPr>
              <w:cnfStyle w:val="000000100000"/>
            </w:pPr>
          </w:p>
        </w:tc>
        <w:tc>
          <w:tcPr>
            <w:tcW w:w="4104" w:type="dxa"/>
            <w:tcBorders>
              <w:left w:val="none" w:sz="0" w:space="0" w:color="auto"/>
            </w:tcBorders>
          </w:tcPr>
          <w:p w:rsidR="00446E44" w:rsidRDefault="00EC694B" w:rsidP="00A54832">
            <w:pPr>
              <w:cnfStyle w:val="000000100000"/>
            </w:pPr>
            <w:r>
              <w:t>Query</w:t>
            </w:r>
            <w:r w:rsidR="00446E44">
              <w:t xml:space="preserve"> the booking</w:t>
            </w:r>
            <w:r>
              <w:t>s</w:t>
            </w:r>
            <w:r w:rsidR="00446E44">
              <w:t xml:space="preserve"> for the patron</w:t>
            </w:r>
          </w:p>
        </w:tc>
      </w:tr>
      <w:tr w:rsidR="00446E44" w:rsidTr="00BD0595">
        <w:trPr>
          <w:cnfStyle w:val="000000010000"/>
        </w:trPr>
        <w:tc>
          <w:tcPr>
            <w:cnfStyle w:val="001000000000"/>
            <w:tcW w:w="1368" w:type="dxa"/>
            <w:tcBorders>
              <w:right w:val="none" w:sz="0" w:space="0" w:color="auto"/>
            </w:tcBorders>
            <w:shd w:val="clear" w:color="auto" w:fill="BFBFBF" w:themeFill="background1" w:themeFillShade="BF"/>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BFBFBF" w:themeFill="background1" w:themeFillShade="BF"/>
          </w:tcPr>
          <w:p w:rsidR="00446E44" w:rsidRDefault="00446E44" w:rsidP="00A54832">
            <w:pPr>
              <w:cnfStyle w:val="000000010000"/>
            </w:pPr>
          </w:p>
        </w:tc>
        <w:tc>
          <w:tcPr>
            <w:tcW w:w="4104" w:type="dxa"/>
            <w:tcBorders>
              <w:left w:val="none" w:sz="0" w:space="0" w:color="auto"/>
            </w:tcBorders>
            <w:shd w:val="clear" w:color="auto" w:fill="BFBFBF" w:themeFill="background1" w:themeFillShade="BF"/>
          </w:tcPr>
          <w:p w:rsidR="00446E44" w:rsidRDefault="00446E44" w:rsidP="00A54832">
            <w:pPr>
              <w:cnfStyle w:val="000000010000"/>
            </w:pPr>
            <w:r>
              <w:t>Returns available tickets.</w:t>
            </w:r>
          </w:p>
        </w:tc>
      </w:tr>
      <w:tr w:rsidR="00446E44" w:rsidTr="00BD0595">
        <w:trPr>
          <w:cnfStyle w:val="000000100000"/>
        </w:trPr>
        <w:tc>
          <w:tcPr>
            <w:cnfStyle w:val="001000000000"/>
            <w:tcW w:w="1368" w:type="dxa"/>
            <w:tcBorders>
              <w:right w:val="none" w:sz="0" w:space="0" w:color="auto"/>
            </w:tcBorders>
            <w:shd w:val="clear" w:color="auto" w:fill="FFFFFF" w:themeFill="background1"/>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FFFFFF" w:themeFill="background1"/>
          </w:tcPr>
          <w:p w:rsidR="00446E44" w:rsidRDefault="00446E44" w:rsidP="00A54832">
            <w:pPr>
              <w:cnfStyle w:val="000000100000"/>
            </w:pPr>
            <w:r>
              <w:t>Selects the ticket(s) to print.</w:t>
            </w:r>
          </w:p>
        </w:tc>
        <w:tc>
          <w:tcPr>
            <w:tcW w:w="4104" w:type="dxa"/>
            <w:tcBorders>
              <w:left w:val="none" w:sz="0" w:space="0" w:color="auto"/>
            </w:tcBorders>
            <w:shd w:val="clear" w:color="auto" w:fill="FFFFFF" w:themeFill="background1"/>
          </w:tcPr>
          <w:p w:rsidR="00446E44" w:rsidRDefault="00446E44" w:rsidP="00A54832">
            <w:pPr>
              <w:cnfStyle w:val="000000100000"/>
            </w:pPr>
          </w:p>
        </w:tc>
      </w:tr>
      <w:tr w:rsidR="00446E44" w:rsidTr="00BD0595">
        <w:trPr>
          <w:cnfStyle w:val="000000010000"/>
        </w:trPr>
        <w:tc>
          <w:tcPr>
            <w:cnfStyle w:val="001000000000"/>
            <w:tcW w:w="1368" w:type="dxa"/>
            <w:tcBorders>
              <w:right w:val="none" w:sz="0" w:space="0" w:color="auto"/>
            </w:tcBorders>
            <w:shd w:val="clear" w:color="auto" w:fill="BFBFBF" w:themeFill="background1" w:themeFillShade="BF"/>
          </w:tcPr>
          <w:p w:rsidR="00446E44" w:rsidRDefault="00446E44" w:rsidP="00446E44">
            <w:pPr>
              <w:pStyle w:val="ListParagraph"/>
              <w:numPr>
                <w:ilvl w:val="0"/>
                <w:numId w:val="23"/>
              </w:numPr>
            </w:pPr>
          </w:p>
        </w:tc>
        <w:tc>
          <w:tcPr>
            <w:tcW w:w="4104" w:type="dxa"/>
            <w:tcBorders>
              <w:left w:val="none" w:sz="0" w:space="0" w:color="auto"/>
              <w:right w:val="none" w:sz="0" w:space="0" w:color="auto"/>
            </w:tcBorders>
            <w:shd w:val="clear" w:color="auto" w:fill="BFBFBF" w:themeFill="background1" w:themeFillShade="BF"/>
          </w:tcPr>
          <w:p w:rsidR="00446E44" w:rsidRDefault="00446E44" w:rsidP="00A54832">
            <w:pPr>
              <w:cnfStyle w:val="000000010000"/>
            </w:pPr>
          </w:p>
        </w:tc>
        <w:tc>
          <w:tcPr>
            <w:tcW w:w="4104" w:type="dxa"/>
            <w:tcBorders>
              <w:left w:val="none" w:sz="0" w:space="0" w:color="auto"/>
            </w:tcBorders>
            <w:shd w:val="clear" w:color="auto" w:fill="BFBFBF" w:themeFill="background1" w:themeFillShade="BF"/>
          </w:tcPr>
          <w:p w:rsidR="00446E44" w:rsidRDefault="00446E44" w:rsidP="00A54832">
            <w:pPr>
              <w:cnfStyle w:val="000000010000"/>
            </w:pPr>
            <w:r>
              <w:t>Prints the selected ticket(s), and stores the number of tickets that have been printed.</w:t>
            </w:r>
          </w:p>
        </w:tc>
      </w:tr>
      <w:tr w:rsidR="00B54B05" w:rsidTr="00BD0595">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B54B05" w:rsidRDefault="0030675B" w:rsidP="00A54832">
            <w:pPr>
              <w:cnfStyle w:val="000000100000"/>
            </w:pPr>
            <w:r>
              <w:t>No tickets found.</w:t>
            </w:r>
          </w:p>
          <w:p w:rsidR="0030675B" w:rsidRDefault="0030675B" w:rsidP="00A54832">
            <w:pPr>
              <w:cnfStyle w:val="000000100000"/>
            </w:pPr>
            <w:r>
              <w:lastRenderedPageBreak/>
              <w:t>No reservations found.</w:t>
            </w:r>
          </w:p>
          <w:p w:rsidR="0030675B" w:rsidRDefault="0030675B" w:rsidP="00A54832">
            <w:pPr>
              <w:cnfStyle w:val="000000100000"/>
            </w:pPr>
            <w:r>
              <w:t>Reservation not paid.</w:t>
            </w:r>
          </w:p>
        </w:tc>
      </w:tr>
      <w:tr w:rsidR="00B54B05" w:rsidTr="00BD0595">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lastRenderedPageBreak/>
              <w:t>Extension Points</w:t>
            </w:r>
          </w:p>
        </w:tc>
        <w:tc>
          <w:tcPr>
            <w:tcW w:w="8208" w:type="dxa"/>
            <w:gridSpan w:val="2"/>
            <w:tcBorders>
              <w:left w:val="none" w:sz="0" w:space="0" w:color="auto"/>
            </w:tcBorders>
            <w:shd w:val="clear" w:color="auto" w:fill="BFBFBF" w:themeFill="background1" w:themeFillShade="BF"/>
          </w:tcPr>
          <w:p w:rsidR="00B54B05" w:rsidRDefault="00AE7615"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3544BA" w:rsidRDefault="009F692E" w:rsidP="003544BA">
      <w:pPr>
        <w:keepNext/>
      </w:pPr>
      <w:r>
        <w:rPr>
          <w:noProof/>
        </w:rPr>
        <w:drawing>
          <wp:inline distT="0" distB="0" distL="0" distR="0">
            <wp:extent cx="5334000" cy="6762750"/>
            <wp:effectExtent l="19050" t="0" r="0" b="0"/>
            <wp:docPr id="13" name="Picture 12" descr="TTS_AD_Pick_Up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ick_Up_Ticket.png"/>
                    <pic:cNvPicPr/>
                  </pic:nvPicPr>
                  <pic:blipFill>
                    <a:blip r:embed="rId24"/>
                    <a:stretch>
                      <a:fillRect/>
                    </a:stretch>
                  </pic:blipFill>
                  <pic:spPr>
                    <a:xfrm>
                      <a:off x="0" y="0"/>
                      <a:ext cx="5334000" cy="6762750"/>
                    </a:xfrm>
                    <a:prstGeom prst="rect">
                      <a:avLst/>
                    </a:prstGeom>
                  </pic:spPr>
                </pic:pic>
              </a:graphicData>
            </a:graphic>
          </wp:inline>
        </w:drawing>
      </w:r>
    </w:p>
    <w:p w:rsidR="00B54B05" w:rsidRDefault="003544BA" w:rsidP="00DE300C">
      <w:pPr>
        <w:pStyle w:val="Caption"/>
      </w:pPr>
      <w:bookmarkStart w:id="41" w:name="_Toc404173597"/>
      <w:proofErr w:type="gramStart"/>
      <w:r>
        <w:t xml:space="preserve">Figure </w:t>
      </w:r>
      <w:r w:rsidR="00707CB8">
        <w:fldChar w:fldCharType="begin"/>
      </w:r>
      <w:r>
        <w:instrText xml:space="preserve"> STYLEREF 1 \s </w:instrText>
      </w:r>
      <w:r w:rsidR="00707CB8">
        <w:fldChar w:fldCharType="separate"/>
      </w:r>
      <w:r w:rsidR="00815AFF">
        <w:rPr>
          <w:noProof/>
        </w:rPr>
        <w:t>4</w:t>
      </w:r>
      <w:r w:rsidR="00707CB8">
        <w:fldChar w:fldCharType="end"/>
      </w:r>
      <w:r>
        <w:t>.</w:t>
      </w:r>
      <w:proofErr w:type="gramEnd"/>
      <w:r w:rsidR="00707CB8">
        <w:fldChar w:fldCharType="begin"/>
      </w:r>
      <w:r>
        <w:instrText xml:space="preserve"> SEQ Figure \* ARABIC \s 1 </w:instrText>
      </w:r>
      <w:r w:rsidR="00707CB8">
        <w:fldChar w:fldCharType="separate"/>
      </w:r>
      <w:r w:rsidR="00815AFF">
        <w:rPr>
          <w:noProof/>
        </w:rPr>
        <w:t>8</w:t>
      </w:r>
      <w:r w:rsidR="00707CB8">
        <w:fldChar w:fldCharType="end"/>
      </w:r>
      <w:r>
        <w:t xml:space="preserve"> Pick Up Ticket Activity Diagram</w:t>
      </w:r>
      <w:bookmarkEnd w:id="41"/>
    </w:p>
    <w:p w:rsidR="003544BA" w:rsidRPr="003544BA" w:rsidRDefault="003544BA" w:rsidP="003544BA"/>
    <w:p w:rsidR="00B54B05" w:rsidRDefault="000A70C6" w:rsidP="00282259">
      <w:pPr>
        <w:pStyle w:val="Heading4"/>
      </w:pPr>
      <w:r>
        <w:t>Sequence Diagram</w:t>
      </w:r>
    </w:p>
    <w:p w:rsidR="00AE2A47" w:rsidRDefault="00A32B0D" w:rsidP="00AE2A47">
      <w:pPr>
        <w:keepNext/>
      </w:pPr>
      <w:r>
        <w:rPr>
          <w:noProof/>
        </w:rPr>
        <w:drawing>
          <wp:inline distT="0" distB="0" distL="0" distR="0">
            <wp:extent cx="5715000" cy="3714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ickup_Ticket.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15000" cy="3714750"/>
                    </a:xfrm>
                    <a:prstGeom prst="rect">
                      <a:avLst/>
                    </a:prstGeom>
                  </pic:spPr>
                </pic:pic>
              </a:graphicData>
            </a:graphic>
          </wp:inline>
        </w:drawing>
      </w:r>
    </w:p>
    <w:p w:rsidR="00B54B05" w:rsidRDefault="00AE2A47" w:rsidP="00DE300C">
      <w:pPr>
        <w:pStyle w:val="Caption"/>
      </w:pPr>
      <w:bookmarkStart w:id="42" w:name="_Toc404173598"/>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9</w:t>
      </w:r>
      <w:r w:rsidR="00707CB8">
        <w:fldChar w:fldCharType="end"/>
      </w:r>
      <w:r>
        <w:t xml:space="preserve"> Pick Up Ticket Sequence Diagram</w:t>
      </w:r>
      <w:bookmarkEnd w:id="42"/>
    </w:p>
    <w:p w:rsidR="00AE2A47" w:rsidRPr="00AE2A47" w:rsidRDefault="00AE2A47" w:rsidP="00AE2A47"/>
    <w:p w:rsidR="009909DB" w:rsidRDefault="009909DB" w:rsidP="00282259">
      <w:pPr>
        <w:pStyle w:val="Heading3"/>
      </w:pPr>
      <w:bookmarkStart w:id="43" w:name="_Toc404173172"/>
      <w:r>
        <w:t>Select Reservation</w:t>
      </w:r>
      <w:bookmarkEnd w:id="43"/>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4" w:name="_Toc404173312"/>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5</w:t>
      </w:r>
      <w:r w:rsidR="00707CB8">
        <w:fldChar w:fldCharType="end"/>
      </w:r>
      <w:r>
        <w:t xml:space="preserve"> </w:t>
      </w:r>
      <w:r w:rsidR="00E81A8E">
        <w:t xml:space="preserve">Select Reservation </w:t>
      </w:r>
      <w:r>
        <w:t>Use Case</w:t>
      </w:r>
      <w:bookmarkEnd w:id="4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E7074">
            <w:pPr>
              <w:jc w:val="center"/>
              <w:cnfStyle w:val="100000000000"/>
            </w:pPr>
            <w:r>
              <w:t>Select Reservation</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092908">
            <w:pPr>
              <w:cnfStyle w:val="000000100000"/>
            </w:pPr>
            <w:r>
              <w:t xml:space="preserve">The </w:t>
            </w:r>
            <w:r w:rsidR="00E81A8E">
              <w:t xml:space="preserve">Select Reservation </w:t>
            </w:r>
            <w:r>
              <w:t xml:space="preserve">Use Case describes the process which will allow a CSA to </w:t>
            </w:r>
            <w:r w:rsidR="00993DF8">
              <w:t>select an unpaid</w:t>
            </w:r>
            <w:r>
              <w:t xml:space="preserve"> ticket for a patron.</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3C14AA" w:rsidRDefault="003C14AA" w:rsidP="00A54832">
            <w:pPr>
              <w:cnfStyle w:val="000000100000"/>
            </w:pPr>
            <w:r>
              <w:t>The patron exists in the event database.</w:t>
            </w:r>
          </w:p>
          <w:p w:rsidR="00B05446" w:rsidRDefault="00B05446" w:rsidP="00A54832">
            <w:pPr>
              <w:cnfStyle w:val="000000100000"/>
            </w:pPr>
            <w:r>
              <w:t>The ticket has been reserved.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B4337D" w:rsidP="00A54832">
            <w:pPr>
              <w:cnfStyle w:val="000000010000"/>
            </w:pPr>
            <w:r>
              <w:t>Reservation is selected for payment.</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1C08D9">
            <w:pPr>
              <w:cnfStyle w:val="000000100000"/>
            </w:pPr>
            <w:r>
              <w:t xml:space="preserve">A patron wishes to </w:t>
            </w:r>
            <w:r w:rsidR="001C08D9">
              <w:t>select an unpaid</w:t>
            </w:r>
            <w:r>
              <w:t xml:space="preserve">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7A2FF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1B2EAB" w:rsidP="001B2EAB">
            <w:pPr>
              <w:cnfStyle w:val="000000010000"/>
            </w:pPr>
            <w:r>
              <w:t>S</w:t>
            </w:r>
            <w:r w:rsidR="003040F3">
              <w:t>earch</w:t>
            </w:r>
            <w:r>
              <w:t xml:space="preserve"> </w:t>
            </w:r>
            <w:r w:rsidR="003040F3">
              <w:t>for a patron.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1B2EAB" w:rsidP="001B2EAB">
            <w:pPr>
              <w:cnfStyle w:val="000000100000"/>
            </w:pPr>
            <w:r>
              <w:t>Query for</w:t>
            </w:r>
            <w:r w:rsidR="003040F3">
              <w:t xml:space="preserve"> the patron and return unpaid reservations.</w:t>
            </w:r>
          </w:p>
        </w:tc>
      </w:tr>
      <w:tr w:rsidR="00B54B05" w:rsidTr="00A54832">
        <w:trPr>
          <w:cnfStyle w:val="000000010000"/>
        </w:trPr>
        <w:tc>
          <w:tcPr>
            <w:cnfStyle w:val="001000000000"/>
            <w:tcW w:w="1368" w:type="dxa"/>
            <w:tcBorders>
              <w:right w:val="none" w:sz="0" w:space="0" w:color="auto"/>
            </w:tcBorders>
          </w:tcPr>
          <w:p w:rsidR="00B54B05" w:rsidRDefault="00B54B05" w:rsidP="003040F3">
            <w:pPr>
              <w:pStyle w:val="ListParagraph"/>
              <w:numPr>
                <w:ilvl w:val="0"/>
                <w:numId w:val="24"/>
              </w:numPr>
            </w:pPr>
          </w:p>
        </w:tc>
        <w:tc>
          <w:tcPr>
            <w:tcW w:w="4104" w:type="dxa"/>
            <w:tcBorders>
              <w:left w:val="none" w:sz="0" w:space="0" w:color="auto"/>
              <w:right w:val="none" w:sz="0" w:space="0" w:color="auto"/>
            </w:tcBorders>
          </w:tcPr>
          <w:p w:rsidR="00B54B05" w:rsidRDefault="007A2FF4" w:rsidP="001E7074">
            <w:pPr>
              <w:cnfStyle w:val="000000010000"/>
            </w:pPr>
            <w:r>
              <w:t>Selects a</w:t>
            </w:r>
            <w:r w:rsidR="003040F3">
              <w:t xml:space="preserve"> reservation.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A54832">
            <w:r>
              <w:lastRenderedPageBreak/>
              <w:t>Exceptions</w:t>
            </w:r>
          </w:p>
        </w:tc>
        <w:tc>
          <w:tcPr>
            <w:tcW w:w="8208" w:type="dxa"/>
            <w:gridSpan w:val="2"/>
            <w:tcBorders>
              <w:left w:val="none" w:sz="0" w:space="0" w:color="auto"/>
            </w:tcBorders>
          </w:tcPr>
          <w:p w:rsidR="00B54B05" w:rsidRDefault="00B54B05" w:rsidP="00A54832">
            <w:pPr>
              <w:cnfStyle w:val="000000100000"/>
            </w:pPr>
            <w:r>
              <w:t xml:space="preserve">The patron </w:t>
            </w:r>
            <w:r w:rsidR="0015490B">
              <w:t>cannot be found</w:t>
            </w:r>
            <w:r>
              <w:t xml:space="preserve"> within the system.</w:t>
            </w:r>
          </w:p>
          <w:p w:rsidR="00B54B05" w:rsidRDefault="001B2EAB" w:rsidP="00A54832">
            <w:pPr>
              <w:cnfStyle w:val="000000100000"/>
            </w:pPr>
            <w:r>
              <w:t>A</w:t>
            </w:r>
            <w:r w:rsidR="0015490B">
              <w:t xml:space="preserve"> reservation cannot be found within the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69292A"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FD3A2B" w:rsidRDefault="00CE6D8F" w:rsidP="00CE6D8F">
      <w:pPr>
        <w:keepNext/>
        <w:jc w:val="center"/>
      </w:pPr>
      <w:r>
        <w:rPr>
          <w:noProof/>
        </w:rPr>
        <w:drawing>
          <wp:inline distT="0" distB="0" distL="0" distR="0">
            <wp:extent cx="5428572" cy="6952381"/>
            <wp:effectExtent l="19050" t="0" r="678" b="0"/>
            <wp:docPr id="2" name="Picture 1" descr="TTS_AD_Select_Unpaid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lect_Unpaid_Reservation.png"/>
                    <pic:cNvPicPr/>
                  </pic:nvPicPr>
                  <pic:blipFill>
                    <a:blip r:embed="rId26"/>
                    <a:stretch>
                      <a:fillRect/>
                    </a:stretch>
                  </pic:blipFill>
                  <pic:spPr>
                    <a:xfrm>
                      <a:off x="0" y="0"/>
                      <a:ext cx="5428572" cy="6952381"/>
                    </a:xfrm>
                    <a:prstGeom prst="rect">
                      <a:avLst/>
                    </a:prstGeom>
                  </pic:spPr>
                </pic:pic>
              </a:graphicData>
            </a:graphic>
          </wp:inline>
        </w:drawing>
      </w:r>
    </w:p>
    <w:p w:rsidR="00B54B05" w:rsidRDefault="00FD3A2B" w:rsidP="00DE300C">
      <w:pPr>
        <w:pStyle w:val="Caption"/>
      </w:pPr>
      <w:bookmarkStart w:id="45" w:name="_Toc404173599"/>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10</w:t>
      </w:r>
      <w:r w:rsidR="00707CB8">
        <w:fldChar w:fldCharType="end"/>
      </w:r>
      <w:r>
        <w:t xml:space="preserve"> Select Reservation Activity Diagram</w:t>
      </w:r>
      <w:bookmarkEnd w:id="45"/>
    </w:p>
    <w:p w:rsidR="00FD3A2B" w:rsidRPr="00FD3A2B" w:rsidRDefault="00FD3A2B" w:rsidP="00FD3A2B"/>
    <w:p w:rsidR="00B54B05" w:rsidRDefault="000A70C6" w:rsidP="00282259">
      <w:pPr>
        <w:pStyle w:val="Heading4"/>
      </w:pPr>
      <w:r>
        <w:lastRenderedPageBreak/>
        <w:t>Sequence Diagram</w:t>
      </w:r>
    </w:p>
    <w:p w:rsidR="009013FE" w:rsidRDefault="00994746" w:rsidP="009013FE">
      <w:pPr>
        <w:keepNext/>
      </w:pPr>
      <w:r>
        <w:rPr>
          <w:noProof/>
        </w:rPr>
        <w:drawing>
          <wp:inline distT="0" distB="0" distL="0" distR="0">
            <wp:extent cx="5943600" cy="27019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lect_Reservation.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1A030D" w:rsidRPr="001A030D" w:rsidRDefault="00D94C27" w:rsidP="00DE300C">
      <w:pPr>
        <w:pStyle w:val="Caption"/>
      </w:pPr>
      <w:bookmarkStart w:id="46" w:name="_Toc404173600"/>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11</w:t>
      </w:r>
      <w:r w:rsidR="00707CB8">
        <w:fldChar w:fldCharType="end"/>
      </w:r>
      <w:r w:rsidR="009013FE">
        <w:t xml:space="preserve"> Select Reservation Sequence Diagram</w:t>
      </w:r>
      <w:bookmarkEnd w:id="46"/>
    </w:p>
    <w:p w:rsidR="00B54B05" w:rsidRPr="00B54B05" w:rsidRDefault="00B54B05" w:rsidP="006F3B90"/>
    <w:p w:rsidR="009909DB" w:rsidRDefault="009909DB" w:rsidP="00282259">
      <w:pPr>
        <w:pStyle w:val="Heading3"/>
      </w:pPr>
      <w:bookmarkStart w:id="47" w:name="_Toc404173173"/>
      <w:r>
        <w:t>Validate Patron Payment</w:t>
      </w:r>
      <w:bookmarkEnd w:id="47"/>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48" w:name="_Toc404173313"/>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6</w:t>
      </w:r>
      <w:r w:rsidR="00707CB8">
        <w:fldChar w:fldCharType="end"/>
      </w:r>
      <w:r>
        <w:t xml:space="preserve"> </w:t>
      </w:r>
      <w:r w:rsidR="00E81A8E">
        <w:t xml:space="preserve">Validate Patron Payment </w:t>
      </w:r>
      <w:r>
        <w:t>Use Case</w:t>
      </w:r>
      <w:bookmarkEnd w:id="4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C00A3">
            <w:pPr>
              <w:jc w:val="center"/>
              <w:cnfStyle w:val="100000000000"/>
            </w:pPr>
            <w:r>
              <w:t>Validate Patron Payment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t>Description</w:t>
            </w:r>
          </w:p>
        </w:tc>
        <w:tc>
          <w:tcPr>
            <w:tcW w:w="8208" w:type="dxa"/>
            <w:gridSpan w:val="2"/>
            <w:tcBorders>
              <w:left w:val="none" w:sz="0" w:space="0" w:color="auto"/>
            </w:tcBorders>
          </w:tcPr>
          <w:p w:rsidR="00B54B05" w:rsidRDefault="00B54B05" w:rsidP="00AC00A3">
            <w:pPr>
              <w:cnfStyle w:val="000000100000"/>
            </w:pPr>
            <w:r>
              <w:t xml:space="preserve">The </w:t>
            </w:r>
            <w:r w:rsidR="00E81A8E">
              <w:t xml:space="preserve">Validate Patron Payment </w:t>
            </w:r>
            <w:r>
              <w:t xml:space="preserve">Use Case describes the process which will allow </w:t>
            </w:r>
            <w:r w:rsidR="00DB182E">
              <w:t>the TTS to validate the patron’s payment with the payment system.</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2A269A" w:rsidP="00A54832">
            <w:pPr>
              <w:cnfStyle w:val="000000010000"/>
            </w:pPr>
            <w:r>
              <w:t>Theater Ticket System (TTS)</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The TTS is operational.</w:t>
            </w:r>
          </w:p>
          <w:p w:rsidR="00DB182E" w:rsidRDefault="00DB182E" w:rsidP="00A54832">
            <w:pPr>
              <w:cnfStyle w:val="000000100000"/>
            </w:pPr>
            <w:r>
              <w:t>Patron has submitted payment information.</w:t>
            </w:r>
          </w:p>
          <w:p w:rsidR="00DB182E" w:rsidRDefault="00DB182E" w:rsidP="00A54832">
            <w:pPr>
              <w:cnfStyle w:val="000000100000"/>
            </w:pPr>
            <w:r>
              <w:t>Payment system is available.</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FA3774" w:rsidP="00A54832">
            <w:pPr>
              <w:cnfStyle w:val="000000010000"/>
            </w:pPr>
            <w:r>
              <w:t>Payment method validated.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AE3C88" w:rsidP="00AE3C88">
            <w:pPr>
              <w:cnfStyle w:val="000000100000"/>
            </w:pPr>
            <w:r>
              <w:t>Patron wishes to purchase a ticket with a non-cash payment.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28680C">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DB182E" w:rsidP="00A54832">
            <w:pPr>
              <w:jc w:val="center"/>
              <w:cnfStyle w:val="000000100000"/>
            </w:pPr>
            <w:r>
              <w:t xml:space="preserve">Payment </w:t>
            </w:r>
            <w:r w:rsidR="00B54B05">
              <w:t>System</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patron’s payment information.</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Validate payment information and return information accepted.</w:t>
            </w:r>
          </w:p>
        </w:tc>
      </w:tr>
      <w:tr w:rsidR="00B54B05" w:rsidTr="00A54832">
        <w:trPr>
          <w:cnfStyle w:val="00000001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DB4241" w:rsidP="00A54832">
            <w:pPr>
              <w:cnfStyle w:val="000000010000"/>
            </w:pPr>
            <w:r>
              <w:t>Submit the charge amount.</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DB4241">
            <w:pPr>
              <w:pStyle w:val="ListParagraph"/>
              <w:numPr>
                <w:ilvl w:val="0"/>
                <w:numId w:val="25"/>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DB4241" w:rsidP="00A54832">
            <w:pPr>
              <w:cnfStyle w:val="000000100000"/>
            </w:pPr>
            <w:r>
              <w:t>Accept charge and return payment accepted.</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B54B05" w:rsidP="00A54832">
            <w:pPr>
              <w:cnfStyle w:val="000000010000"/>
            </w:pPr>
            <w:r>
              <w:t>The patron</w:t>
            </w:r>
            <w:r w:rsidR="00DB4241">
              <w:t xml:space="preserve"> information is not valid</w:t>
            </w:r>
            <w:r>
              <w:t>.</w:t>
            </w:r>
          </w:p>
          <w:p w:rsidR="00B54B05" w:rsidRDefault="00DB4241" w:rsidP="00A54832">
            <w:pPr>
              <w:cnfStyle w:val="000000010000"/>
            </w:pPr>
            <w:r>
              <w:t>The charge amount is not accepted.</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255B3B" w:rsidP="00A54832">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4C7696" w:rsidRDefault="00ED3B04" w:rsidP="004C7696">
      <w:pPr>
        <w:keepNext/>
      </w:pPr>
      <w:r>
        <w:rPr>
          <w:noProof/>
        </w:rPr>
        <w:drawing>
          <wp:inline distT="0" distB="0" distL="0" distR="0">
            <wp:extent cx="5943600" cy="5426710"/>
            <wp:effectExtent l="19050" t="0" r="0" b="0"/>
            <wp:docPr id="19" name="Picture 18" descr="TTS_AD_Validate_Patron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Validate_Patron_Payment.png"/>
                    <pic:cNvPicPr/>
                  </pic:nvPicPr>
                  <pic:blipFill>
                    <a:blip r:embed="rId28"/>
                    <a:stretch>
                      <a:fillRect/>
                    </a:stretch>
                  </pic:blipFill>
                  <pic:spPr>
                    <a:xfrm>
                      <a:off x="0" y="0"/>
                      <a:ext cx="5943600" cy="5426710"/>
                    </a:xfrm>
                    <a:prstGeom prst="rect">
                      <a:avLst/>
                    </a:prstGeom>
                  </pic:spPr>
                </pic:pic>
              </a:graphicData>
            </a:graphic>
          </wp:inline>
        </w:drawing>
      </w:r>
    </w:p>
    <w:p w:rsidR="00B54B05" w:rsidRDefault="004C7696" w:rsidP="00DE300C">
      <w:pPr>
        <w:pStyle w:val="Caption"/>
      </w:pPr>
      <w:bookmarkStart w:id="49" w:name="_Toc404173601"/>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12</w:t>
      </w:r>
      <w:r w:rsidR="00707CB8">
        <w:fldChar w:fldCharType="end"/>
      </w:r>
      <w:r>
        <w:t xml:space="preserve"> Validate Patron Payment Activity Diagram</w:t>
      </w:r>
      <w:bookmarkEnd w:id="49"/>
    </w:p>
    <w:p w:rsidR="004C7696" w:rsidRPr="004C7696" w:rsidRDefault="004C7696" w:rsidP="004C7696"/>
    <w:p w:rsidR="00B54B05" w:rsidRDefault="000A70C6" w:rsidP="00282259">
      <w:pPr>
        <w:pStyle w:val="Heading4"/>
      </w:pPr>
      <w:r>
        <w:t>Sequence Diagram</w:t>
      </w:r>
    </w:p>
    <w:p w:rsidR="00EB29EA" w:rsidRDefault="00EB29EA" w:rsidP="00EB29EA"/>
    <w:p w:rsidR="00694F29" w:rsidRDefault="00694F29" w:rsidP="00D37C13">
      <w:pPr>
        <w:keepNext/>
      </w:pPr>
      <w:r>
        <w:rPr>
          <w:noProof/>
        </w:rPr>
        <w:lastRenderedPageBreak/>
        <w:drawing>
          <wp:inline distT="0" distB="0" distL="0" distR="0">
            <wp:extent cx="5943600" cy="3113314"/>
            <wp:effectExtent l="0" t="0" r="0" b="0"/>
            <wp:docPr id="10" name="Picture 10" descr="E:\UAH_CS650\uah\cs650\figures\TTS_SD_Validate_Patron_Payment_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SD_Validate_Patron_Payment_Credit.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13314"/>
                    </a:xfrm>
                    <a:prstGeom prst="rect">
                      <a:avLst/>
                    </a:prstGeom>
                    <a:noFill/>
                    <a:ln>
                      <a:noFill/>
                    </a:ln>
                  </pic:spPr>
                </pic:pic>
              </a:graphicData>
            </a:graphic>
          </wp:inline>
        </w:drawing>
      </w:r>
    </w:p>
    <w:p w:rsidR="00694F29" w:rsidRPr="00EB29EA" w:rsidRDefault="00694F29" w:rsidP="00DE300C">
      <w:pPr>
        <w:pStyle w:val="Caption"/>
      </w:pPr>
      <w:bookmarkStart w:id="50" w:name="_Toc404173602"/>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13</w:t>
      </w:r>
      <w:r w:rsidR="00707CB8">
        <w:fldChar w:fldCharType="end"/>
      </w:r>
      <w:r w:rsidR="00404C56">
        <w:t xml:space="preserve"> </w:t>
      </w:r>
      <w:r w:rsidRPr="0084397B">
        <w:t>Validate Patron Payment Sequence Diagram</w:t>
      </w:r>
      <w:bookmarkEnd w:id="50"/>
    </w:p>
    <w:p w:rsidR="00B54B05" w:rsidRPr="00B54B05" w:rsidRDefault="00B54B05" w:rsidP="00B54B05"/>
    <w:p w:rsidR="009909DB" w:rsidRDefault="009909DB" w:rsidP="00282259">
      <w:pPr>
        <w:pStyle w:val="Heading3"/>
      </w:pPr>
      <w:bookmarkStart w:id="51" w:name="_Toc404173174"/>
      <w:r>
        <w:t>Search Event by Venue</w:t>
      </w:r>
      <w:bookmarkEnd w:id="51"/>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52" w:name="_Toc404173314"/>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7</w:t>
      </w:r>
      <w:r w:rsidR="00707CB8">
        <w:fldChar w:fldCharType="end"/>
      </w:r>
      <w:r>
        <w:t xml:space="preserve"> </w:t>
      </w:r>
      <w:r w:rsidR="00E81A8E">
        <w:t xml:space="preserve">Search Event by Venue </w:t>
      </w:r>
      <w:r>
        <w:t>Use Case</w:t>
      </w:r>
      <w:bookmarkEnd w:id="5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C7578">
            <w:pPr>
              <w:jc w:val="center"/>
              <w:cnfStyle w:val="100000000000"/>
            </w:pPr>
            <w:r>
              <w:t>Search Event by Venue</w:t>
            </w:r>
            <w:r w:rsidRPr="00F0087D">
              <w:t xml:space="preserve"> </w:t>
            </w:r>
          </w:p>
        </w:tc>
      </w:tr>
      <w:tr w:rsidR="00DC6679" w:rsidTr="00A54832">
        <w:trPr>
          <w:cnfStyle w:val="000000100000"/>
        </w:trPr>
        <w:tc>
          <w:tcPr>
            <w:cnfStyle w:val="001000000000"/>
            <w:tcW w:w="1368" w:type="dxa"/>
            <w:tcBorders>
              <w:right w:val="none" w:sz="0" w:space="0" w:color="auto"/>
            </w:tcBorders>
          </w:tcPr>
          <w:p w:rsidR="00DC6679" w:rsidRDefault="00DC6679" w:rsidP="00A54832">
            <w:r>
              <w:t>Description</w:t>
            </w:r>
          </w:p>
        </w:tc>
        <w:tc>
          <w:tcPr>
            <w:tcW w:w="8208" w:type="dxa"/>
            <w:gridSpan w:val="2"/>
            <w:tcBorders>
              <w:left w:val="none" w:sz="0" w:space="0" w:color="auto"/>
            </w:tcBorders>
          </w:tcPr>
          <w:p w:rsidR="00DC6679" w:rsidRDefault="00DC6679" w:rsidP="00A54832">
            <w:pPr>
              <w:cnfStyle w:val="000000100000"/>
            </w:pPr>
            <w:r>
              <w:t>The Search for Event by Venue Use Case describes the process which will allow a CSA to search for events for a particular venue during a specified range of dates for a Patron.</w:t>
            </w:r>
          </w:p>
        </w:tc>
      </w:tr>
      <w:tr w:rsidR="00DC6679" w:rsidTr="00A54832">
        <w:trPr>
          <w:cnfStyle w:val="000000010000"/>
        </w:trPr>
        <w:tc>
          <w:tcPr>
            <w:cnfStyle w:val="001000000000"/>
            <w:tcW w:w="1368" w:type="dxa"/>
            <w:tcBorders>
              <w:right w:val="none" w:sz="0" w:space="0" w:color="auto"/>
            </w:tcBorders>
          </w:tcPr>
          <w:p w:rsidR="00DC6679" w:rsidRDefault="00DC6679" w:rsidP="00A54832">
            <w:r>
              <w:t>Actors</w:t>
            </w:r>
          </w:p>
        </w:tc>
        <w:tc>
          <w:tcPr>
            <w:tcW w:w="8208" w:type="dxa"/>
            <w:gridSpan w:val="2"/>
            <w:tcBorders>
              <w:left w:val="none" w:sz="0" w:space="0" w:color="auto"/>
            </w:tcBorders>
          </w:tcPr>
          <w:p w:rsidR="00DC6679" w:rsidRDefault="00DC6679" w:rsidP="00A54832">
            <w:pPr>
              <w:cnfStyle w:val="000000010000"/>
            </w:pPr>
            <w:r>
              <w:t>Customer Service Agent (CSA)</w:t>
            </w:r>
          </w:p>
        </w:tc>
      </w:tr>
      <w:tr w:rsidR="00DC6679" w:rsidTr="00A54832">
        <w:trPr>
          <w:cnfStyle w:val="000000100000"/>
        </w:trPr>
        <w:tc>
          <w:tcPr>
            <w:cnfStyle w:val="001000000000"/>
            <w:tcW w:w="1368" w:type="dxa"/>
            <w:tcBorders>
              <w:right w:val="none" w:sz="0" w:space="0" w:color="auto"/>
            </w:tcBorders>
          </w:tcPr>
          <w:p w:rsidR="00DC6679" w:rsidRDefault="00DC6679" w:rsidP="00A54832">
            <w:r>
              <w:t>Pre-Conditions</w:t>
            </w:r>
          </w:p>
        </w:tc>
        <w:tc>
          <w:tcPr>
            <w:tcW w:w="8208" w:type="dxa"/>
            <w:gridSpan w:val="2"/>
            <w:tcBorders>
              <w:left w:val="none" w:sz="0" w:space="0" w:color="auto"/>
            </w:tcBorders>
          </w:tcPr>
          <w:p w:rsidR="00DC6679" w:rsidRDefault="00DC6679" w:rsidP="00A54832">
            <w:pPr>
              <w:cnfStyle w:val="000000100000"/>
            </w:pPr>
            <w:r>
              <w:t>A CSA is available.</w:t>
            </w:r>
          </w:p>
          <w:p w:rsidR="00DC6679" w:rsidRDefault="00DC6679" w:rsidP="00A54832">
            <w:pPr>
              <w:cnfStyle w:val="000000100000"/>
            </w:pPr>
            <w:r>
              <w:t>The TTS is operational.</w:t>
            </w:r>
          </w:p>
          <w:p w:rsidR="00DC6679" w:rsidRDefault="00DC6679" w:rsidP="00A54832">
            <w:pPr>
              <w:cnfStyle w:val="000000100000"/>
            </w:pPr>
            <w:r>
              <w:t>The CSA is logged in to TTS.</w:t>
            </w:r>
          </w:p>
        </w:tc>
      </w:tr>
      <w:tr w:rsidR="00DC6679" w:rsidTr="00A54832">
        <w:trPr>
          <w:cnfStyle w:val="000000010000"/>
        </w:trPr>
        <w:tc>
          <w:tcPr>
            <w:cnfStyle w:val="001000000000"/>
            <w:tcW w:w="1368" w:type="dxa"/>
            <w:tcBorders>
              <w:right w:val="none" w:sz="0" w:space="0" w:color="auto"/>
            </w:tcBorders>
          </w:tcPr>
          <w:p w:rsidR="00DC6679" w:rsidRDefault="00DC6679" w:rsidP="00A54832">
            <w:r>
              <w:t>Post-Conditions</w:t>
            </w:r>
          </w:p>
        </w:tc>
        <w:tc>
          <w:tcPr>
            <w:tcW w:w="8208" w:type="dxa"/>
            <w:gridSpan w:val="2"/>
            <w:tcBorders>
              <w:left w:val="none" w:sz="0" w:space="0" w:color="auto"/>
            </w:tcBorders>
          </w:tcPr>
          <w:p w:rsidR="00DC6679" w:rsidRDefault="00DC6679" w:rsidP="00A54832">
            <w:pPr>
              <w:cnfStyle w:val="000000010000"/>
            </w:pPr>
            <w:r>
              <w:t>The patron’s query is answered.</w:t>
            </w:r>
          </w:p>
        </w:tc>
      </w:tr>
      <w:tr w:rsidR="00DC6679" w:rsidTr="00A54832">
        <w:trPr>
          <w:cnfStyle w:val="000000100000"/>
        </w:trPr>
        <w:tc>
          <w:tcPr>
            <w:cnfStyle w:val="001000000000"/>
            <w:tcW w:w="1368" w:type="dxa"/>
            <w:tcBorders>
              <w:right w:val="none" w:sz="0" w:space="0" w:color="auto"/>
            </w:tcBorders>
          </w:tcPr>
          <w:p w:rsidR="00DC6679" w:rsidRDefault="00DC6679" w:rsidP="00A54832">
            <w:r>
              <w:t>Triggers</w:t>
            </w:r>
          </w:p>
        </w:tc>
        <w:tc>
          <w:tcPr>
            <w:tcW w:w="8208" w:type="dxa"/>
            <w:gridSpan w:val="2"/>
            <w:tcBorders>
              <w:left w:val="none" w:sz="0" w:space="0" w:color="auto"/>
            </w:tcBorders>
          </w:tcPr>
          <w:p w:rsidR="00DC6679" w:rsidRDefault="00DC6679" w:rsidP="00A54832">
            <w:pPr>
              <w:cnfStyle w:val="000000100000"/>
            </w:pPr>
            <w:r>
              <w:t>A patron wants to know what events are scheduled for a particular Venue during a particular date range.</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C649B8">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B24C7A" w:rsidP="00A54832">
            <w:pPr>
              <w:cnfStyle w:val="000000010000"/>
            </w:pPr>
            <w:r>
              <w:t>Search</w:t>
            </w:r>
            <w:r w:rsidR="00DC6679">
              <w:t xml:space="preserve"> for a specific venue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Pr="00B565B2" w:rsidRDefault="00B24C7A" w:rsidP="00A54832">
            <w:pPr>
              <w:cnfStyle w:val="000000100000"/>
            </w:pPr>
            <w:r>
              <w:t>Query</w:t>
            </w:r>
            <w:r w:rsidR="00DC6679">
              <w:t xml:space="preserve"> for a specific venue</w:t>
            </w: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DC6679" w:rsidP="00A54832">
            <w:pPr>
              <w:cnfStyle w:val="000000010000"/>
            </w:pPr>
            <w:r>
              <w:t>Return venue results</w:t>
            </w:r>
          </w:p>
        </w:tc>
      </w:tr>
      <w:tr w:rsidR="00DC6679" w:rsidTr="00C649B8">
        <w:trPr>
          <w:cnfStyle w:val="000000100000"/>
        </w:trPr>
        <w:tc>
          <w:tcPr>
            <w:cnfStyle w:val="001000000000"/>
            <w:tcW w:w="1368" w:type="dxa"/>
            <w:tcBorders>
              <w:right w:val="none" w:sz="0" w:space="0" w:color="auto"/>
            </w:tcBorders>
            <w:shd w:val="clear" w:color="auto" w:fill="FFFFFF" w:themeFill="background1"/>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FFFFFF" w:themeFill="background1"/>
          </w:tcPr>
          <w:p w:rsidR="00DC6679" w:rsidRDefault="00DC6679" w:rsidP="00A54832">
            <w:pPr>
              <w:cnfStyle w:val="000000100000"/>
            </w:pPr>
            <w:r>
              <w:t>Select a venue</w:t>
            </w:r>
          </w:p>
        </w:tc>
        <w:tc>
          <w:tcPr>
            <w:tcW w:w="4104" w:type="dxa"/>
            <w:tcBorders>
              <w:left w:val="none" w:sz="0" w:space="0" w:color="auto"/>
            </w:tcBorders>
            <w:shd w:val="clear" w:color="auto" w:fill="FFFFFF" w:themeFill="background1"/>
          </w:tcPr>
          <w:p w:rsidR="00DC6679" w:rsidRDefault="00DC6679" w:rsidP="00A54832">
            <w:pPr>
              <w:cnfStyle w:val="000000100000"/>
            </w:pP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B24C7A" w:rsidP="00A54832">
            <w:pPr>
              <w:cnfStyle w:val="000000010000"/>
            </w:pPr>
            <w:r>
              <w:t>Query</w:t>
            </w:r>
            <w:r w:rsidR="00DC6679">
              <w:t xml:space="preserve"> for events for selected venue</w:t>
            </w: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DC6679" w:rsidP="00A54832">
            <w:pPr>
              <w:cnfStyle w:val="000000100000"/>
            </w:pPr>
            <w:r>
              <w:t>Return event results for selected venue</w:t>
            </w:r>
          </w:p>
        </w:tc>
      </w:tr>
      <w:tr w:rsidR="00DC6679" w:rsidTr="00A54832">
        <w:trPr>
          <w:cnfStyle w:val="00000001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B24C7A" w:rsidP="00A54832">
            <w:pPr>
              <w:cnfStyle w:val="000000010000"/>
            </w:pPr>
            <w:r>
              <w:t>Search</w:t>
            </w:r>
            <w:r w:rsidR="00DC6679">
              <w:t xml:space="preserve"> for</w:t>
            </w:r>
            <w:r w:rsidR="0055536A">
              <w:t xml:space="preserve"> events by</w:t>
            </w:r>
            <w:r w:rsidR="00DC6679">
              <w:t xml:space="preserve"> date range</w:t>
            </w:r>
          </w:p>
        </w:tc>
        <w:tc>
          <w:tcPr>
            <w:tcW w:w="4104" w:type="dxa"/>
            <w:tcBorders>
              <w:left w:val="none" w:sz="0" w:space="0" w:color="auto"/>
            </w:tcBorders>
          </w:tcPr>
          <w:p w:rsidR="00DC6679" w:rsidRDefault="00DC6679" w:rsidP="00A54832">
            <w:pPr>
              <w:cnfStyle w:val="000000010000"/>
            </w:pPr>
          </w:p>
        </w:tc>
      </w:tr>
      <w:tr w:rsidR="00DC6679" w:rsidTr="00A54832">
        <w:trPr>
          <w:cnfStyle w:val="000000100000"/>
        </w:trPr>
        <w:tc>
          <w:tcPr>
            <w:cnfStyle w:val="001000000000"/>
            <w:tcW w:w="1368" w:type="dxa"/>
            <w:tcBorders>
              <w:right w:val="none" w:sz="0" w:space="0" w:color="auto"/>
            </w:tcBorders>
          </w:tcPr>
          <w:p w:rsidR="00DC6679" w:rsidRDefault="00DC6679" w:rsidP="00DC6679">
            <w:pPr>
              <w:pStyle w:val="ListParagraph"/>
              <w:numPr>
                <w:ilvl w:val="0"/>
                <w:numId w:val="26"/>
              </w:numPr>
            </w:pPr>
          </w:p>
        </w:tc>
        <w:tc>
          <w:tcPr>
            <w:tcW w:w="4104" w:type="dxa"/>
            <w:tcBorders>
              <w:left w:val="none" w:sz="0" w:space="0" w:color="auto"/>
              <w:right w:val="none" w:sz="0" w:space="0" w:color="auto"/>
            </w:tcBorders>
          </w:tcPr>
          <w:p w:rsidR="00DC6679" w:rsidRDefault="00DC6679" w:rsidP="00A54832">
            <w:pPr>
              <w:cnfStyle w:val="000000100000"/>
            </w:pPr>
          </w:p>
        </w:tc>
        <w:tc>
          <w:tcPr>
            <w:tcW w:w="4104" w:type="dxa"/>
            <w:tcBorders>
              <w:left w:val="none" w:sz="0" w:space="0" w:color="auto"/>
            </w:tcBorders>
          </w:tcPr>
          <w:p w:rsidR="00DC6679" w:rsidRDefault="00B24C7A" w:rsidP="00A54832">
            <w:pPr>
              <w:cnfStyle w:val="000000100000"/>
            </w:pPr>
            <w:r>
              <w:t>Query for events at a venue during a date range.</w:t>
            </w:r>
          </w:p>
        </w:tc>
      </w:tr>
      <w:tr w:rsidR="00DC6679" w:rsidTr="00C649B8">
        <w:trPr>
          <w:cnfStyle w:val="000000010000"/>
        </w:trPr>
        <w:tc>
          <w:tcPr>
            <w:cnfStyle w:val="001000000000"/>
            <w:tcW w:w="1368" w:type="dxa"/>
            <w:tcBorders>
              <w:right w:val="none" w:sz="0" w:space="0" w:color="auto"/>
            </w:tcBorders>
            <w:shd w:val="clear" w:color="auto" w:fill="BFBFBF" w:themeFill="background1" w:themeFillShade="BF"/>
          </w:tcPr>
          <w:p w:rsidR="00DC6679" w:rsidRDefault="00DC6679" w:rsidP="00DC6679">
            <w:pPr>
              <w:pStyle w:val="ListParagraph"/>
              <w:numPr>
                <w:ilvl w:val="0"/>
                <w:numId w:val="26"/>
              </w:numPr>
            </w:pPr>
          </w:p>
        </w:tc>
        <w:tc>
          <w:tcPr>
            <w:tcW w:w="4104" w:type="dxa"/>
            <w:tcBorders>
              <w:left w:val="none" w:sz="0" w:space="0" w:color="auto"/>
              <w:right w:val="none" w:sz="0" w:space="0" w:color="auto"/>
            </w:tcBorders>
            <w:shd w:val="clear" w:color="auto" w:fill="BFBFBF" w:themeFill="background1" w:themeFillShade="BF"/>
          </w:tcPr>
          <w:p w:rsidR="00DC6679" w:rsidRDefault="00DC6679" w:rsidP="00A54832">
            <w:pPr>
              <w:cnfStyle w:val="000000010000"/>
            </w:pPr>
          </w:p>
        </w:tc>
        <w:tc>
          <w:tcPr>
            <w:tcW w:w="4104" w:type="dxa"/>
            <w:tcBorders>
              <w:left w:val="none" w:sz="0" w:space="0" w:color="auto"/>
            </w:tcBorders>
            <w:shd w:val="clear" w:color="auto" w:fill="BFBFBF" w:themeFill="background1" w:themeFillShade="BF"/>
          </w:tcPr>
          <w:p w:rsidR="00DC6679" w:rsidRDefault="00DC6679" w:rsidP="00A54832">
            <w:pPr>
              <w:cnfStyle w:val="000000010000"/>
            </w:pPr>
            <w:r>
              <w:t>Return event results for selected venue and requested date range</w:t>
            </w:r>
          </w:p>
        </w:tc>
      </w:tr>
      <w:tr w:rsidR="00B54B05" w:rsidTr="00C649B8">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lastRenderedPageBreak/>
              <w:t>Exceptions</w:t>
            </w:r>
          </w:p>
        </w:tc>
        <w:tc>
          <w:tcPr>
            <w:tcW w:w="8208" w:type="dxa"/>
            <w:gridSpan w:val="2"/>
            <w:tcBorders>
              <w:left w:val="none" w:sz="0" w:space="0" w:color="auto"/>
            </w:tcBorders>
            <w:shd w:val="clear" w:color="auto" w:fill="FFFFFF" w:themeFill="background1"/>
          </w:tcPr>
          <w:p w:rsidR="00B54B05" w:rsidRDefault="00B54B05" w:rsidP="00557575">
            <w:pPr>
              <w:cnfStyle w:val="000000100000"/>
            </w:pPr>
          </w:p>
        </w:tc>
      </w:tr>
      <w:tr w:rsidR="00B54B05" w:rsidTr="00C649B8">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2D15C4"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912444" w:rsidRDefault="00ED3B04" w:rsidP="00912444">
      <w:pPr>
        <w:keepNext/>
      </w:pPr>
      <w:r>
        <w:rPr>
          <w:noProof/>
        </w:rPr>
        <w:drawing>
          <wp:inline distT="0" distB="0" distL="0" distR="0">
            <wp:extent cx="5334000" cy="6381750"/>
            <wp:effectExtent l="19050" t="0" r="0" b="0"/>
            <wp:docPr id="20" name="Picture 19" descr="TTS_AD_Search_for_Event_by_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arch_for_Event_by_Venue.png"/>
                    <pic:cNvPicPr/>
                  </pic:nvPicPr>
                  <pic:blipFill>
                    <a:blip r:embed="rId30"/>
                    <a:stretch>
                      <a:fillRect/>
                    </a:stretch>
                  </pic:blipFill>
                  <pic:spPr>
                    <a:xfrm>
                      <a:off x="0" y="0"/>
                      <a:ext cx="5334000" cy="6381750"/>
                    </a:xfrm>
                    <a:prstGeom prst="rect">
                      <a:avLst/>
                    </a:prstGeom>
                  </pic:spPr>
                </pic:pic>
              </a:graphicData>
            </a:graphic>
          </wp:inline>
        </w:drawing>
      </w:r>
    </w:p>
    <w:p w:rsidR="00B54B05" w:rsidRDefault="00D94C27" w:rsidP="00DE300C">
      <w:pPr>
        <w:pStyle w:val="Caption"/>
      </w:pPr>
      <w:bookmarkStart w:id="53" w:name="_Toc404173603"/>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proofErr w:type="gramStart"/>
      <w:r w:rsidR="00815AFF">
        <w:rPr>
          <w:noProof/>
        </w:rPr>
        <w:t>14</w:t>
      </w:r>
      <w:r w:rsidR="00707CB8">
        <w:fldChar w:fldCharType="end"/>
      </w:r>
      <w:r w:rsidR="00912444">
        <w:t xml:space="preserve"> Search Event</w:t>
      </w:r>
      <w:proofErr w:type="gramEnd"/>
      <w:r w:rsidR="00912444">
        <w:t xml:space="preserve"> by Venue Activity Diagram</w:t>
      </w:r>
      <w:bookmarkEnd w:id="53"/>
    </w:p>
    <w:p w:rsidR="00507DD2" w:rsidRPr="00002DAB" w:rsidRDefault="00507DD2" w:rsidP="00B54B05"/>
    <w:p w:rsidR="00B54B05" w:rsidRDefault="000A70C6" w:rsidP="00282259">
      <w:pPr>
        <w:pStyle w:val="Heading4"/>
      </w:pPr>
      <w:r>
        <w:lastRenderedPageBreak/>
        <w:t>Sequence Diagram</w:t>
      </w:r>
    </w:p>
    <w:p w:rsidR="00912444" w:rsidRDefault="00994746" w:rsidP="00912444">
      <w:pPr>
        <w:keepNext/>
      </w:pPr>
      <w:r>
        <w:rPr>
          <w:noProof/>
        </w:rPr>
        <w:drawing>
          <wp:inline distT="0" distB="0" distL="0" distR="0">
            <wp:extent cx="5943600" cy="3754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Search_for_Event_by_Venue.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54120"/>
                    </a:xfrm>
                    <a:prstGeom prst="rect">
                      <a:avLst/>
                    </a:prstGeom>
                  </pic:spPr>
                </pic:pic>
              </a:graphicData>
            </a:graphic>
          </wp:inline>
        </w:drawing>
      </w:r>
      <w:r w:rsidR="004C1153" w:rsidRPr="004C1153">
        <w:rPr>
          <w:noProof/>
        </w:rPr>
        <w:t xml:space="preserve"> </w:t>
      </w:r>
    </w:p>
    <w:p w:rsidR="00EB29EA" w:rsidRPr="00EB29EA" w:rsidRDefault="00D94C27" w:rsidP="00DE300C">
      <w:pPr>
        <w:pStyle w:val="Caption"/>
      </w:pPr>
      <w:bookmarkStart w:id="54" w:name="_Toc404173604"/>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proofErr w:type="gramStart"/>
      <w:r w:rsidR="00815AFF">
        <w:rPr>
          <w:noProof/>
        </w:rPr>
        <w:t>15</w:t>
      </w:r>
      <w:r w:rsidR="00707CB8">
        <w:fldChar w:fldCharType="end"/>
      </w:r>
      <w:r w:rsidR="00912444">
        <w:t xml:space="preserve"> Search Event</w:t>
      </w:r>
      <w:proofErr w:type="gramEnd"/>
      <w:r w:rsidR="00912444">
        <w:t xml:space="preserve"> by Venue Sequence Diagram</w:t>
      </w:r>
      <w:bookmarkEnd w:id="54"/>
    </w:p>
    <w:p w:rsidR="00B54B05" w:rsidRPr="00B54B05" w:rsidRDefault="00B54B05" w:rsidP="00B54B05"/>
    <w:p w:rsidR="009909DB" w:rsidRDefault="009909DB" w:rsidP="00282259">
      <w:pPr>
        <w:pStyle w:val="Heading3"/>
      </w:pPr>
      <w:bookmarkStart w:id="55" w:name="_Toc404173175"/>
      <w:r>
        <w:t>Patron Request Refund</w:t>
      </w:r>
      <w:bookmarkEnd w:id="55"/>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56" w:name="_Toc404173315"/>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8</w:t>
      </w:r>
      <w:r w:rsidR="00707CB8">
        <w:fldChar w:fldCharType="end"/>
      </w:r>
      <w:r>
        <w:t xml:space="preserve"> </w:t>
      </w:r>
      <w:r w:rsidR="00E81A8E">
        <w:t xml:space="preserve">Patron Request Refund </w:t>
      </w:r>
      <w:r>
        <w:t>Use Case</w:t>
      </w:r>
      <w:bookmarkEnd w:id="56"/>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4"/>
        <w:gridCol w:w="3959"/>
        <w:gridCol w:w="3983"/>
      </w:tblGrid>
      <w:tr w:rsidR="00B54B05" w:rsidRPr="00F0087D" w:rsidTr="005F37B4">
        <w:trPr>
          <w:cnfStyle w:val="100000000000"/>
        </w:trPr>
        <w:tc>
          <w:tcPr>
            <w:cnfStyle w:val="001000000000"/>
            <w:tcW w:w="1634"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7942"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5516AB">
            <w:pPr>
              <w:jc w:val="center"/>
              <w:cnfStyle w:val="100000000000"/>
            </w:pPr>
            <w:r>
              <w:t>Patron Request Refund</w:t>
            </w:r>
            <w:r w:rsidRPr="00F0087D">
              <w:t xml:space="preserve"> </w:t>
            </w:r>
          </w:p>
        </w:tc>
      </w:tr>
      <w:tr w:rsidR="00124C7A" w:rsidTr="005F37B4">
        <w:trPr>
          <w:cnfStyle w:val="000000100000"/>
        </w:trPr>
        <w:tc>
          <w:tcPr>
            <w:cnfStyle w:val="001000000000"/>
            <w:tcW w:w="1634" w:type="dxa"/>
            <w:tcBorders>
              <w:right w:val="none" w:sz="0" w:space="0" w:color="auto"/>
            </w:tcBorders>
          </w:tcPr>
          <w:p w:rsidR="00124C7A" w:rsidRDefault="00124C7A" w:rsidP="00A54832">
            <w:r>
              <w:t>Description</w:t>
            </w:r>
          </w:p>
        </w:tc>
        <w:tc>
          <w:tcPr>
            <w:tcW w:w="7942" w:type="dxa"/>
            <w:gridSpan w:val="2"/>
            <w:tcBorders>
              <w:left w:val="none" w:sz="0" w:space="0" w:color="auto"/>
            </w:tcBorders>
          </w:tcPr>
          <w:p w:rsidR="00124C7A" w:rsidRDefault="00124C7A" w:rsidP="005516AB">
            <w:pPr>
              <w:cnfStyle w:val="000000100000"/>
            </w:pPr>
            <w:r>
              <w:t>The Patron Requested Refund Use Case describes the process which will allow a CSA to refund a purchased ticket for a patron, which will also unlock the booked seat associated with the purchased ticket for later reservations.</w:t>
            </w:r>
          </w:p>
        </w:tc>
      </w:tr>
      <w:tr w:rsidR="00124C7A" w:rsidTr="005F37B4">
        <w:trPr>
          <w:cnfStyle w:val="000000010000"/>
        </w:trPr>
        <w:tc>
          <w:tcPr>
            <w:cnfStyle w:val="001000000000"/>
            <w:tcW w:w="1634" w:type="dxa"/>
            <w:tcBorders>
              <w:right w:val="none" w:sz="0" w:space="0" w:color="auto"/>
            </w:tcBorders>
          </w:tcPr>
          <w:p w:rsidR="00124C7A" w:rsidRDefault="00124C7A" w:rsidP="00A54832">
            <w:r>
              <w:t>Actors</w:t>
            </w:r>
          </w:p>
        </w:tc>
        <w:tc>
          <w:tcPr>
            <w:tcW w:w="7942" w:type="dxa"/>
            <w:gridSpan w:val="2"/>
            <w:tcBorders>
              <w:left w:val="none" w:sz="0" w:space="0" w:color="auto"/>
            </w:tcBorders>
          </w:tcPr>
          <w:p w:rsidR="00124C7A" w:rsidRDefault="00124C7A" w:rsidP="00A54832">
            <w:pPr>
              <w:cnfStyle w:val="000000010000"/>
            </w:pPr>
            <w:r>
              <w:t>Customer Service Agent (CSA)</w:t>
            </w:r>
          </w:p>
        </w:tc>
      </w:tr>
      <w:tr w:rsidR="00124C7A" w:rsidTr="005F37B4">
        <w:trPr>
          <w:cnfStyle w:val="000000100000"/>
        </w:trPr>
        <w:tc>
          <w:tcPr>
            <w:cnfStyle w:val="001000000000"/>
            <w:tcW w:w="1634" w:type="dxa"/>
            <w:tcBorders>
              <w:right w:val="none" w:sz="0" w:space="0" w:color="auto"/>
            </w:tcBorders>
          </w:tcPr>
          <w:p w:rsidR="00124C7A" w:rsidRDefault="00124C7A" w:rsidP="00A54832">
            <w:r>
              <w:t>Pre-Conditions</w:t>
            </w:r>
          </w:p>
        </w:tc>
        <w:tc>
          <w:tcPr>
            <w:tcW w:w="7942" w:type="dxa"/>
            <w:gridSpan w:val="2"/>
            <w:tcBorders>
              <w:left w:val="none" w:sz="0" w:space="0" w:color="auto"/>
            </w:tcBorders>
          </w:tcPr>
          <w:p w:rsidR="00124C7A" w:rsidRDefault="00124C7A" w:rsidP="00A54832">
            <w:pPr>
              <w:cnfStyle w:val="000000100000"/>
            </w:pPr>
            <w:r>
              <w:t>A CSA is available.</w:t>
            </w:r>
          </w:p>
          <w:p w:rsidR="00124C7A" w:rsidRDefault="00124C7A" w:rsidP="00A54832">
            <w:pPr>
              <w:cnfStyle w:val="000000100000"/>
            </w:pPr>
            <w:r>
              <w:t>The TTS is operational.</w:t>
            </w:r>
          </w:p>
          <w:p w:rsidR="00124C7A" w:rsidRDefault="00124C7A" w:rsidP="00A54832">
            <w:pPr>
              <w:cnfStyle w:val="000000100000"/>
            </w:pPr>
            <w:r>
              <w:t>The CSA is logged in to TTS.</w:t>
            </w:r>
          </w:p>
          <w:p w:rsidR="00124C7A" w:rsidRDefault="00124C7A" w:rsidP="00A54832">
            <w:pPr>
              <w:cnfStyle w:val="000000100000"/>
            </w:pPr>
            <w:r>
              <w:t>Patron has already purchased a ticket for a seat at an event.</w:t>
            </w:r>
          </w:p>
          <w:p w:rsidR="005F37B4" w:rsidRDefault="005F37B4" w:rsidP="00A54832">
            <w:pPr>
              <w:cnfStyle w:val="000000100000"/>
            </w:pPr>
            <w:r>
              <w:t>The third party payment system is operational.</w:t>
            </w:r>
          </w:p>
        </w:tc>
      </w:tr>
      <w:tr w:rsidR="00124C7A" w:rsidTr="005F37B4">
        <w:trPr>
          <w:cnfStyle w:val="000000010000"/>
        </w:trPr>
        <w:tc>
          <w:tcPr>
            <w:cnfStyle w:val="001000000000"/>
            <w:tcW w:w="1634" w:type="dxa"/>
            <w:tcBorders>
              <w:right w:val="none" w:sz="0" w:space="0" w:color="auto"/>
            </w:tcBorders>
          </w:tcPr>
          <w:p w:rsidR="00124C7A" w:rsidRDefault="00124C7A" w:rsidP="00A54832">
            <w:r>
              <w:t>Post-Conditions</w:t>
            </w:r>
          </w:p>
        </w:tc>
        <w:tc>
          <w:tcPr>
            <w:tcW w:w="7942" w:type="dxa"/>
            <w:gridSpan w:val="2"/>
            <w:tcBorders>
              <w:left w:val="none" w:sz="0" w:space="0" w:color="auto"/>
            </w:tcBorders>
          </w:tcPr>
          <w:p w:rsidR="005F37B4" w:rsidRDefault="006B49D7" w:rsidP="00A54832">
            <w:pPr>
              <w:cnfStyle w:val="000000010000"/>
            </w:pPr>
            <w:r>
              <w:t>The booked seat is unlocked.</w:t>
            </w:r>
          </w:p>
          <w:p w:rsidR="00124C7A" w:rsidRDefault="006B49D7" w:rsidP="00A54832">
            <w:pPr>
              <w:cnfStyle w:val="000000010000"/>
            </w:pPr>
            <w:r>
              <w:t>The patron has been refunded.</w:t>
            </w:r>
          </w:p>
        </w:tc>
      </w:tr>
      <w:tr w:rsidR="00124C7A" w:rsidTr="005F37B4">
        <w:trPr>
          <w:cnfStyle w:val="000000100000"/>
        </w:trPr>
        <w:tc>
          <w:tcPr>
            <w:cnfStyle w:val="001000000000"/>
            <w:tcW w:w="1634" w:type="dxa"/>
            <w:tcBorders>
              <w:bottom w:val="single" w:sz="4" w:space="0" w:color="auto"/>
              <w:right w:val="none" w:sz="0" w:space="0" w:color="auto"/>
            </w:tcBorders>
          </w:tcPr>
          <w:p w:rsidR="00124C7A" w:rsidRDefault="00124C7A" w:rsidP="00A54832">
            <w:r>
              <w:t>Triggers</w:t>
            </w:r>
          </w:p>
        </w:tc>
        <w:tc>
          <w:tcPr>
            <w:tcW w:w="7942" w:type="dxa"/>
            <w:gridSpan w:val="2"/>
            <w:tcBorders>
              <w:left w:val="none" w:sz="0" w:space="0" w:color="auto"/>
              <w:bottom w:val="single" w:sz="4" w:space="0" w:color="auto"/>
            </w:tcBorders>
          </w:tcPr>
          <w:p w:rsidR="00124C7A" w:rsidRDefault="00DD0ED9" w:rsidP="00A54832">
            <w:pPr>
              <w:cnfStyle w:val="000000100000"/>
            </w:pPr>
            <w:r>
              <w:t>Patron wants to refund the booked seat.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BD4482">
        <w:trPr>
          <w:cnfStyle w:val="000000100000"/>
        </w:trPr>
        <w:tc>
          <w:tcPr>
            <w:cnfStyle w:val="001000000000"/>
            <w:tcW w:w="1634" w:type="dxa"/>
            <w:tcBorders>
              <w:right w:val="none" w:sz="0" w:space="0" w:color="auto"/>
            </w:tcBorders>
            <w:shd w:val="clear" w:color="auto" w:fill="FFFFFF" w:themeFill="background1"/>
          </w:tcPr>
          <w:p w:rsidR="00B54B05" w:rsidRDefault="00B54B05" w:rsidP="00A54832"/>
        </w:tc>
        <w:tc>
          <w:tcPr>
            <w:tcW w:w="3959"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3983" w:type="dxa"/>
            <w:tcBorders>
              <w:left w:val="none" w:sz="0" w:space="0" w:color="auto"/>
            </w:tcBorders>
          </w:tcPr>
          <w:p w:rsidR="00B54B05" w:rsidRDefault="00B54B05" w:rsidP="00A54832">
            <w:pPr>
              <w:jc w:val="center"/>
              <w:cnfStyle w:val="000000100000"/>
            </w:pPr>
            <w:r>
              <w:t>System</w:t>
            </w:r>
          </w:p>
        </w:tc>
      </w:tr>
      <w:tr w:rsidR="00124C7A" w:rsidTr="005F37B4">
        <w:trPr>
          <w:cnfStyle w:val="00000001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90044E" w:rsidP="00A54832">
            <w:pPr>
              <w:cnfStyle w:val="000000010000"/>
            </w:pPr>
            <w:r>
              <w:t>Search</w:t>
            </w:r>
            <w:r w:rsidR="00124C7A">
              <w:t xml:space="preserve"> for a specific event booking</w:t>
            </w:r>
          </w:p>
        </w:tc>
        <w:tc>
          <w:tcPr>
            <w:tcW w:w="3983" w:type="dxa"/>
            <w:tcBorders>
              <w:left w:val="none" w:sz="0" w:space="0" w:color="auto"/>
            </w:tcBorders>
          </w:tcPr>
          <w:p w:rsidR="00124C7A" w:rsidRDefault="00124C7A" w:rsidP="00A54832">
            <w:pPr>
              <w:cnfStyle w:val="000000010000"/>
            </w:pP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Pr="00B565B2" w:rsidRDefault="0090044E" w:rsidP="00A54832">
            <w:pPr>
              <w:cnfStyle w:val="000000100000"/>
            </w:pPr>
            <w:r>
              <w:t>Query</w:t>
            </w:r>
            <w:r w:rsidR="00124C7A">
              <w:t xml:space="preserve"> for a specific event booking</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Return booking results</w:t>
            </w:r>
          </w:p>
        </w:tc>
      </w:tr>
      <w:tr w:rsidR="00124C7A" w:rsidTr="00BD4482">
        <w:trPr>
          <w:cnfStyle w:val="000000100000"/>
        </w:trPr>
        <w:tc>
          <w:tcPr>
            <w:cnfStyle w:val="001000000000"/>
            <w:tcW w:w="1634" w:type="dxa"/>
            <w:tcBorders>
              <w:right w:val="none" w:sz="0" w:space="0" w:color="auto"/>
            </w:tcBorders>
            <w:shd w:val="clear" w:color="auto" w:fill="FFFFFF" w:themeFill="background1"/>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FFFFFF" w:themeFill="background1"/>
          </w:tcPr>
          <w:p w:rsidR="00124C7A" w:rsidRDefault="00124C7A" w:rsidP="00A54832">
            <w:pPr>
              <w:cnfStyle w:val="000000100000"/>
            </w:pPr>
            <w:r>
              <w:t>Select booking to refund</w:t>
            </w:r>
          </w:p>
        </w:tc>
        <w:tc>
          <w:tcPr>
            <w:tcW w:w="3983" w:type="dxa"/>
            <w:tcBorders>
              <w:left w:val="none" w:sz="0" w:space="0" w:color="auto"/>
            </w:tcBorders>
            <w:shd w:val="clear" w:color="auto" w:fill="FFFFFF" w:themeFill="background1"/>
          </w:tcPr>
          <w:p w:rsidR="00124C7A" w:rsidRDefault="00124C7A" w:rsidP="00A54832">
            <w:pPr>
              <w:cnfStyle w:val="000000100000"/>
            </w:pP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Verify booking</w:t>
            </w:r>
          </w:p>
        </w:tc>
      </w:tr>
      <w:tr w:rsidR="00124C7A" w:rsidTr="005F37B4">
        <w:trPr>
          <w:cnfStyle w:val="000000100000"/>
        </w:trPr>
        <w:tc>
          <w:tcPr>
            <w:cnfStyle w:val="001000000000"/>
            <w:tcW w:w="1634" w:type="dxa"/>
            <w:tcBorders>
              <w:right w:val="none" w:sz="0" w:space="0" w:color="auto"/>
            </w:tcBorders>
          </w:tcPr>
          <w:p w:rsidR="00124C7A" w:rsidRDefault="00124C7A" w:rsidP="00124C7A">
            <w:pPr>
              <w:pStyle w:val="ListParagraph"/>
              <w:numPr>
                <w:ilvl w:val="0"/>
                <w:numId w:val="27"/>
              </w:numPr>
            </w:pPr>
          </w:p>
        </w:tc>
        <w:tc>
          <w:tcPr>
            <w:tcW w:w="3959" w:type="dxa"/>
            <w:tcBorders>
              <w:left w:val="none" w:sz="0" w:space="0" w:color="auto"/>
              <w:right w:val="none" w:sz="0" w:space="0" w:color="auto"/>
            </w:tcBorders>
          </w:tcPr>
          <w:p w:rsidR="00124C7A" w:rsidRDefault="00124C7A" w:rsidP="00A54832">
            <w:pPr>
              <w:cnfStyle w:val="000000100000"/>
            </w:pPr>
          </w:p>
        </w:tc>
        <w:tc>
          <w:tcPr>
            <w:tcW w:w="3983" w:type="dxa"/>
            <w:tcBorders>
              <w:left w:val="none" w:sz="0" w:space="0" w:color="auto"/>
            </w:tcBorders>
          </w:tcPr>
          <w:p w:rsidR="00124C7A" w:rsidRDefault="00124C7A" w:rsidP="00A54832">
            <w:pPr>
              <w:cnfStyle w:val="000000100000"/>
            </w:pPr>
            <w:r>
              <w:t>Return seat to an unlocked state</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Send request to third-party payment gateway for refund of purchase amount</w:t>
            </w:r>
          </w:p>
        </w:tc>
      </w:tr>
      <w:tr w:rsidR="00124C7A" w:rsidTr="00BD4482">
        <w:trPr>
          <w:cnfStyle w:val="00000010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100000"/>
            </w:pPr>
          </w:p>
        </w:tc>
        <w:tc>
          <w:tcPr>
            <w:tcW w:w="3983" w:type="dxa"/>
            <w:tcBorders>
              <w:left w:val="none" w:sz="0" w:space="0" w:color="auto"/>
            </w:tcBorders>
            <w:shd w:val="clear" w:color="auto" w:fill="BFBFBF" w:themeFill="background1" w:themeFillShade="BF"/>
          </w:tcPr>
          <w:p w:rsidR="00124C7A" w:rsidRDefault="00124C7A" w:rsidP="00A54832">
            <w:pPr>
              <w:cnfStyle w:val="000000100000"/>
            </w:pPr>
            <w:r>
              <w:t>Await third-party payment gateway response</w:t>
            </w:r>
          </w:p>
        </w:tc>
      </w:tr>
      <w:tr w:rsidR="00124C7A" w:rsidTr="00BD4482">
        <w:trPr>
          <w:cnfStyle w:val="000000010000"/>
        </w:trPr>
        <w:tc>
          <w:tcPr>
            <w:cnfStyle w:val="001000000000"/>
            <w:tcW w:w="1634" w:type="dxa"/>
            <w:tcBorders>
              <w:right w:val="none" w:sz="0" w:space="0" w:color="auto"/>
            </w:tcBorders>
            <w:shd w:val="clear" w:color="auto" w:fill="BFBFBF" w:themeFill="background1" w:themeFillShade="BF"/>
          </w:tcPr>
          <w:p w:rsidR="00124C7A" w:rsidRDefault="00124C7A" w:rsidP="00124C7A">
            <w:pPr>
              <w:pStyle w:val="ListParagraph"/>
              <w:numPr>
                <w:ilvl w:val="0"/>
                <w:numId w:val="27"/>
              </w:numPr>
            </w:pPr>
          </w:p>
        </w:tc>
        <w:tc>
          <w:tcPr>
            <w:tcW w:w="3959" w:type="dxa"/>
            <w:tcBorders>
              <w:left w:val="none" w:sz="0" w:space="0" w:color="auto"/>
              <w:right w:val="none" w:sz="0" w:space="0" w:color="auto"/>
            </w:tcBorders>
            <w:shd w:val="clear" w:color="auto" w:fill="BFBFBF" w:themeFill="background1" w:themeFillShade="BF"/>
          </w:tcPr>
          <w:p w:rsidR="00124C7A" w:rsidRDefault="00124C7A" w:rsidP="00A54832">
            <w:pPr>
              <w:cnfStyle w:val="000000010000"/>
            </w:pPr>
          </w:p>
        </w:tc>
        <w:tc>
          <w:tcPr>
            <w:tcW w:w="3983" w:type="dxa"/>
            <w:tcBorders>
              <w:left w:val="none" w:sz="0" w:space="0" w:color="auto"/>
            </w:tcBorders>
            <w:shd w:val="clear" w:color="auto" w:fill="BFBFBF" w:themeFill="background1" w:themeFillShade="BF"/>
          </w:tcPr>
          <w:p w:rsidR="00124C7A" w:rsidRDefault="00124C7A" w:rsidP="00A54832">
            <w:pPr>
              <w:cnfStyle w:val="000000010000"/>
            </w:pPr>
            <w:r>
              <w:t>Return refund confirmation results</w:t>
            </w:r>
          </w:p>
        </w:tc>
      </w:tr>
      <w:tr w:rsidR="00B54B05" w:rsidTr="00BD4482">
        <w:trPr>
          <w:cnfStyle w:val="000000100000"/>
        </w:trPr>
        <w:tc>
          <w:tcPr>
            <w:cnfStyle w:val="001000000000"/>
            <w:tcW w:w="1634" w:type="dxa"/>
            <w:tcBorders>
              <w:right w:val="none" w:sz="0" w:space="0" w:color="auto"/>
            </w:tcBorders>
            <w:shd w:val="clear" w:color="auto" w:fill="FFFFFF" w:themeFill="background1"/>
          </w:tcPr>
          <w:p w:rsidR="00B54B05" w:rsidRDefault="00B54B05" w:rsidP="00A54832">
            <w:r>
              <w:t>Exceptions</w:t>
            </w:r>
          </w:p>
        </w:tc>
        <w:tc>
          <w:tcPr>
            <w:tcW w:w="7942" w:type="dxa"/>
            <w:gridSpan w:val="2"/>
            <w:tcBorders>
              <w:left w:val="none" w:sz="0" w:space="0" w:color="auto"/>
            </w:tcBorders>
            <w:shd w:val="clear" w:color="auto" w:fill="FFFFFF" w:themeFill="background1"/>
          </w:tcPr>
          <w:p w:rsidR="0008714B" w:rsidRDefault="0008714B" w:rsidP="00A54832">
            <w:pPr>
              <w:cnfStyle w:val="000000100000"/>
            </w:pPr>
            <w:r>
              <w:t>Event booking not found.</w:t>
            </w:r>
          </w:p>
          <w:p w:rsidR="00D636E3" w:rsidRDefault="00D636E3" w:rsidP="00A54832">
            <w:pPr>
              <w:cnfStyle w:val="000000100000"/>
            </w:pPr>
            <w:r>
              <w:t>Third party payment system gives a non-successful response.</w:t>
            </w:r>
          </w:p>
        </w:tc>
      </w:tr>
      <w:tr w:rsidR="00B54B05" w:rsidTr="00BD4482">
        <w:trPr>
          <w:cnfStyle w:val="000000010000"/>
        </w:trPr>
        <w:tc>
          <w:tcPr>
            <w:cnfStyle w:val="001000000000"/>
            <w:tcW w:w="1634" w:type="dxa"/>
            <w:tcBorders>
              <w:right w:val="none" w:sz="0" w:space="0" w:color="auto"/>
            </w:tcBorders>
            <w:shd w:val="clear" w:color="auto" w:fill="BFBFBF" w:themeFill="background1" w:themeFillShade="BF"/>
          </w:tcPr>
          <w:p w:rsidR="00B54B05" w:rsidRDefault="00B54B05" w:rsidP="00A54832">
            <w:r>
              <w:t>Extension Points</w:t>
            </w:r>
          </w:p>
        </w:tc>
        <w:tc>
          <w:tcPr>
            <w:tcW w:w="7942" w:type="dxa"/>
            <w:gridSpan w:val="2"/>
            <w:tcBorders>
              <w:left w:val="none" w:sz="0" w:space="0" w:color="auto"/>
            </w:tcBorders>
            <w:shd w:val="clear" w:color="auto" w:fill="BFBFBF" w:themeFill="background1" w:themeFillShade="BF"/>
          </w:tcPr>
          <w:p w:rsidR="00B54B05" w:rsidRDefault="00532AE0" w:rsidP="00A54832">
            <w:pPr>
              <w:cnfStyle w:val="000000010000"/>
            </w:pPr>
            <w:r>
              <w:t>Select Booking</w:t>
            </w:r>
          </w:p>
        </w:tc>
      </w:tr>
    </w:tbl>
    <w:p w:rsidR="00B54B05" w:rsidRDefault="00B54B05" w:rsidP="00B54B05"/>
    <w:p w:rsidR="00B54B05" w:rsidRPr="00002DAB" w:rsidRDefault="00B54B05" w:rsidP="00B54B05"/>
    <w:p w:rsidR="00B54B05" w:rsidRDefault="00B54B05" w:rsidP="00282259">
      <w:pPr>
        <w:pStyle w:val="Heading4"/>
      </w:pPr>
      <w:r>
        <w:t>Activity Diagram</w:t>
      </w:r>
    </w:p>
    <w:p w:rsidR="00982FB9" w:rsidRDefault="0020574D" w:rsidP="00982FB9">
      <w:pPr>
        <w:keepNext/>
      </w:pPr>
      <w:r>
        <w:rPr>
          <w:noProof/>
        </w:rPr>
        <w:drawing>
          <wp:inline distT="0" distB="0" distL="0" distR="0">
            <wp:extent cx="5943600" cy="5634990"/>
            <wp:effectExtent l="19050" t="0" r="0" b="0"/>
            <wp:docPr id="22" name="Picture 21" descr="TTS_AD_Patron_Requests_Refund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Patron_Requests_Refund_Ticket.png"/>
                    <pic:cNvPicPr/>
                  </pic:nvPicPr>
                  <pic:blipFill>
                    <a:blip r:embed="rId32"/>
                    <a:stretch>
                      <a:fillRect/>
                    </a:stretch>
                  </pic:blipFill>
                  <pic:spPr>
                    <a:xfrm>
                      <a:off x="0" y="0"/>
                      <a:ext cx="5943600" cy="5634990"/>
                    </a:xfrm>
                    <a:prstGeom prst="rect">
                      <a:avLst/>
                    </a:prstGeom>
                  </pic:spPr>
                </pic:pic>
              </a:graphicData>
            </a:graphic>
          </wp:inline>
        </w:drawing>
      </w:r>
    </w:p>
    <w:p w:rsidR="00B54B05" w:rsidRDefault="00D94C27" w:rsidP="00DE300C">
      <w:pPr>
        <w:pStyle w:val="Caption"/>
      </w:pPr>
      <w:bookmarkStart w:id="57" w:name="_Toc404173605"/>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16</w:t>
      </w:r>
      <w:r w:rsidR="00707CB8">
        <w:fldChar w:fldCharType="end"/>
      </w:r>
      <w:r w:rsidR="00982FB9">
        <w:t xml:space="preserve"> Patron Request Refund Activity Diagram</w:t>
      </w:r>
      <w:bookmarkEnd w:id="57"/>
    </w:p>
    <w:p w:rsidR="004E5D4D" w:rsidRPr="00002DAB" w:rsidRDefault="004E5D4D" w:rsidP="00B54B05"/>
    <w:p w:rsidR="00B54B05" w:rsidRDefault="000A70C6" w:rsidP="00282259">
      <w:pPr>
        <w:pStyle w:val="Heading4"/>
      </w:pPr>
      <w:r>
        <w:t>Sequence Diagram</w:t>
      </w:r>
    </w:p>
    <w:p w:rsidR="00815AFF" w:rsidRPr="00815AFF" w:rsidRDefault="00815AFF" w:rsidP="00815AFF">
      <w:pPr>
        <w:jc w:val="center"/>
      </w:pPr>
      <w:r>
        <w:rPr>
          <w:noProof/>
        </w:rPr>
        <w:drawing>
          <wp:inline distT="0" distB="0" distL="0" distR="0">
            <wp:extent cx="5943600" cy="32054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Patron_Requests_Refund_Ticket.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205480"/>
                    </a:xfrm>
                    <a:prstGeom prst="rect">
                      <a:avLst/>
                    </a:prstGeom>
                  </pic:spPr>
                </pic:pic>
              </a:graphicData>
            </a:graphic>
          </wp:inline>
        </w:drawing>
      </w:r>
    </w:p>
    <w:p w:rsidR="00B54B05" w:rsidRDefault="00E93857" w:rsidP="00DE300C">
      <w:pPr>
        <w:pStyle w:val="Caption"/>
      </w:pPr>
      <w:bookmarkStart w:id="58" w:name="_Toc404173606"/>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17</w:t>
      </w:r>
      <w:r w:rsidR="00707CB8">
        <w:fldChar w:fldCharType="end"/>
      </w:r>
      <w:r>
        <w:t xml:space="preserve"> Patron Requests Refund Sequence Diagram</w:t>
      </w:r>
      <w:bookmarkEnd w:id="58"/>
    </w:p>
    <w:p w:rsidR="00E93857" w:rsidRPr="00E93857" w:rsidRDefault="00E93857" w:rsidP="00E93857"/>
    <w:p w:rsidR="009909DB" w:rsidRDefault="009909DB" w:rsidP="00282259">
      <w:pPr>
        <w:pStyle w:val="Heading3"/>
      </w:pPr>
      <w:bookmarkStart w:id="59" w:name="_Toc404173176"/>
      <w:r>
        <w:t>Refund All Tickets</w:t>
      </w:r>
      <w:bookmarkEnd w:id="59"/>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0" w:name="_Toc404173316"/>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9</w:t>
      </w:r>
      <w:r w:rsidR="00707CB8">
        <w:fldChar w:fldCharType="end"/>
      </w:r>
      <w:r>
        <w:t xml:space="preserve"> </w:t>
      </w:r>
      <w:r w:rsidR="00E81A8E">
        <w:t xml:space="preserve">Refund All Tickets </w:t>
      </w:r>
      <w:r>
        <w:t>Use Case</w:t>
      </w:r>
      <w:bookmarkEnd w:id="60"/>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AD344A">
            <w:pPr>
              <w:jc w:val="center"/>
              <w:cnfStyle w:val="100000000000"/>
            </w:pPr>
            <w:r>
              <w:t>Refund All Tickets</w:t>
            </w:r>
          </w:p>
        </w:tc>
      </w:tr>
      <w:tr w:rsidR="0075188C" w:rsidTr="00A54832">
        <w:trPr>
          <w:cnfStyle w:val="000000100000"/>
        </w:trPr>
        <w:tc>
          <w:tcPr>
            <w:cnfStyle w:val="001000000000"/>
            <w:tcW w:w="1368" w:type="dxa"/>
            <w:tcBorders>
              <w:right w:val="none" w:sz="0" w:space="0" w:color="auto"/>
            </w:tcBorders>
          </w:tcPr>
          <w:p w:rsidR="0075188C" w:rsidRDefault="0075188C" w:rsidP="00A54832">
            <w:r>
              <w:t>Description</w:t>
            </w:r>
          </w:p>
        </w:tc>
        <w:tc>
          <w:tcPr>
            <w:tcW w:w="8208" w:type="dxa"/>
            <w:gridSpan w:val="2"/>
            <w:tcBorders>
              <w:left w:val="none" w:sz="0" w:space="0" w:color="auto"/>
            </w:tcBorders>
          </w:tcPr>
          <w:p w:rsidR="0075188C" w:rsidRDefault="0075188C" w:rsidP="00A54832">
            <w:pPr>
              <w:cnfStyle w:val="000000100000"/>
            </w:pPr>
            <w:r>
              <w:t>The Refund All Tickets for an Event User Case describes the process which will allow a CSA to refund all purchased tickets for an event, which will also unlock all the booked seats associated with the event.</w:t>
            </w:r>
          </w:p>
        </w:tc>
      </w:tr>
      <w:tr w:rsidR="0075188C" w:rsidTr="00A54832">
        <w:trPr>
          <w:cnfStyle w:val="000000010000"/>
        </w:trPr>
        <w:tc>
          <w:tcPr>
            <w:cnfStyle w:val="001000000000"/>
            <w:tcW w:w="1368" w:type="dxa"/>
            <w:tcBorders>
              <w:right w:val="none" w:sz="0" w:space="0" w:color="auto"/>
            </w:tcBorders>
          </w:tcPr>
          <w:p w:rsidR="0075188C" w:rsidRDefault="0075188C" w:rsidP="00A54832">
            <w:r>
              <w:t>Actors</w:t>
            </w:r>
          </w:p>
        </w:tc>
        <w:tc>
          <w:tcPr>
            <w:tcW w:w="8208" w:type="dxa"/>
            <w:gridSpan w:val="2"/>
            <w:tcBorders>
              <w:left w:val="none" w:sz="0" w:space="0" w:color="auto"/>
            </w:tcBorders>
          </w:tcPr>
          <w:p w:rsidR="0075188C" w:rsidRDefault="0075188C" w:rsidP="00A54832">
            <w:pPr>
              <w:cnfStyle w:val="000000010000"/>
            </w:pPr>
            <w:r>
              <w:t>Customer Service Agent (CSA)</w:t>
            </w:r>
          </w:p>
        </w:tc>
      </w:tr>
      <w:tr w:rsidR="0075188C" w:rsidTr="00A54832">
        <w:trPr>
          <w:cnfStyle w:val="000000100000"/>
        </w:trPr>
        <w:tc>
          <w:tcPr>
            <w:cnfStyle w:val="001000000000"/>
            <w:tcW w:w="1368" w:type="dxa"/>
            <w:tcBorders>
              <w:right w:val="none" w:sz="0" w:space="0" w:color="auto"/>
            </w:tcBorders>
          </w:tcPr>
          <w:p w:rsidR="0075188C" w:rsidRDefault="0075188C" w:rsidP="00A54832">
            <w:r>
              <w:t>Pre-Conditions</w:t>
            </w:r>
          </w:p>
        </w:tc>
        <w:tc>
          <w:tcPr>
            <w:tcW w:w="8208" w:type="dxa"/>
            <w:gridSpan w:val="2"/>
            <w:tcBorders>
              <w:left w:val="none" w:sz="0" w:space="0" w:color="auto"/>
            </w:tcBorders>
          </w:tcPr>
          <w:p w:rsidR="0075188C" w:rsidRDefault="0075188C" w:rsidP="00A54832">
            <w:pPr>
              <w:cnfStyle w:val="000000100000"/>
            </w:pPr>
            <w:r>
              <w:t>A CSA is available.</w:t>
            </w:r>
          </w:p>
          <w:p w:rsidR="0075188C" w:rsidRDefault="0075188C" w:rsidP="00A54832">
            <w:pPr>
              <w:cnfStyle w:val="000000100000"/>
            </w:pPr>
            <w:r>
              <w:t>The TTS is operational.</w:t>
            </w:r>
          </w:p>
          <w:p w:rsidR="0075188C" w:rsidRDefault="0075188C" w:rsidP="00A54832">
            <w:pPr>
              <w:cnfStyle w:val="000000100000"/>
            </w:pPr>
            <w:r>
              <w:t>The CSA is logged in to TTS.</w:t>
            </w:r>
          </w:p>
          <w:p w:rsidR="0075188C" w:rsidRDefault="0075188C" w:rsidP="00A54832">
            <w:pPr>
              <w:cnfStyle w:val="000000100000"/>
            </w:pPr>
            <w:r>
              <w:t>Patron has already purchased a ticket for a seat at an event.</w:t>
            </w:r>
          </w:p>
          <w:p w:rsidR="000A7CD9" w:rsidRDefault="000A7CD9" w:rsidP="00A54832">
            <w:pPr>
              <w:cnfStyle w:val="000000100000"/>
            </w:pPr>
            <w:r>
              <w:t>The third party payment system is available.</w:t>
            </w:r>
          </w:p>
        </w:tc>
      </w:tr>
      <w:tr w:rsidR="008B4511" w:rsidTr="00A54832">
        <w:trPr>
          <w:cnfStyle w:val="000000010000"/>
        </w:trPr>
        <w:tc>
          <w:tcPr>
            <w:cnfStyle w:val="001000000000"/>
            <w:tcW w:w="1368" w:type="dxa"/>
            <w:tcBorders>
              <w:right w:val="none" w:sz="0" w:space="0" w:color="auto"/>
            </w:tcBorders>
          </w:tcPr>
          <w:p w:rsidR="008B4511" w:rsidRDefault="008B4511" w:rsidP="00A54832">
            <w:r>
              <w:t>Post-Conditions</w:t>
            </w:r>
          </w:p>
        </w:tc>
        <w:tc>
          <w:tcPr>
            <w:tcW w:w="8208" w:type="dxa"/>
            <w:gridSpan w:val="2"/>
            <w:tcBorders>
              <w:left w:val="none" w:sz="0" w:space="0" w:color="auto"/>
            </w:tcBorders>
          </w:tcPr>
          <w:p w:rsidR="008B4511" w:rsidRDefault="008B4511" w:rsidP="0067794B">
            <w:pPr>
              <w:cnfStyle w:val="000000010000"/>
            </w:pPr>
            <w:r>
              <w:t>The booked seat is unlocked.</w:t>
            </w:r>
          </w:p>
          <w:p w:rsidR="008B4511" w:rsidRDefault="008B4511" w:rsidP="0067794B">
            <w:pPr>
              <w:cnfStyle w:val="000000010000"/>
            </w:pPr>
            <w:r>
              <w:t>The patron has been refunded.</w:t>
            </w:r>
          </w:p>
        </w:tc>
      </w:tr>
      <w:tr w:rsidR="0075188C" w:rsidTr="00A54832">
        <w:trPr>
          <w:cnfStyle w:val="000000100000"/>
        </w:trPr>
        <w:tc>
          <w:tcPr>
            <w:cnfStyle w:val="001000000000"/>
            <w:tcW w:w="1368" w:type="dxa"/>
            <w:tcBorders>
              <w:right w:val="none" w:sz="0" w:space="0" w:color="auto"/>
            </w:tcBorders>
          </w:tcPr>
          <w:p w:rsidR="0075188C" w:rsidRDefault="0075188C" w:rsidP="00A54832">
            <w:r>
              <w:t>Triggers</w:t>
            </w:r>
          </w:p>
        </w:tc>
        <w:tc>
          <w:tcPr>
            <w:tcW w:w="8208" w:type="dxa"/>
            <w:gridSpan w:val="2"/>
            <w:tcBorders>
              <w:left w:val="none" w:sz="0" w:space="0" w:color="auto"/>
            </w:tcBorders>
          </w:tcPr>
          <w:p w:rsidR="0075188C" w:rsidRDefault="00172571" w:rsidP="00A54832">
            <w:pPr>
              <w:cnfStyle w:val="000000100000"/>
            </w:pPr>
            <w:r>
              <w:t>The CSA was instructed to refund all tickets for an event.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C14763">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75188C" w:rsidTr="00A54832">
        <w:trPr>
          <w:cnfStyle w:val="00000001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90044E" w:rsidP="00A54832">
            <w:pPr>
              <w:cnfStyle w:val="000000010000"/>
            </w:pPr>
            <w:r>
              <w:t>Search</w:t>
            </w:r>
            <w:r w:rsidR="0075188C">
              <w:t xml:space="preserve"> for a specific event booking</w:t>
            </w:r>
          </w:p>
        </w:tc>
        <w:tc>
          <w:tcPr>
            <w:tcW w:w="4104" w:type="dxa"/>
            <w:tcBorders>
              <w:left w:val="none" w:sz="0" w:space="0" w:color="auto"/>
            </w:tcBorders>
          </w:tcPr>
          <w:p w:rsidR="0075188C" w:rsidRDefault="0075188C" w:rsidP="00A54832">
            <w:pPr>
              <w:cnfStyle w:val="000000010000"/>
            </w:pPr>
          </w:p>
        </w:tc>
      </w:tr>
      <w:tr w:rsidR="0075188C" w:rsidTr="00A54832">
        <w:trPr>
          <w:cnfStyle w:val="000000100000"/>
        </w:trPr>
        <w:tc>
          <w:tcPr>
            <w:cnfStyle w:val="001000000000"/>
            <w:tcW w:w="1368" w:type="dxa"/>
            <w:tcBorders>
              <w:right w:val="none" w:sz="0" w:space="0" w:color="auto"/>
            </w:tcBorders>
          </w:tcPr>
          <w:p w:rsidR="0075188C" w:rsidRDefault="0075188C" w:rsidP="0075188C">
            <w:pPr>
              <w:pStyle w:val="ListParagraph"/>
              <w:numPr>
                <w:ilvl w:val="0"/>
                <w:numId w:val="28"/>
              </w:numPr>
            </w:pPr>
          </w:p>
        </w:tc>
        <w:tc>
          <w:tcPr>
            <w:tcW w:w="4104" w:type="dxa"/>
            <w:tcBorders>
              <w:left w:val="none" w:sz="0" w:space="0" w:color="auto"/>
              <w:right w:val="none" w:sz="0" w:space="0" w:color="auto"/>
            </w:tcBorders>
          </w:tcPr>
          <w:p w:rsidR="0075188C" w:rsidRDefault="0075188C" w:rsidP="00A54832">
            <w:pPr>
              <w:cnfStyle w:val="000000100000"/>
            </w:pPr>
          </w:p>
        </w:tc>
        <w:tc>
          <w:tcPr>
            <w:tcW w:w="4104" w:type="dxa"/>
            <w:tcBorders>
              <w:left w:val="none" w:sz="0" w:space="0" w:color="auto"/>
            </w:tcBorders>
          </w:tcPr>
          <w:p w:rsidR="0075188C" w:rsidRPr="00B565B2" w:rsidRDefault="0090044E" w:rsidP="00A54832">
            <w:pPr>
              <w:cnfStyle w:val="000000100000"/>
            </w:pPr>
            <w:r>
              <w:t>Query</w:t>
            </w:r>
            <w:r w:rsidR="0075188C">
              <w:t xml:space="preserve"> for a specific event booking</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Return booking results</w:t>
            </w:r>
          </w:p>
        </w:tc>
      </w:tr>
      <w:tr w:rsidR="0075188C" w:rsidTr="00C14763">
        <w:trPr>
          <w:cnfStyle w:val="000000100000"/>
        </w:trPr>
        <w:tc>
          <w:tcPr>
            <w:cnfStyle w:val="001000000000"/>
            <w:tcW w:w="1368" w:type="dxa"/>
            <w:tcBorders>
              <w:right w:val="none" w:sz="0" w:space="0" w:color="auto"/>
            </w:tcBorders>
            <w:shd w:val="clear" w:color="auto" w:fill="FFFFFF" w:themeFill="background1"/>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FFFFFF" w:themeFill="background1"/>
          </w:tcPr>
          <w:p w:rsidR="0075188C" w:rsidRDefault="0075188C" w:rsidP="00A54832">
            <w:pPr>
              <w:cnfStyle w:val="000000100000"/>
            </w:pPr>
            <w:r>
              <w:t>Select all bookings for an event</w:t>
            </w:r>
          </w:p>
        </w:tc>
        <w:tc>
          <w:tcPr>
            <w:tcW w:w="4104" w:type="dxa"/>
            <w:tcBorders>
              <w:left w:val="none" w:sz="0" w:space="0" w:color="auto"/>
            </w:tcBorders>
            <w:shd w:val="clear" w:color="auto" w:fill="FFFFFF" w:themeFill="background1"/>
          </w:tcPr>
          <w:p w:rsidR="0075188C" w:rsidRDefault="0075188C" w:rsidP="00A54832">
            <w:pPr>
              <w:cnfStyle w:val="000000100000"/>
            </w:pP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Verify all bookings for the selected event</w:t>
            </w:r>
          </w:p>
        </w:tc>
      </w:tr>
      <w:tr w:rsidR="0075188C" w:rsidTr="00C14763">
        <w:trPr>
          <w:cnfStyle w:val="00000010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100000"/>
            </w:pPr>
          </w:p>
        </w:tc>
        <w:tc>
          <w:tcPr>
            <w:tcW w:w="4104" w:type="dxa"/>
            <w:tcBorders>
              <w:left w:val="none" w:sz="0" w:space="0" w:color="auto"/>
            </w:tcBorders>
            <w:shd w:val="clear" w:color="auto" w:fill="BFBFBF" w:themeFill="background1" w:themeFillShade="BF"/>
          </w:tcPr>
          <w:p w:rsidR="0075188C" w:rsidRDefault="0075188C" w:rsidP="00A54832">
            <w:pPr>
              <w:cnfStyle w:val="000000100000"/>
            </w:pPr>
            <w:r>
              <w:t xml:space="preserve">Return all seats for the selected event to an </w:t>
            </w:r>
            <w:r>
              <w:lastRenderedPageBreak/>
              <w:t>unlocked state</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Send all requests to third-party payment gateway for refund of the purchase amount for each individual booking</w:t>
            </w:r>
          </w:p>
        </w:tc>
      </w:tr>
      <w:tr w:rsidR="0075188C" w:rsidTr="00C14763">
        <w:trPr>
          <w:cnfStyle w:val="00000010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100000"/>
            </w:pPr>
          </w:p>
        </w:tc>
        <w:tc>
          <w:tcPr>
            <w:tcW w:w="4104" w:type="dxa"/>
            <w:tcBorders>
              <w:left w:val="none" w:sz="0" w:space="0" w:color="auto"/>
            </w:tcBorders>
            <w:shd w:val="clear" w:color="auto" w:fill="BFBFBF" w:themeFill="background1" w:themeFillShade="BF"/>
          </w:tcPr>
          <w:p w:rsidR="0075188C" w:rsidRDefault="0075188C" w:rsidP="00A54832">
            <w:pPr>
              <w:cnfStyle w:val="000000100000"/>
            </w:pPr>
            <w:r>
              <w:t>Await third-party payment gateway response</w:t>
            </w:r>
          </w:p>
        </w:tc>
      </w:tr>
      <w:tr w:rsidR="0075188C" w:rsidTr="00C14763">
        <w:trPr>
          <w:cnfStyle w:val="000000010000"/>
        </w:trPr>
        <w:tc>
          <w:tcPr>
            <w:cnfStyle w:val="001000000000"/>
            <w:tcW w:w="1368" w:type="dxa"/>
            <w:tcBorders>
              <w:right w:val="none" w:sz="0" w:space="0" w:color="auto"/>
            </w:tcBorders>
            <w:shd w:val="clear" w:color="auto" w:fill="BFBFBF" w:themeFill="background1" w:themeFillShade="BF"/>
          </w:tcPr>
          <w:p w:rsidR="0075188C" w:rsidRDefault="0075188C" w:rsidP="0075188C">
            <w:pPr>
              <w:pStyle w:val="ListParagraph"/>
              <w:numPr>
                <w:ilvl w:val="0"/>
                <w:numId w:val="28"/>
              </w:numPr>
            </w:pPr>
          </w:p>
        </w:tc>
        <w:tc>
          <w:tcPr>
            <w:tcW w:w="4104" w:type="dxa"/>
            <w:tcBorders>
              <w:left w:val="none" w:sz="0" w:space="0" w:color="auto"/>
              <w:right w:val="none" w:sz="0" w:space="0" w:color="auto"/>
            </w:tcBorders>
            <w:shd w:val="clear" w:color="auto" w:fill="BFBFBF" w:themeFill="background1" w:themeFillShade="BF"/>
          </w:tcPr>
          <w:p w:rsidR="0075188C" w:rsidRDefault="0075188C" w:rsidP="00A54832">
            <w:pPr>
              <w:cnfStyle w:val="000000010000"/>
            </w:pPr>
          </w:p>
        </w:tc>
        <w:tc>
          <w:tcPr>
            <w:tcW w:w="4104" w:type="dxa"/>
            <w:tcBorders>
              <w:left w:val="none" w:sz="0" w:space="0" w:color="auto"/>
            </w:tcBorders>
            <w:shd w:val="clear" w:color="auto" w:fill="BFBFBF" w:themeFill="background1" w:themeFillShade="BF"/>
          </w:tcPr>
          <w:p w:rsidR="0075188C" w:rsidRDefault="0075188C" w:rsidP="00A54832">
            <w:pPr>
              <w:cnfStyle w:val="000000010000"/>
            </w:pPr>
            <w:r>
              <w:t>Return all confirmation results</w:t>
            </w:r>
          </w:p>
        </w:tc>
      </w:tr>
      <w:tr w:rsidR="00B54B05" w:rsidTr="00C14763">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8B4511" w:rsidRDefault="008B4511" w:rsidP="008B4511">
            <w:pPr>
              <w:cnfStyle w:val="000000100000"/>
            </w:pPr>
            <w:r>
              <w:t>Event booking not found.</w:t>
            </w:r>
          </w:p>
          <w:p w:rsidR="00B54B05" w:rsidRDefault="008B4511" w:rsidP="008B4511">
            <w:pPr>
              <w:cnfStyle w:val="000000100000"/>
            </w:pPr>
            <w:r>
              <w:t>Third party payment system gives a non-successful response.</w:t>
            </w:r>
          </w:p>
        </w:tc>
      </w:tr>
      <w:tr w:rsidR="00B54B05" w:rsidTr="00C14763">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2D15C4" w:rsidP="00A54832">
            <w:pPr>
              <w:cnfStyle w:val="00000001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t>Activity Diagram</w:t>
      </w:r>
    </w:p>
    <w:p w:rsidR="00982FB9" w:rsidRDefault="0020574D" w:rsidP="00982FB9">
      <w:pPr>
        <w:keepNext/>
        <w:jc w:val="center"/>
      </w:pPr>
      <w:r>
        <w:rPr>
          <w:noProof/>
        </w:rPr>
        <w:drawing>
          <wp:inline distT="0" distB="0" distL="0" distR="0">
            <wp:extent cx="5943600" cy="5581015"/>
            <wp:effectExtent l="19050" t="0" r="0" b="0"/>
            <wp:docPr id="23" name="Picture 22" descr="TTS_AD_Refund_All_Tickets_for_a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Refund_All_Tickets_for_an_Event.png"/>
                    <pic:cNvPicPr/>
                  </pic:nvPicPr>
                  <pic:blipFill>
                    <a:blip r:embed="rId34"/>
                    <a:stretch>
                      <a:fillRect/>
                    </a:stretch>
                  </pic:blipFill>
                  <pic:spPr>
                    <a:xfrm>
                      <a:off x="0" y="0"/>
                      <a:ext cx="5943600" cy="5581015"/>
                    </a:xfrm>
                    <a:prstGeom prst="rect">
                      <a:avLst/>
                    </a:prstGeom>
                  </pic:spPr>
                </pic:pic>
              </a:graphicData>
            </a:graphic>
          </wp:inline>
        </w:drawing>
      </w:r>
    </w:p>
    <w:p w:rsidR="00A1718C" w:rsidRDefault="00D94C27" w:rsidP="00DE300C">
      <w:pPr>
        <w:pStyle w:val="Caption"/>
      </w:pPr>
      <w:bookmarkStart w:id="61" w:name="_Toc404173607"/>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18</w:t>
      </w:r>
      <w:r w:rsidR="00707CB8">
        <w:fldChar w:fldCharType="end"/>
      </w:r>
      <w:r w:rsidR="00982FB9">
        <w:t xml:space="preserve"> Refund All Tickets Activity Diagram</w:t>
      </w:r>
      <w:bookmarkEnd w:id="61"/>
    </w:p>
    <w:p w:rsidR="00A1718C" w:rsidRPr="00002DAB" w:rsidRDefault="00A1718C" w:rsidP="00B54B05"/>
    <w:p w:rsidR="00B54B05" w:rsidRDefault="000A70C6" w:rsidP="00282259">
      <w:pPr>
        <w:pStyle w:val="Heading4"/>
      </w:pPr>
      <w:r>
        <w:lastRenderedPageBreak/>
        <w:t>Sequence Diagram</w:t>
      </w:r>
    </w:p>
    <w:p w:rsidR="00982FB9" w:rsidRDefault="00096041" w:rsidP="00982FB9">
      <w:pPr>
        <w:keepNext/>
        <w:jc w:val="center"/>
      </w:pPr>
      <w:r>
        <w:rPr>
          <w:noProof/>
        </w:rPr>
        <w:drawing>
          <wp:inline distT="0" distB="0" distL="0" distR="0">
            <wp:extent cx="5943600" cy="31349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Refund_All_Tickets_for_an_Event.png"/>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AC4EDC" w:rsidRPr="00AC4EDC" w:rsidRDefault="00D94C27" w:rsidP="00DE300C">
      <w:pPr>
        <w:pStyle w:val="Caption"/>
      </w:pPr>
      <w:bookmarkStart w:id="62" w:name="_Toc404173608"/>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19</w:t>
      </w:r>
      <w:r w:rsidR="00707CB8">
        <w:fldChar w:fldCharType="end"/>
      </w:r>
      <w:r w:rsidR="00982FB9">
        <w:t xml:space="preserve"> Refund All Tickets Sequence Diagram</w:t>
      </w:r>
      <w:bookmarkEnd w:id="62"/>
    </w:p>
    <w:p w:rsidR="00B54B05" w:rsidRPr="00B54B05" w:rsidRDefault="00B54B05" w:rsidP="00B54B05"/>
    <w:p w:rsidR="009909DB" w:rsidRDefault="009909DB" w:rsidP="00282259">
      <w:pPr>
        <w:pStyle w:val="Heading3"/>
      </w:pPr>
      <w:bookmarkStart w:id="63" w:name="_Toc404173177"/>
      <w:r>
        <w:t>Create New Patron</w:t>
      </w:r>
      <w:bookmarkEnd w:id="63"/>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4" w:name="_Toc404173317"/>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10</w:t>
      </w:r>
      <w:r w:rsidR="00707CB8">
        <w:fldChar w:fldCharType="end"/>
      </w:r>
      <w:r>
        <w:t xml:space="preserve"> </w:t>
      </w:r>
      <w:r w:rsidR="00E81A8E">
        <w:t xml:space="preserve">Create New Patron </w:t>
      </w:r>
      <w:r>
        <w:t>Use Case</w:t>
      </w:r>
      <w:bookmarkEnd w:id="64"/>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113595">
            <w:pPr>
              <w:jc w:val="center"/>
              <w:cnfStyle w:val="100000000000"/>
            </w:pPr>
            <w:r>
              <w:t>Create New Patron</w:t>
            </w:r>
          </w:p>
        </w:tc>
      </w:tr>
      <w:tr w:rsidR="0047082A" w:rsidTr="00A54832">
        <w:trPr>
          <w:cnfStyle w:val="000000100000"/>
        </w:trPr>
        <w:tc>
          <w:tcPr>
            <w:cnfStyle w:val="001000000000"/>
            <w:tcW w:w="1368" w:type="dxa"/>
            <w:tcBorders>
              <w:right w:val="none" w:sz="0" w:space="0" w:color="auto"/>
            </w:tcBorders>
          </w:tcPr>
          <w:p w:rsidR="0047082A" w:rsidRDefault="0047082A" w:rsidP="0047082A">
            <w:r>
              <w:t>Description</w:t>
            </w:r>
          </w:p>
        </w:tc>
        <w:tc>
          <w:tcPr>
            <w:tcW w:w="8208" w:type="dxa"/>
            <w:gridSpan w:val="2"/>
            <w:tcBorders>
              <w:left w:val="none" w:sz="0" w:space="0" w:color="auto"/>
            </w:tcBorders>
          </w:tcPr>
          <w:p w:rsidR="0047082A" w:rsidRDefault="0047082A" w:rsidP="0047082A">
            <w:pPr>
              <w:cnfStyle w:val="000000100000"/>
            </w:pPr>
            <w:r>
              <w:t>Creating a new patron.</w:t>
            </w:r>
          </w:p>
        </w:tc>
      </w:tr>
      <w:tr w:rsidR="0047082A" w:rsidTr="00A54832">
        <w:trPr>
          <w:cnfStyle w:val="000000010000"/>
        </w:trPr>
        <w:tc>
          <w:tcPr>
            <w:cnfStyle w:val="001000000000"/>
            <w:tcW w:w="1368" w:type="dxa"/>
            <w:tcBorders>
              <w:right w:val="none" w:sz="0" w:space="0" w:color="auto"/>
            </w:tcBorders>
          </w:tcPr>
          <w:p w:rsidR="0047082A" w:rsidRDefault="0047082A" w:rsidP="0047082A">
            <w:r>
              <w:t>Actors</w:t>
            </w:r>
          </w:p>
        </w:tc>
        <w:tc>
          <w:tcPr>
            <w:tcW w:w="8208" w:type="dxa"/>
            <w:gridSpan w:val="2"/>
            <w:tcBorders>
              <w:left w:val="none" w:sz="0" w:space="0" w:color="auto"/>
            </w:tcBorders>
          </w:tcPr>
          <w:p w:rsidR="0047082A" w:rsidRDefault="0047082A" w:rsidP="0047082A">
            <w:pPr>
              <w:cnfStyle w:val="000000010000"/>
            </w:pPr>
            <w:r>
              <w:t>Customer Service Agent (CSA)</w:t>
            </w:r>
          </w:p>
        </w:tc>
      </w:tr>
      <w:tr w:rsidR="0047082A" w:rsidTr="00A54832">
        <w:trPr>
          <w:cnfStyle w:val="000000100000"/>
        </w:trPr>
        <w:tc>
          <w:tcPr>
            <w:cnfStyle w:val="001000000000"/>
            <w:tcW w:w="1368" w:type="dxa"/>
            <w:tcBorders>
              <w:right w:val="none" w:sz="0" w:space="0" w:color="auto"/>
            </w:tcBorders>
          </w:tcPr>
          <w:p w:rsidR="0047082A" w:rsidRDefault="0047082A" w:rsidP="0047082A">
            <w:r>
              <w:t>Pre-Conditions</w:t>
            </w:r>
          </w:p>
        </w:tc>
        <w:tc>
          <w:tcPr>
            <w:tcW w:w="8208" w:type="dxa"/>
            <w:gridSpan w:val="2"/>
            <w:tcBorders>
              <w:left w:val="none" w:sz="0" w:space="0" w:color="auto"/>
            </w:tcBorders>
          </w:tcPr>
          <w:p w:rsidR="0047082A" w:rsidRDefault="0047082A" w:rsidP="0047082A">
            <w:pPr>
              <w:cnfStyle w:val="000000100000"/>
            </w:pPr>
            <w:r>
              <w:t>A CSA is available.</w:t>
            </w:r>
          </w:p>
          <w:p w:rsidR="0047082A" w:rsidRDefault="0047082A" w:rsidP="0047082A">
            <w:pPr>
              <w:cnfStyle w:val="000000100000"/>
            </w:pPr>
            <w:r>
              <w:t>The TTS is operational.</w:t>
            </w:r>
          </w:p>
          <w:p w:rsidR="0047082A" w:rsidRDefault="0047082A" w:rsidP="0047082A">
            <w:pPr>
              <w:cnfStyle w:val="000000100000"/>
            </w:pPr>
            <w:r>
              <w:t>The CSA is logged in to TTS.</w:t>
            </w:r>
          </w:p>
          <w:p w:rsidR="0047082A" w:rsidRDefault="0047082A" w:rsidP="002D051F">
            <w:pPr>
              <w:cnfStyle w:val="000000100000"/>
            </w:pPr>
            <w:r>
              <w:t xml:space="preserve">A patron </w:t>
            </w:r>
            <w:r w:rsidR="00B94F2D">
              <w:t xml:space="preserve">record </w:t>
            </w:r>
            <w:r>
              <w:t>does not exist.</w:t>
            </w:r>
          </w:p>
        </w:tc>
      </w:tr>
      <w:tr w:rsidR="0047082A" w:rsidTr="00A54832">
        <w:trPr>
          <w:cnfStyle w:val="000000010000"/>
        </w:trPr>
        <w:tc>
          <w:tcPr>
            <w:cnfStyle w:val="001000000000"/>
            <w:tcW w:w="1368" w:type="dxa"/>
            <w:tcBorders>
              <w:right w:val="none" w:sz="0" w:space="0" w:color="auto"/>
            </w:tcBorders>
          </w:tcPr>
          <w:p w:rsidR="0047082A" w:rsidRDefault="0047082A" w:rsidP="0047082A">
            <w:r>
              <w:t>Post-Conditions</w:t>
            </w:r>
          </w:p>
        </w:tc>
        <w:tc>
          <w:tcPr>
            <w:tcW w:w="8208" w:type="dxa"/>
            <w:gridSpan w:val="2"/>
            <w:tcBorders>
              <w:left w:val="none" w:sz="0" w:space="0" w:color="auto"/>
            </w:tcBorders>
          </w:tcPr>
          <w:p w:rsidR="0047082A" w:rsidRDefault="0047082A" w:rsidP="0047082A">
            <w:pPr>
              <w:cnfStyle w:val="000000010000"/>
            </w:pPr>
            <w:r>
              <w:t xml:space="preserve">A new patron </w:t>
            </w:r>
            <w:r w:rsidR="003938C1">
              <w:t xml:space="preserve">record </w:t>
            </w:r>
            <w:r>
              <w:t>is created.</w:t>
            </w:r>
          </w:p>
          <w:p w:rsidR="0047082A" w:rsidRDefault="0047082A" w:rsidP="0047082A">
            <w:pPr>
              <w:cnfStyle w:val="000000010000"/>
            </w:pPr>
          </w:p>
        </w:tc>
      </w:tr>
      <w:tr w:rsidR="0047082A" w:rsidTr="00A54832">
        <w:trPr>
          <w:cnfStyle w:val="000000100000"/>
        </w:trPr>
        <w:tc>
          <w:tcPr>
            <w:cnfStyle w:val="001000000000"/>
            <w:tcW w:w="1368" w:type="dxa"/>
            <w:tcBorders>
              <w:right w:val="none" w:sz="0" w:space="0" w:color="auto"/>
            </w:tcBorders>
          </w:tcPr>
          <w:p w:rsidR="0047082A" w:rsidRDefault="0047082A" w:rsidP="0047082A">
            <w:r>
              <w:t>Triggers</w:t>
            </w:r>
          </w:p>
        </w:tc>
        <w:tc>
          <w:tcPr>
            <w:tcW w:w="8208" w:type="dxa"/>
            <w:gridSpan w:val="2"/>
            <w:tcBorders>
              <w:left w:val="none" w:sz="0" w:space="0" w:color="auto"/>
            </w:tcBorders>
          </w:tcPr>
          <w:p w:rsidR="0047082A" w:rsidRDefault="0047082A" w:rsidP="0047082A">
            <w:pPr>
              <w:cnfStyle w:val="000000100000"/>
            </w:pPr>
            <w:r>
              <w:t>A patron needs to be added in the system.</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3E10F0">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47082A" w:rsidTr="003E10F0">
        <w:trPr>
          <w:cnfStyle w:val="000000010000"/>
        </w:trPr>
        <w:tc>
          <w:tcPr>
            <w:cnfStyle w:val="001000000000"/>
            <w:tcW w:w="1368" w:type="dxa"/>
            <w:tcBorders>
              <w:right w:val="none" w:sz="0" w:space="0" w:color="auto"/>
            </w:tcBorders>
            <w:shd w:val="clear" w:color="auto" w:fill="FFFFFF" w:themeFill="background1"/>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FFFFFF" w:themeFill="background1"/>
          </w:tcPr>
          <w:p w:rsidR="0047082A" w:rsidRDefault="00667967" w:rsidP="00667967">
            <w:pPr>
              <w:cnfStyle w:val="000000010000"/>
            </w:pPr>
            <w:r>
              <w:t>E</w:t>
            </w:r>
            <w:r w:rsidR="0047082A">
              <w:t>nter information of new patron.</w:t>
            </w:r>
          </w:p>
        </w:tc>
        <w:tc>
          <w:tcPr>
            <w:tcW w:w="4104" w:type="dxa"/>
            <w:tcBorders>
              <w:left w:val="none" w:sz="0" w:space="0" w:color="auto"/>
            </w:tcBorders>
            <w:shd w:val="clear" w:color="auto" w:fill="FFFFFF" w:themeFill="background1"/>
          </w:tcPr>
          <w:p w:rsidR="0047082A" w:rsidRDefault="0047082A" w:rsidP="0047082A">
            <w:pPr>
              <w:cnfStyle w:val="000000010000"/>
            </w:pPr>
          </w:p>
        </w:tc>
      </w:tr>
      <w:tr w:rsidR="0047082A" w:rsidTr="003E10F0">
        <w:trPr>
          <w:cnfStyle w:val="000000100000"/>
        </w:trPr>
        <w:tc>
          <w:tcPr>
            <w:cnfStyle w:val="001000000000"/>
            <w:tcW w:w="1368" w:type="dxa"/>
            <w:tcBorders>
              <w:right w:val="none" w:sz="0" w:space="0" w:color="auto"/>
            </w:tcBorders>
            <w:shd w:val="clear" w:color="auto" w:fill="FFFFFF" w:themeFill="background1"/>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FFFFFF" w:themeFill="background1"/>
          </w:tcPr>
          <w:p w:rsidR="0047082A" w:rsidRDefault="00667967" w:rsidP="00667967">
            <w:pPr>
              <w:cnfStyle w:val="000000100000"/>
            </w:pPr>
            <w:r>
              <w:t>S</w:t>
            </w:r>
            <w:r w:rsidR="0047082A">
              <w:t>ubmit</w:t>
            </w:r>
            <w:r>
              <w:t xml:space="preserve"> patron</w:t>
            </w:r>
            <w:r w:rsidR="0047082A">
              <w:t xml:space="preserve"> information.</w:t>
            </w:r>
          </w:p>
        </w:tc>
        <w:tc>
          <w:tcPr>
            <w:tcW w:w="4104" w:type="dxa"/>
            <w:tcBorders>
              <w:left w:val="none" w:sz="0" w:space="0" w:color="auto"/>
            </w:tcBorders>
            <w:shd w:val="clear" w:color="auto" w:fill="FFFFFF" w:themeFill="background1"/>
          </w:tcPr>
          <w:p w:rsidR="0047082A" w:rsidRDefault="0047082A" w:rsidP="0047082A">
            <w:pPr>
              <w:cnfStyle w:val="000000100000"/>
            </w:pPr>
          </w:p>
        </w:tc>
      </w:tr>
      <w:tr w:rsidR="0047082A" w:rsidTr="003E10F0">
        <w:trPr>
          <w:cnfStyle w:val="000000010000"/>
        </w:trPr>
        <w:tc>
          <w:tcPr>
            <w:cnfStyle w:val="001000000000"/>
            <w:tcW w:w="1368" w:type="dxa"/>
            <w:tcBorders>
              <w:right w:val="none" w:sz="0" w:space="0" w:color="auto"/>
            </w:tcBorders>
            <w:shd w:val="clear" w:color="auto" w:fill="BFBFBF" w:themeFill="background1" w:themeFillShade="BF"/>
          </w:tcPr>
          <w:p w:rsidR="0047082A" w:rsidRDefault="0047082A" w:rsidP="0047082A">
            <w:pPr>
              <w:pStyle w:val="ListParagraph"/>
              <w:numPr>
                <w:ilvl w:val="0"/>
                <w:numId w:val="29"/>
              </w:numPr>
            </w:pPr>
          </w:p>
        </w:tc>
        <w:tc>
          <w:tcPr>
            <w:tcW w:w="4104" w:type="dxa"/>
            <w:tcBorders>
              <w:left w:val="none" w:sz="0" w:space="0" w:color="auto"/>
              <w:right w:val="none" w:sz="0" w:space="0" w:color="auto"/>
            </w:tcBorders>
            <w:shd w:val="clear" w:color="auto" w:fill="BFBFBF" w:themeFill="background1" w:themeFillShade="BF"/>
          </w:tcPr>
          <w:p w:rsidR="0047082A" w:rsidRDefault="0047082A" w:rsidP="0047082A">
            <w:pPr>
              <w:cnfStyle w:val="000000010000"/>
            </w:pPr>
          </w:p>
        </w:tc>
        <w:tc>
          <w:tcPr>
            <w:tcW w:w="4104" w:type="dxa"/>
            <w:tcBorders>
              <w:left w:val="none" w:sz="0" w:space="0" w:color="auto"/>
            </w:tcBorders>
            <w:shd w:val="clear" w:color="auto" w:fill="BFBFBF" w:themeFill="background1" w:themeFillShade="BF"/>
          </w:tcPr>
          <w:p w:rsidR="0047082A" w:rsidRDefault="0047082A" w:rsidP="00B34725">
            <w:pPr>
              <w:cnfStyle w:val="000000010000"/>
            </w:pPr>
            <w:r>
              <w:t xml:space="preserve">Verify information of the patron and </w:t>
            </w:r>
            <w:r w:rsidR="00B34725">
              <w:t>create a record</w:t>
            </w:r>
            <w:r>
              <w:t>.</w:t>
            </w:r>
          </w:p>
        </w:tc>
      </w:tr>
      <w:tr w:rsidR="0047082A" w:rsidTr="00A54832">
        <w:trPr>
          <w:cnfStyle w:val="000000100000"/>
        </w:trPr>
        <w:tc>
          <w:tcPr>
            <w:cnfStyle w:val="001000000000"/>
            <w:tcW w:w="1368" w:type="dxa"/>
            <w:tcBorders>
              <w:right w:val="none" w:sz="0" w:space="0" w:color="auto"/>
            </w:tcBorders>
          </w:tcPr>
          <w:p w:rsidR="0047082A" w:rsidRDefault="0047082A" w:rsidP="0047082A">
            <w:pPr>
              <w:pStyle w:val="ListParagraph"/>
              <w:numPr>
                <w:ilvl w:val="0"/>
                <w:numId w:val="29"/>
              </w:numPr>
            </w:pPr>
          </w:p>
        </w:tc>
        <w:tc>
          <w:tcPr>
            <w:tcW w:w="4104" w:type="dxa"/>
            <w:tcBorders>
              <w:left w:val="none" w:sz="0" w:space="0" w:color="auto"/>
              <w:right w:val="none" w:sz="0" w:space="0" w:color="auto"/>
            </w:tcBorders>
          </w:tcPr>
          <w:p w:rsidR="0047082A" w:rsidRDefault="0047082A" w:rsidP="0047082A">
            <w:pPr>
              <w:jc w:val="center"/>
              <w:cnfStyle w:val="000000100000"/>
            </w:pPr>
          </w:p>
        </w:tc>
        <w:tc>
          <w:tcPr>
            <w:tcW w:w="4104" w:type="dxa"/>
            <w:tcBorders>
              <w:left w:val="none" w:sz="0" w:space="0" w:color="auto"/>
            </w:tcBorders>
          </w:tcPr>
          <w:p w:rsidR="0047082A" w:rsidRDefault="00C84707" w:rsidP="00C84707">
            <w:pPr>
              <w:cnfStyle w:val="000000100000"/>
            </w:pPr>
            <w:r>
              <w:t>Return that new</w:t>
            </w:r>
            <w:r w:rsidR="0047082A">
              <w:t xml:space="preserve"> patron has</w:t>
            </w:r>
            <w:r>
              <w:t xml:space="preserve"> been created</w:t>
            </w:r>
            <w:r w:rsidR="0047082A">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Exceptions</w:t>
            </w:r>
          </w:p>
        </w:tc>
        <w:tc>
          <w:tcPr>
            <w:tcW w:w="8208" w:type="dxa"/>
            <w:gridSpan w:val="2"/>
            <w:tcBorders>
              <w:left w:val="none" w:sz="0" w:space="0" w:color="auto"/>
            </w:tcBorders>
          </w:tcPr>
          <w:p w:rsidR="00B54B05" w:rsidRDefault="0047082A" w:rsidP="00A54832">
            <w:pPr>
              <w:cnfStyle w:val="000000010000"/>
            </w:pPr>
            <w:r>
              <w:t>Information of two patrons match.</w:t>
            </w:r>
          </w:p>
        </w:tc>
      </w:tr>
      <w:tr w:rsidR="00B54B05" w:rsidTr="00A54832">
        <w:trPr>
          <w:cnfStyle w:val="000000100000"/>
        </w:trPr>
        <w:tc>
          <w:tcPr>
            <w:cnfStyle w:val="001000000000"/>
            <w:tcW w:w="1368" w:type="dxa"/>
            <w:tcBorders>
              <w:right w:val="none" w:sz="0" w:space="0" w:color="auto"/>
            </w:tcBorders>
          </w:tcPr>
          <w:p w:rsidR="00B54B05" w:rsidRDefault="00B54B05" w:rsidP="00A54832">
            <w:r>
              <w:t>Extension Points</w:t>
            </w:r>
          </w:p>
        </w:tc>
        <w:tc>
          <w:tcPr>
            <w:tcW w:w="8208" w:type="dxa"/>
            <w:gridSpan w:val="2"/>
            <w:tcBorders>
              <w:left w:val="none" w:sz="0" w:space="0" w:color="auto"/>
            </w:tcBorders>
          </w:tcPr>
          <w:p w:rsidR="00B54B05" w:rsidRDefault="00123E85" w:rsidP="00A54832">
            <w:pPr>
              <w:cnfStyle w:val="000000100000"/>
            </w:pPr>
            <w:r>
              <w:t>No extension points have been identified for this use case.</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847808" w:rsidRDefault="00F56A0E" w:rsidP="00847808">
      <w:pPr>
        <w:keepNext/>
      </w:pPr>
      <w:r>
        <w:rPr>
          <w:noProof/>
        </w:rPr>
        <w:drawing>
          <wp:inline distT="0" distB="0" distL="0" distR="0">
            <wp:extent cx="5943600" cy="3429000"/>
            <wp:effectExtent l="19050" t="0" r="0" b="0"/>
            <wp:docPr id="24" name="Picture 23" descr="TTS_AD_Create_New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Create_New_Patron.png"/>
                    <pic:cNvPicPr/>
                  </pic:nvPicPr>
                  <pic:blipFill>
                    <a:blip r:embed="rId36"/>
                    <a:stretch>
                      <a:fillRect/>
                    </a:stretch>
                  </pic:blipFill>
                  <pic:spPr>
                    <a:xfrm>
                      <a:off x="0" y="0"/>
                      <a:ext cx="5943600" cy="3429000"/>
                    </a:xfrm>
                    <a:prstGeom prst="rect">
                      <a:avLst/>
                    </a:prstGeom>
                  </pic:spPr>
                </pic:pic>
              </a:graphicData>
            </a:graphic>
          </wp:inline>
        </w:drawing>
      </w:r>
    </w:p>
    <w:p w:rsidR="00B54B05" w:rsidRDefault="00847808" w:rsidP="00DE300C">
      <w:pPr>
        <w:pStyle w:val="Caption"/>
      </w:pPr>
      <w:bookmarkStart w:id="65" w:name="_Toc404173609"/>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20</w:t>
      </w:r>
      <w:r w:rsidR="00707CB8">
        <w:fldChar w:fldCharType="end"/>
      </w:r>
      <w:r>
        <w:t xml:space="preserve"> Create New Patron Activity Diagram</w:t>
      </w:r>
      <w:bookmarkEnd w:id="65"/>
    </w:p>
    <w:p w:rsidR="00847808" w:rsidRPr="00847808" w:rsidRDefault="00847808" w:rsidP="00847808"/>
    <w:p w:rsidR="00B54B05" w:rsidRDefault="000A70C6" w:rsidP="00282259">
      <w:pPr>
        <w:pStyle w:val="Heading4"/>
      </w:pPr>
      <w:r>
        <w:t>Sequence Diagram</w:t>
      </w:r>
    </w:p>
    <w:p w:rsidR="00815AFF" w:rsidRPr="00815AFF" w:rsidRDefault="00815AFF" w:rsidP="00815AFF">
      <w:pPr>
        <w:jc w:val="center"/>
      </w:pPr>
      <w:r>
        <w:rPr>
          <w:noProof/>
        </w:rPr>
        <w:drawing>
          <wp:inline distT="0" distB="0" distL="0" distR="0">
            <wp:extent cx="5943600" cy="28301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Create_New_Patron.png"/>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B54B05" w:rsidRDefault="00847808" w:rsidP="00DE300C">
      <w:pPr>
        <w:pStyle w:val="Caption"/>
      </w:pPr>
      <w:bookmarkStart w:id="66" w:name="_Toc404173610"/>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21</w:t>
      </w:r>
      <w:r w:rsidR="00707CB8">
        <w:fldChar w:fldCharType="end"/>
      </w:r>
      <w:r>
        <w:t xml:space="preserve"> Create New Patron Sequence Diagram</w:t>
      </w:r>
      <w:bookmarkEnd w:id="66"/>
    </w:p>
    <w:p w:rsidR="00847808" w:rsidRPr="00847808" w:rsidRDefault="00847808" w:rsidP="00847808"/>
    <w:p w:rsidR="009909DB" w:rsidRDefault="009909DB" w:rsidP="00282259">
      <w:pPr>
        <w:pStyle w:val="Heading3"/>
      </w:pPr>
      <w:bookmarkStart w:id="67" w:name="_Toc404173178"/>
      <w:r>
        <w:t>Exchange Ticket</w:t>
      </w:r>
      <w:bookmarkEnd w:id="67"/>
    </w:p>
    <w:p w:rsidR="00F83559" w:rsidRPr="00F83559" w:rsidRDefault="00F83559" w:rsidP="00F83559"/>
    <w:p w:rsidR="00B54B05" w:rsidRDefault="00B54B05" w:rsidP="00282259">
      <w:pPr>
        <w:pStyle w:val="Heading4"/>
      </w:pPr>
      <w:r>
        <w:t>Use Case Description</w:t>
      </w:r>
    </w:p>
    <w:p w:rsidR="00B54B05" w:rsidRDefault="00B54B05" w:rsidP="00B54B05"/>
    <w:p w:rsidR="00B54B05" w:rsidRDefault="00B54B05" w:rsidP="00DE300C">
      <w:pPr>
        <w:pStyle w:val="Caption"/>
      </w:pPr>
      <w:bookmarkStart w:id="68" w:name="_Toc404173318"/>
      <w:r>
        <w:t xml:space="preserve">Table </w:t>
      </w:r>
      <w:r w:rsidR="00707CB8">
        <w:fldChar w:fldCharType="begin"/>
      </w:r>
      <w:r w:rsidR="00815AFF">
        <w:instrText xml:space="preserve"> STYLEREF 2 \s </w:instrText>
      </w:r>
      <w:r w:rsidR="00707CB8">
        <w:fldChar w:fldCharType="separate"/>
      </w:r>
      <w:r w:rsidR="00815AFF">
        <w:rPr>
          <w:noProof/>
        </w:rPr>
        <w:t>4.1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11</w:t>
      </w:r>
      <w:r w:rsidR="00707CB8">
        <w:fldChar w:fldCharType="end"/>
      </w:r>
      <w:r>
        <w:t xml:space="preserve"> </w:t>
      </w:r>
      <w:r w:rsidR="00E81A8E">
        <w:t xml:space="preserve">Exchange Ticket </w:t>
      </w:r>
      <w:r>
        <w:t>Use Case</w:t>
      </w:r>
      <w:bookmarkEnd w:id="6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54B05" w:rsidRPr="00F0087D" w:rsidTr="00A54832">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54B05" w:rsidRPr="00F0087D" w:rsidRDefault="00B54B05" w:rsidP="00A54832">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54B05" w:rsidRPr="00F0087D" w:rsidRDefault="00E81A8E" w:rsidP="00CF3A26">
            <w:pPr>
              <w:jc w:val="center"/>
              <w:cnfStyle w:val="100000000000"/>
            </w:pPr>
            <w:r>
              <w:t>Exchange Ticket</w:t>
            </w:r>
            <w:r w:rsidRPr="00F0087D">
              <w:t xml:space="preserve"> </w:t>
            </w:r>
          </w:p>
        </w:tc>
      </w:tr>
      <w:tr w:rsidR="00B54B05" w:rsidTr="00A54832">
        <w:trPr>
          <w:cnfStyle w:val="000000100000"/>
        </w:trPr>
        <w:tc>
          <w:tcPr>
            <w:cnfStyle w:val="001000000000"/>
            <w:tcW w:w="1368" w:type="dxa"/>
            <w:tcBorders>
              <w:right w:val="none" w:sz="0" w:space="0" w:color="auto"/>
            </w:tcBorders>
          </w:tcPr>
          <w:p w:rsidR="00B54B05" w:rsidRDefault="00B54B05" w:rsidP="00A54832">
            <w:r>
              <w:lastRenderedPageBreak/>
              <w:t>Description</w:t>
            </w:r>
          </w:p>
        </w:tc>
        <w:tc>
          <w:tcPr>
            <w:tcW w:w="8208" w:type="dxa"/>
            <w:gridSpan w:val="2"/>
            <w:tcBorders>
              <w:left w:val="none" w:sz="0" w:space="0" w:color="auto"/>
            </w:tcBorders>
          </w:tcPr>
          <w:p w:rsidR="00B54B05" w:rsidRDefault="00B54B05" w:rsidP="009F6A0A">
            <w:pPr>
              <w:cnfStyle w:val="000000100000"/>
            </w:pPr>
            <w:r>
              <w:t xml:space="preserve">The </w:t>
            </w:r>
            <w:r w:rsidR="00E81A8E">
              <w:t xml:space="preserve">Exchange Ticket </w:t>
            </w:r>
            <w:r>
              <w:t xml:space="preserve">Use Case describes the process which will allow a CSA to </w:t>
            </w:r>
            <w:r w:rsidR="009F6A0A">
              <w:t>exchange</w:t>
            </w:r>
            <w:r>
              <w:t xml:space="preserve"> a ticket for a patron</w:t>
            </w:r>
            <w:r w:rsidR="009F6A0A">
              <w:t xml:space="preserve"> who has an existing reservation</w:t>
            </w:r>
            <w:r>
              <w:t>.</w:t>
            </w:r>
          </w:p>
        </w:tc>
      </w:tr>
      <w:tr w:rsidR="00B54B05" w:rsidTr="00A54832">
        <w:trPr>
          <w:cnfStyle w:val="000000010000"/>
        </w:trPr>
        <w:tc>
          <w:tcPr>
            <w:cnfStyle w:val="001000000000"/>
            <w:tcW w:w="1368" w:type="dxa"/>
            <w:tcBorders>
              <w:right w:val="none" w:sz="0" w:space="0" w:color="auto"/>
            </w:tcBorders>
          </w:tcPr>
          <w:p w:rsidR="00B54B05" w:rsidRDefault="00B54B05" w:rsidP="00A54832">
            <w:r>
              <w:t>Actors</w:t>
            </w:r>
          </w:p>
        </w:tc>
        <w:tc>
          <w:tcPr>
            <w:tcW w:w="8208" w:type="dxa"/>
            <w:gridSpan w:val="2"/>
            <w:tcBorders>
              <w:left w:val="none" w:sz="0" w:space="0" w:color="auto"/>
            </w:tcBorders>
          </w:tcPr>
          <w:p w:rsidR="00B54B05" w:rsidRDefault="00B54B05" w:rsidP="00A54832">
            <w:pPr>
              <w:cnfStyle w:val="000000010000"/>
            </w:pPr>
            <w:r>
              <w:t>Customer Service Agent (CSA)</w:t>
            </w:r>
          </w:p>
        </w:tc>
      </w:tr>
      <w:tr w:rsidR="00B54B05" w:rsidTr="00A54832">
        <w:trPr>
          <w:cnfStyle w:val="000000100000"/>
        </w:trPr>
        <w:tc>
          <w:tcPr>
            <w:cnfStyle w:val="001000000000"/>
            <w:tcW w:w="1368" w:type="dxa"/>
            <w:tcBorders>
              <w:right w:val="none" w:sz="0" w:space="0" w:color="auto"/>
            </w:tcBorders>
          </w:tcPr>
          <w:p w:rsidR="00B54B05" w:rsidRDefault="00B54B05" w:rsidP="00A54832">
            <w:r>
              <w:t>Pre-Conditions</w:t>
            </w:r>
          </w:p>
        </w:tc>
        <w:tc>
          <w:tcPr>
            <w:tcW w:w="8208" w:type="dxa"/>
            <w:gridSpan w:val="2"/>
            <w:tcBorders>
              <w:left w:val="none" w:sz="0" w:space="0" w:color="auto"/>
            </w:tcBorders>
          </w:tcPr>
          <w:p w:rsidR="00B54B05" w:rsidRDefault="00B54B05" w:rsidP="00A54832">
            <w:pPr>
              <w:cnfStyle w:val="000000100000"/>
            </w:pPr>
            <w:r>
              <w:t>A CSA is available.</w:t>
            </w:r>
          </w:p>
          <w:p w:rsidR="00B54B05" w:rsidRDefault="00B54B05" w:rsidP="00A54832">
            <w:pPr>
              <w:cnfStyle w:val="000000100000"/>
            </w:pPr>
            <w:r>
              <w:t>The TTS is operational.</w:t>
            </w:r>
          </w:p>
          <w:p w:rsidR="00B54B05" w:rsidRDefault="00B54B05" w:rsidP="00A54832">
            <w:pPr>
              <w:cnfStyle w:val="000000100000"/>
            </w:pPr>
            <w:r>
              <w:t>The CSA is logged in to TTS.</w:t>
            </w:r>
          </w:p>
          <w:p w:rsidR="009F6A0A" w:rsidRDefault="009F6A0A" w:rsidP="00A54832">
            <w:pPr>
              <w:cnfStyle w:val="000000100000"/>
            </w:pPr>
            <w:r>
              <w:t>A valid reservation exists for the patron.</w:t>
            </w:r>
          </w:p>
          <w:p w:rsidR="009F6A0A" w:rsidRDefault="009F6A0A" w:rsidP="00A54832">
            <w:pPr>
              <w:cnfStyle w:val="000000100000"/>
            </w:pPr>
            <w:r>
              <w:t>Patron has already been verified.</w:t>
            </w:r>
          </w:p>
        </w:tc>
      </w:tr>
      <w:tr w:rsidR="00B54B05" w:rsidTr="00A54832">
        <w:trPr>
          <w:cnfStyle w:val="000000010000"/>
        </w:trPr>
        <w:tc>
          <w:tcPr>
            <w:cnfStyle w:val="001000000000"/>
            <w:tcW w:w="1368" w:type="dxa"/>
            <w:tcBorders>
              <w:right w:val="none" w:sz="0" w:space="0" w:color="auto"/>
            </w:tcBorders>
          </w:tcPr>
          <w:p w:rsidR="00B54B05" w:rsidRDefault="00B54B05" w:rsidP="00A54832">
            <w:r>
              <w:t>Post-Conditions</w:t>
            </w:r>
          </w:p>
        </w:tc>
        <w:tc>
          <w:tcPr>
            <w:tcW w:w="8208" w:type="dxa"/>
            <w:gridSpan w:val="2"/>
            <w:tcBorders>
              <w:left w:val="none" w:sz="0" w:space="0" w:color="auto"/>
            </w:tcBorders>
          </w:tcPr>
          <w:p w:rsidR="00B54B05" w:rsidRDefault="009F6A0A" w:rsidP="00A54832">
            <w:pPr>
              <w:cnfStyle w:val="000000010000"/>
            </w:pPr>
            <w:r>
              <w:t>A ticket is exchanged</w:t>
            </w:r>
            <w:r w:rsidR="00B54B05">
              <w:t xml:space="preserve"> for a patron.</w:t>
            </w:r>
          </w:p>
          <w:p w:rsidR="00B54B05" w:rsidRDefault="009F6A0A" w:rsidP="00A54832">
            <w:pPr>
              <w:cnfStyle w:val="000000010000"/>
            </w:pPr>
            <w:r>
              <w:t>A ticket is not exchanged and patron keeps existing reservation.</w:t>
            </w:r>
          </w:p>
        </w:tc>
      </w:tr>
      <w:tr w:rsidR="00B54B05" w:rsidTr="00A54832">
        <w:trPr>
          <w:cnfStyle w:val="000000100000"/>
        </w:trPr>
        <w:tc>
          <w:tcPr>
            <w:cnfStyle w:val="001000000000"/>
            <w:tcW w:w="1368" w:type="dxa"/>
            <w:tcBorders>
              <w:right w:val="none" w:sz="0" w:space="0" w:color="auto"/>
            </w:tcBorders>
          </w:tcPr>
          <w:p w:rsidR="00B54B05" w:rsidRDefault="00B54B05" w:rsidP="00A54832">
            <w:r>
              <w:t>Triggers</w:t>
            </w:r>
          </w:p>
        </w:tc>
        <w:tc>
          <w:tcPr>
            <w:tcW w:w="8208" w:type="dxa"/>
            <w:gridSpan w:val="2"/>
            <w:tcBorders>
              <w:left w:val="none" w:sz="0" w:space="0" w:color="auto"/>
            </w:tcBorders>
          </w:tcPr>
          <w:p w:rsidR="00B54B05" w:rsidRDefault="00B54B05" w:rsidP="008A6FB8">
            <w:pPr>
              <w:cnfStyle w:val="000000100000"/>
            </w:pPr>
            <w:r>
              <w:t xml:space="preserve">A patron wishes to </w:t>
            </w:r>
            <w:r w:rsidR="008A6FB8">
              <w:t>exchange</w:t>
            </w:r>
            <w:r>
              <w:t xml:space="preserve"> a ticket.</w:t>
            </w:r>
          </w:p>
        </w:tc>
      </w:tr>
      <w:tr w:rsidR="00B54B05" w:rsidTr="00A54832">
        <w:trPr>
          <w:cnfStyle w:val="000000010000"/>
        </w:trPr>
        <w:tc>
          <w:tcPr>
            <w:cnfStyle w:val="001000000000"/>
            <w:tcW w:w="9576" w:type="dxa"/>
            <w:gridSpan w:val="3"/>
          </w:tcPr>
          <w:p w:rsidR="00B54B05" w:rsidRDefault="00B54B05" w:rsidP="00A54832">
            <w:pPr>
              <w:jc w:val="center"/>
            </w:pPr>
            <w:r>
              <w:t>Flow</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tc>
        <w:tc>
          <w:tcPr>
            <w:tcW w:w="4104" w:type="dxa"/>
            <w:tcBorders>
              <w:left w:val="none" w:sz="0" w:space="0" w:color="auto"/>
              <w:right w:val="none" w:sz="0" w:space="0" w:color="auto"/>
            </w:tcBorders>
            <w:shd w:val="clear" w:color="auto" w:fill="FFFFFF" w:themeFill="background1"/>
          </w:tcPr>
          <w:p w:rsidR="00B54B05" w:rsidRDefault="00B54B05" w:rsidP="00A54832">
            <w:pPr>
              <w:jc w:val="center"/>
              <w:cnfStyle w:val="000000100000"/>
            </w:pPr>
            <w:r>
              <w:t>Actor</w:t>
            </w:r>
          </w:p>
        </w:tc>
        <w:tc>
          <w:tcPr>
            <w:tcW w:w="4104" w:type="dxa"/>
            <w:tcBorders>
              <w:left w:val="none" w:sz="0" w:space="0" w:color="auto"/>
            </w:tcBorders>
          </w:tcPr>
          <w:p w:rsidR="00B54B05" w:rsidRDefault="00B54B05" w:rsidP="00A54832">
            <w:pPr>
              <w:jc w:val="center"/>
              <w:cnfStyle w:val="000000100000"/>
            </w:pPr>
            <w:r>
              <w:t>System</w:t>
            </w: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9A6828" w:rsidP="00A54832">
            <w:pPr>
              <w:cnfStyle w:val="000000010000"/>
            </w:pPr>
            <w:r>
              <w:t>Search</w:t>
            </w:r>
            <w:r w:rsidR="00B54B05">
              <w:t xml:space="preserve"> </w:t>
            </w:r>
            <w:r w:rsidR="00A54832">
              <w:t xml:space="preserve">for existing reservation </w:t>
            </w:r>
            <w:r>
              <w:t xml:space="preserve">by reservation </w:t>
            </w:r>
            <w:r w:rsidR="00A54832">
              <w:t>number.</w:t>
            </w:r>
          </w:p>
        </w:tc>
        <w:tc>
          <w:tcPr>
            <w:tcW w:w="4104" w:type="dxa"/>
            <w:tcBorders>
              <w:left w:val="none" w:sz="0" w:space="0" w:color="auto"/>
            </w:tcBorders>
          </w:tcPr>
          <w:p w:rsidR="00B54B05" w:rsidRDefault="00B54B05"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9A6828" w:rsidP="00A54832">
            <w:pPr>
              <w:cnfStyle w:val="000000100000"/>
            </w:pPr>
            <w:r>
              <w:t>Query</w:t>
            </w:r>
            <w:r w:rsidR="00B54B05">
              <w:t xml:space="preserve"> for a </w:t>
            </w:r>
            <w:r w:rsidR="00A54832">
              <w:t>reservation by number.</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B54B05" w:rsidP="00A54832">
            <w:pPr>
              <w:cnfStyle w:val="000000010000"/>
            </w:pPr>
            <w:r>
              <w:t>Return res</w:t>
            </w:r>
            <w:r w:rsidR="00A54832">
              <w:t>ervation and patron info.</w:t>
            </w:r>
          </w:p>
        </w:tc>
      </w:tr>
      <w:tr w:rsidR="00B54B05" w:rsidTr="005C5904">
        <w:trPr>
          <w:cnfStyle w:val="000000100000"/>
        </w:trPr>
        <w:tc>
          <w:tcPr>
            <w:cnfStyle w:val="001000000000"/>
            <w:tcW w:w="1368" w:type="dxa"/>
            <w:tcBorders>
              <w:bottom w:val="single" w:sz="4" w:space="0" w:color="auto"/>
              <w:right w:val="none" w:sz="0" w:space="0" w:color="auto"/>
            </w:tcBorders>
            <w:shd w:val="clear" w:color="auto" w:fill="FFFFFF" w:themeFill="background1"/>
          </w:tcPr>
          <w:p w:rsidR="00B54B05" w:rsidRDefault="00B54B05" w:rsidP="009D6976">
            <w:pPr>
              <w:pStyle w:val="ListParagraph"/>
              <w:numPr>
                <w:ilvl w:val="0"/>
                <w:numId w:val="30"/>
              </w:numPr>
            </w:pPr>
          </w:p>
        </w:tc>
        <w:tc>
          <w:tcPr>
            <w:tcW w:w="4104" w:type="dxa"/>
            <w:tcBorders>
              <w:left w:val="none" w:sz="0" w:space="0" w:color="auto"/>
              <w:bottom w:val="single" w:sz="4" w:space="0" w:color="auto"/>
              <w:right w:val="none" w:sz="0" w:space="0" w:color="auto"/>
            </w:tcBorders>
            <w:shd w:val="clear" w:color="auto" w:fill="FFFFFF" w:themeFill="background1"/>
          </w:tcPr>
          <w:p w:rsidR="00B54B05" w:rsidRDefault="00A54832" w:rsidP="00CC67E5">
            <w:pPr>
              <w:cnfStyle w:val="000000100000"/>
            </w:pPr>
            <w:r>
              <w:t>Select correc</w:t>
            </w:r>
            <w:r w:rsidR="00CC67E5">
              <w:t>t reservation/patron.</w:t>
            </w:r>
          </w:p>
        </w:tc>
        <w:tc>
          <w:tcPr>
            <w:tcW w:w="4104" w:type="dxa"/>
            <w:tcBorders>
              <w:left w:val="none" w:sz="0" w:space="0" w:color="auto"/>
              <w:bottom w:val="single" w:sz="4" w:space="0" w:color="auto"/>
            </w:tcBorders>
            <w:shd w:val="clear" w:color="auto" w:fill="FFFFFF" w:themeFill="background1"/>
          </w:tcPr>
          <w:p w:rsidR="00B54B05" w:rsidRDefault="00B54B05" w:rsidP="00A54832">
            <w:pPr>
              <w:cnfStyle w:val="000000100000"/>
            </w:pPr>
          </w:p>
        </w:tc>
      </w:tr>
      <w:tr w:rsidR="009A6828" w:rsidTr="005C5904">
        <w:trPr>
          <w:cnfStyle w:val="000000010000"/>
        </w:trPr>
        <w:tc>
          <w:tcPr>
            <w:cnfStyle w:val="001000000000"/>
            <w:tcW w:w="1368" w:type="dxa"/>
            <w:tcBorders>
              <w:right w:val="single" w:sz="4" w:space="0" w:color="auto"/>
            </w:tcBorders>
            <w:shd w:val="clear" w:color="auto" w:fill="FFFFFF" w:themeFill="background1"/>
          </w:tcPr>
          <w:p w:rsidR="009A6828" w:rsidRDefault="009A6828" w:rsidP="009D6976">
            <w:pPr>
              <w:pStyle w:val="ListParagraph"/>
              <w:numPr>
                <w:ilvl w:val="0"/>
                <w:numId w:val="30"/>
              </w:numPr>
            </w:pPr>
          </w:p>
        </w:tc>
        <w:tc>
          <w:tcPr>
            <w:tcW w:w="4104" w:type="dxa"/>
            <w:tcBorders>
              <w:left w:val="single" w:sz="4" w:space="0" w:color="auto"/>
              <w:right w:val="single" w:sz="4" w:space="0" w:color="auto"/>
            </w:tcBorders>
            <w:shd w:val="clear" w:color="auto" w:fill="FFFFFF" w:themeFill="background1"/>
          </w:tcPr>
          <w:p w:rsidR="009A6828" w:rsidRDefault="009A6828" w:rsidP="00CC67E5">
            <w:pPr>
              <w:cnfStyle w:val="000000010000"/>
            </w:pPr>
            <w:r>
              <w:t>Search for an event.</w:t>
            </w:r>
          </w:p>
        </w:tc>
        <w:tc>
          <w:tcPr>
            <w:tcW w:w="4104" w:type="dxa"/>
            <w:tcBorders>
              <w:left w:val="single" w:sz="4" w:space="0" w:color="auto"/>
            </w:tcBorders>
            <w:shd w:val="clear" w:color="auto" w:fill="FFFFFF" w:themeFill="background1"/>
          </w:tcPr>
          <w:p w:rsidR="009A6828" w:rsidRDefault="009A6828" w:rsidP="00A54832">
            <w:pPr>
              <w:cnfStyle w:val="000000010000"/>
            </w:pPr>
          </w:p>
        </w:tc>
      </w:tr>
      <w:tr w:rsidR="00B54B05" w:rsidTr="00A54832">
        <w:trPr>
          <w:cnfStyle w:val="00000010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B54B05" w:rsidP="00A54832">
            <w:pPr>
              <w:cnfStyle w:val="000000100000"/>
            </w:pPr>
          </w:p>
        </w:tc>
        <w:tc>
          <w:tcPr>
            <w:tcW w:w="4104" w:type="dxa"/>
            <w:tcBorders>
              <w:left w:val="none" w:sz="0" w:space="0" w:color="auto"/>
            </w:tcBorders>
          </w:tcPr>
          <w:p w:rsidR="00B54B05" w:rsidRDefault="009A6828" w:rsidP="00A54832">
            <w:pPr>
              <w:cnfStyle w:val="000000100000"/>
            </w:pPr>
            <w:r>
              <w:t>Query</w:t>
            </w:r>
            <w:r w:rsidR="00CC67E5">
              <w:t xml:space="preserve"> for event</w:t>
            </w:r>
            <w:r>
              <w:t>s</w:t>
            </w:r>
            <w:r w:rsidR="00CC67E5">
              <w:t>.</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CC67E5" w:rsidP="00A54832">
            <w:pPr>
              <w:cnfStyle w:val="000000010000"/>
            </w:pPr>
            <w:r>
              <w:t xml:space="preserve">Return results </w:t>
            </w:r>
            <w:r w:rsidR="009A6828">
              <w:t xml:space="preserve">of </w:t>
            </w:r>
            <w:r>
              <w:t>available seats.</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FFFFFF" w:themeFill="background1"/>
          </w:tcPr>
          <w:p w:rsidR="00B54B05" w:rsidRDefault="00CC67E5" w:rsidP="00A54832">
            <w:pPr>
              <w:cnfStyle w:val="000000100000"/>
            </w:pPr>
            <w:r>
              <w:t>Select seat.</w:t>
            </w:r>
          </w:p>
        </w:tc>
        <w:tc>
          <w:tcPr>
            <w:tcW w:w="4104" w:type="dxa"/>
            <w:tcBorders>
              <w:left w:val="none" w:sz="0" w:space="0" w:color="auto"/>
            </w:tcBorders>
            <w:shd w:val="clear" w:color="auto" w:fill="FFFFFF" w:themeFill="background1"/>
          </w:tcPr>
          <w:p w:rsidR="00B54B05" w:rsidRDefault="00B54B05" w:rsidP="00A54832">
            <w:pPr>
              <w:cnfStyle w:val="000000100000"/>
            </w:pPr>
          </w:p>
        </w:tc>
      </w:tr>
      <w:tr w:rsidR="00B54B05" w:rsidTr="00A54832">
        <w:trPr>
          <w:cnfStyle w:val="000000010000"/>
        </w:trPr>
        <w:tc>
          <w:tcPr>
            <w:cnfStyle w:val="001000000000"/>
            <w:tcW w:w="1368" w:type="dxa"/>
            <w:tcBorders>
              <w:right w:val="none" w:sz="0" w:space="0" w:color="auto"/>
            </w:tcBorders>
          </w:tcPr>
          <w:p w:rsidR="00B54B05" w:rsidRDefault="00B54B05" w:rsidP="009D6976">
            <w:pPr>
              <w:pStyle w:val="ListParagraph"/>
              <w:numPr>
                <w:ilvl w:val="0"/>
                <w:numId w:val="30"/>
              </w:numPr>
            </w:pPr>
          </w:p>
        </w:tc>
        <w:tc>
          <w:tcPr>
            <w:tcW w:w="4104" w:type="dxa"/>
            <w:tcBorders>
              <w:left w:val="none" w:sz="0" w:space="0" w:color="auto"/>
              <w:right w:val="none" w:sz="0" w:space="0" w:color="auto"/>
            </w:tcBorders>
          </w:tcPr>
          <w:p w:rsidR="00B54B05" w:rsidRDefault="00CC67E5" w:rsidP="00A54832">
            <w:pPr>
              <w:cnfStyle w:val="000000010000"/>
            </w:pPr>
            <w:r>
              <w:t>Submit exchange selection.</w:t>
            </w:r>
          </w:p>
        </w:tc>
        <w:tc>
          <w:tcPr>
            <w:tcW w:w="4104" w:type="dxa"/>
            <w:tcBorders>
              <w:left w:val="none" w:sz="0" w:space="0" w:color="auto"/>
            </w:tcBorders>
          </w:tcPr>
          <w:p w:rsidR="00B54B05" w:rsidRDefault="00B54B05" w:rsidP="00A54832">
            <w:pPr>
              <w:cnfStyle w:val="000000010000"/>
            </w:pPr>
          </w:p>
        </w:tc>
      </w:tr>
      <w:tr w:rsidR="00B54B05" w:rsidTr="005C5904">
        <w:trPr>
          <w:cnfStyle w:val="00000010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100000"/>
            </w:pPr>
          </w:p>
        </w:tc>
        <w:tc>
          <w:tcPr>
            <w:tcW w:w="4104" w:type="dxa"/>
            <w:tcBorders>
              <w:left w:val="none" w:sz="0" w:space="0" w:color="auto"/>
            </w:tcBorders>
            <w:shd w:val="clear" w:color="auto" w:fill="BFBFBF" w:themeFill="background1" w:themeFillShade="BF"/>
          </w:tcPr>
          <w:p w:rsidR="00B54B05" w:rsidRDefault="00CC67E5" w:rsidP="00A54832">
            <w:pPr>
              <w:cnfStyle w:val="000000100000"/>
            </w:pPr>
            <w:r>
              <w:t>Verify seat is available, and lock selected seat.</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9D6976">
            <w:pPr>
              <w:pStyle w:val="ListParagraph"/>
              <w:numPr>
                <w:ilvl w:val="0"/>
                <w:numId w:val="30"/>
              </w:numPr>
            </w:pPr>
          </w:p>
        </w:tc>
        <w:tc>
          <w:tcPr>
            <w:tcW w:w="4104" w:type="dxa"/>
            <w:tcBorders>
              <w:left w:val="none" w:sz="0" w:space="0" w:color="auto"/>
              <w:right w:val="none" w:sz="0" w:space="0" w:color="auto"/>
            </w:tcBorders>
            <w:shd w:val="clear" w:color="auto" w:fill="BFBFBF" w:themeFill="background1" w:themeFillShade="BF"/>
          </w:tcPr>
          <w:p w:rsidR="00B54B05" w:rsidRDefault="00B54B05" w:rsidP="00A54832">
            <w:pPr>
              <w:cnfStyle w:val="000000010000"/>
            </w:pPr>
          </w:p>
        </w:tc>
        <w:tc>
          <w:tcPr>
            <w:tcW w:w="4104" w:type="dxa"/>
            <w:tcBorders>
              <w:left w:val="none" w:sz="0" w:space="0" w:color="auto"/>
            </w:tcBorders>
            <w:shd w:val="clear" w:color="auto" w:fill="BFBFBF" w:themeFill="background1" w:themeFillShade="BF"/>
          </w:tcPr>
          <w:p w:rsidR="00B54B05" w:rsidRDefault="00CC67E5" w:rsidP="00A54832">
            <w:pPr>
              <w:cnfStyle w:val="000000010000"/>
            </w:pPr>
            <w:r>
              <w:t>Associate locked seat with selected patron.</w:t>
            </w:r>
          </w:p>
        </w:tc>
      </w:tr>
      <w:tr w:rsidR="009A6828" w:rsidTr="005C5904">
        <w:trPr>
          <w:cnfStyle w:val="000000100000"/>
        </w:trPr>
        <w:tc>
          <w:tcPr>
            <w:cnfStyle w:val="001000000000"/>
            <w:tcW w:w="1368" w:type="dxa"/>
            <w:tcBorders>
              <w:bottom w:val="single" w:sz="4" w:space="0" w:color="auto"/>
              <w:right w:val="none" w:sz="0" w:space="0" w:color="auto"/>
            </w:tcBorders>
            <w:shd w:val="clear" w:color="auto" w:fill="BFBFBF" w:themeFill="background1" w:themeFillShade="BF"/>
          </w:tcPr>
          <w:p w:rsidR="009A6828" w:rsidRDefault="009A6828" w:rsidP="009D6976">
            <w:pPr>
              <w:pStyle w:val="ListParagraph"/>
              <w:numPr>
                <w:ilvl w:val="0"/>
                <w:numId w:val="30"/>
              </w:numPr>
            </w:pPr>
          </w:p>
        </w:tc>
        <w:tc>
          <w:tcPr>
            <w:tcW w:w="4104" w:type="dxa"/>
            <w:tcBorders>
              <w:left w:val="none" w:sz="0" w:space="0" w:color="auto"/>
              <w:bottom w:val="single" w:sz="4" w:space="0" w:color="auto"/>
              <w:right w:val="none" w:sz="0" w:space="0" w:color="auto"/>
            </w:tcBorders>
            <w:shd w:val="clear" w:color="auto" w:fill="BFBFBF" w:themeFill="background1" w:themeFillShade="BF"/>
          </w:tcPr>
          <w:p w:rsidR="009A6828" w:rsidRDefault="009A6828" w:rsidP="00A54832">
            <w:pPr>
              <w:cnfStyle w:val="000000100000"/>
            </w:pPr>
          </w:p>
        </w:tc>
        <w:tc>
          <w:tcPr>
            <w:tcW w:w="4104" w:type="dxa"/>
            <w:tcBorders>
              <w:left w:val="none" w:sz="0" w:space="0" w:color="auto"/>
              <w:bottom w:val="single" w:sz="4" w:space="0" w:color="auto"/>
            </w:tcBorders>
            <w:shd w:val="clear" w:color="auto" w:fill="BFBFBF" w:themeFill="background1" w:themeFillShade="BF"/>
          </w:tcPr>
          <w:p w:rsidR="009A6828" w:rsidRDefault="00F9483A" w:rsidP="00A54832">
            <w:pPr>
              <w:cnfStyle w:val="000000100000"/>
            </w:pPr>
            <w:r>
              <w:t>Unlock previous seat selection.</w:t>
            </w:r>
          </w:p>
        </w:tc>
      </w:tr>
      <w:tr w:rsidR="00CC67E5" w:rsidTr="005C5904">
        <w:trPr>
          <w:cnfStyle w:val="000000010000"/>
        </w:trPr>
        <w:tc>
          <w:tcPr>
            <w:cnfStyle w:val="001000000000"/>
            <w:tcW w:w="1368" w:type="dxa"/>
            <w:tcBorders>
              <w:right w:val="single" w:sz="4" w:space="0" w:color="auto"/>
            </w:tcBorders>
            <w:shd w:val="clear" w:color="auto" w:fill="BFBFBF" w:themeFill="background1" w:themeFillShade="BF"/>
          </w:tcPr>
          <w:p w:rsidR="00CC67E5" w:rsidRDefault="00CC67E5" w:rsidP="009D6976">
            <w:pPr>
              <w:pStyle w:val="ListParagraph"/>
              <w:numPr>
                <w:ilvl w:val="0"/>
                <w:numId w:val="30"/>
              </w:numPr>
            </w:pPr>
          </w:p>
        </w:tc>
        <w:tc>
          <w:tcPr>
            <w:tcW w:w="4104" w:type="dxa"/>
            <w:tcBorders>
              <w:left w:val="single" w:sz="4" w:space="0" w:color="auto"/>
              <w:right w:val="single" w:sz="4" w:space="0" w:color="auto"/>
            </w:tcBorders>
            <w:shd w:val="clear" w:color="auto" w:fill="BFBFBF" w:themeFill="background1" w:themeFillShade="BF"/>
          </w:tcPr>
          <w:p w:rsidR="00CC67E5" w:rsidRDefault="00CC67E5" w:rsidP="00A54832">
            <w:pPr>
              <w:cnfStyle w:val="000000010000"/>
            </w:pPr>
          </w:p>
        </w:tc>
        <w:tc>
          <w:tcPr>
            <w:tcW w:w="4104" w:type="dxa"/>
            <w:tcBorders>
              <w:left w:val="single" w:sz="4" w:space="0" w:color="auto"/>
            </w:tcBorders>
            <w:shd w:val="clear" w:color="auto" w:fill="BFBFBF" w:themeFill="background1" w:themeFillShade="BF"/>
          </w:tcPr>
          <w:p w:rsidR="00CC67E5" w:rsidRDefault="00CC67E5" w:rsidP="00A54832">
            <w:pPr>
              <w:cnfStyle w:val="000000010000"/>
            </w:pPr>
            <w:r>
              <w:t>Send confirmation of reservation deletion.</w:t>
            </w:r>
          </w:p>
        </w:tc>
      </w:tr>
      <w:tr w:rsidR="00B54B05" w:rsidTr="005C5904">
        <w:trPr>
          <w:cnfStyle w:val="000000100000"/>
        </w:trPr>
        <w:tc>
          <w:tcPr>
            <w:cnfStyle w:val="001000000000"/>
            <w:tcW w:w="1368" w:type="dxa"/>
            <w:tcBorders>
              <w:right w:val="none" w:sz="0" w:space="0" w:color="auto"/>
            </w:tcBorders>
            <w:shd w:val="clear" w:color="auto" w:fill="FFFFFF" w:themeFill="background1"/>
          </w:tcPr>
          <w:p w:rsidR="00B54B05" w:rsidRDefault="00B54B05" w:rsidP="00A54832">
            <w:r>
              <w:t>Exceptions</w:t>
            </w:r>
          </w:p>
        </w:tc>
        <w:tc>
          <w:tcPr>
            <w:tcW w:w="8208" w:type="dxa"/>
            <w:gridSpan w:val="2"/>
            <w:tcBorders>
              <w:left w:val="none" w:sz="0" w:space="0" w:color="auto"/>
            </w:tcBorders>
            <w:shd w:val="clear" w:color="auto" w:fill="FFFFFF" w:themeFill="background1"/>
          </w:tcPr>
          <w:p w:rsidR="00B54B05" w:rsidRDefault="00991D2E" w:rsidP="00A54832">
            <w:pPr>
              <w:cnfStyle w:val="000000100000"/>
            </w:pPr>
            <w:r>
              <w:t>The reservation does not exist or cannot be found.</w:t>
            </w:r>
          </w:p>
          <w:p w:rsidR="00991D2E" w:rsidRDefault="00991D2E" w:rsidP="00A54832">
            <w:pPr>
              <w:cnfStyle w:val="000000100000"/>
            </w:pPr>
            <w:r>
              <w:t>The event does not exist, or cannot be found.</w:t>
            </w:r>
          </w:p>
          <w:p w:rsidR="00991D2E" w:rsidRDefault="00991D2E" w:rsidP="00A54832">
            <w:pPr>
              <w:cnfStyle w:val="000000100000"/>
            </w:pPr>
            <w:r>
              <w:t>Tickets for the event are sold out.</w:t>
            </w:r>
          </w:p>
          <w:p w:rsidR="00991D2E" w:rsidRDefault="00991D2E" w:rsidP="00A54832">
            <w:pPr>
              <w:cnfStyle w:val="000000100000"/>
            </w:pPr>
            <w:r>
              <w:t>The selected seat is unavailable.</w:t>
            </w:r>
          </w:p>
        </w:tc>
      </w:tr>
      <w:tr w:rsidR="00B54B05" w:rsidTr="005C5904">
        <w:trPr>
          <w:cnfStyle w:val="000000010000"/>
        </w:trPr>
        <w:tc>
          <w:tcPr>
            <w:cnfStyle w:val="001000000000"/>
            <w:tcW w:w="1368" w:type="dxa"/>
            <w:tcBorders>
              <w:right w:val="none" w:sz="0" w:space="0" w:color="auto"/>
            </w:tcBorders>
            <w:shd w:val="clear" w:color="auto" w:fill="BFBFBF" w:themeFill="background1" w:themeFillShade="BF"/>
          </w:tcPr>
          <w:p w:rsidR="00B54B05" w:rsidRDefault="00B54B05" w:rsidP="00A54832">
            <w:r>
              <w:t>Extension Points</w:t>
            </w:r>
          </w:p>
        </w:tc>
        <w:tc>
          <w:tcPr>
            <w:tcW w:w="8208" w:type="dxa"/>
            <w:gridSpan w:val="2"/>
            <w:tcBorders>
              <w:left w:val="none" w:sz="0" w:space="0" w:color="auto"/>
            </w:tcBorders>
            <w:shd w:val="clear" w:color="auto" w:fill="BFBFBF" w:themeFill="background1" w:themeFillShade="BF"/>
          </w:tcPr>
          <w:p w:rsidR="00B54B05" w:rsidRDefault="00AA466B" w:rsidP="00A54832">
            <w:pPr>
              <w:cnfStyle w:val="000000010000"/>
            </w:pPr>
            <w:r>
              <w:t>Validate Patron Payment</w:t>
            </w:r>
          </w:p>
          <w:p w:rsidR="00AA466B" w:rsidRDefault="00AA466B" w:rsidP="00A54832">
            <w:pPr>
              <w:cnfStyle w:val="000000010000"/>
            </w:pPr>
            <w:r>
              <w:t>Patron Request Refund</w:t>
            </w:r>
          </w:p>
        </w:tc>
      </w:tr>
    </w:tbl>
    <w:p w:rsidR="00B54B05" w:rsidRDefault="00B54B05" w:rsidP="00B54B05"/>
    <w:p w:rsidR="00B54B05" w:rsidRPr="00002DAB" w:rsidRDefault="00B54B05" w:rsidP="00B54B05"/>
    <w:p w:rsidR="00B54B05" w:rsidRDefault="00B54B05" w:rsidP="00282259">
      <w:pPr>
        <w:pStyle w:val="Heading4"/>
      </w:pPr>
      <w:r>
        <w:lastRenderedPageBreak/>
        <w:t>Activity Diagram</w:t>
      </w:r>
    </w:p>
    <w:p w:rsidR="00BF018A" w:rsidRDefault="005460BB" w:rsidP="00BF018A">
      <w:pPr>
        <w:keepNext/>
      </w:pPr>
      <w:r>
        <w:rPr>
          <w:noProof/>
        </w:rPr>
        <w:drawing>
          <wp:inline distT="0" distB="0" distL="0" distR="0">
            <wp:extent cx="5943600" cy="4220845"/>
            <wp:effectExtent l="19050" t="0" r="0" b="0"/>
            <wp:docPr id="26" name="Picture 25" descr="TTS_AD_Exchange 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Exchange Ticket.png"/>
                    <pic:cNvPicPr/>
                  </pic:nvPicPr>
                  <pic:blipFill>
                    <a:blip r:embed="rId38"/>
                    <a:stretch>
                      <a:fillRect/>
                    </a:stretch>
                  </pic:blipFill>
                  <pic:spPr>
                    <a:xfrm>
                      <a:off x="0" y="0"/>
                      <a:ext cx="5943600" cy="4220845"/>
                    </a:xfrm>
                    <a:prstGeom prst="rect">
                      <a:avLst/>
                    </a:prstGeom>
                  </pic:spPr>
                </pic:pic>
              </a:graphicData>
            </a:graphic>
          </wp:inline>
        </w:drawing>
      </w:r>
    </w:p>
    <w:p w:rsidR="00B54B05" w:rsidRDefault="00BF018A" w:rsidP="00DE300C">
      <w:pPr>
        <w:pStyle w:val="Caption"/>
      </w:pPr>
      <w:bookmarkStart w:id="69" w:name="_Toc404173611"/>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22</w:t>
      </w:r>
      <w:r w:rsidR="00707CB8">
        <w:fldChar w:fldCharType="end"/>
      </w:r>
      <w:r>
        <w:t xml:space="preserve"> Exchange Ticket Activity Diagram</w:t>
      </w:r>
      <w:bookmarkEnd w:id="69"/>
    </w:p>
    <w:p w:rsidR="00815AFF" w:rsidRPr="00815AFF" w:rsidRDefault="00815AFF" w:rsidP="00815AFF"/>
    <w:p w:rsidR="00B54B05" w:rsidRDefault="000A70C6" w:rsidP="00282259">
      <w:pPr>
        <w:pStyle w:val="Heading4"/>
      </w:pPr>
      <w:r>
        <w:lastRenderedPageBreak/>
        <w:t>Sequence Diagram</w:t>
      </w:r>
    </w:p>
    <w:p w:rsidR="00815AFF" w:rsidRPr="00815AFF" w:rsidRDefault="00815AFF" w:rsidP="00815AFF">
      <w:pPr>
        <w:jc w:val="center"/>
      </w:pPr>
      <w:r>
        <w:rPr>
          <w:noProof/>
        </w:rPr>
        <w:drawing>
          <wp:inline distT="0" distB="0" distL="0" distR="0">
            <wp:extent cx="5943600" cy="47904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SD_Exchange_Ticket.png"/>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790440"/>
                    </a:xfrm>
                    <a:prstGeom prst="rect">
                      <a:avLst/>
                    </a:prstGeom>
                  </pic:spPr>
                </pic:pic>
              </a:graphicData>
            </a:graphic>
          </wp:inline>
        </w:drawing>
      </w:r>
    </w:p>
    <w:p w:rsidR="00BF783E" w:rsidRDefault="00BF018A" w:rsidP="00DE300C">
      <w:pPr>
        <w:pStyle w:val="Caption"/>
      </w:pPr>
      <w:bookmarkStart w:id="70" w:name="_Toc404173612"/>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23</w:t>
      </w:r>
      <w:r w:rsidR="00707CB8">
        <w:fldChar w:fldCharType="end"/>
      </w:r>
      <w:r>
        <w:t xml:space="preserve"> Exchange Ticket Sequence Diagram</w:t>
      </w:r>
      <w:bookmarkEnd w:id="70"/>
    </w:p>
    <w:p w:rsidR="00BF018A" w:rsidRPr="00BF018A" w:rsidRDefault="00BF018A" w:rsidP="00BF018A"/>
    <w:p w:rsidR="00BF783E" w:rsidRDefault="00B86B9A" w:rsidP="00282259">
      <w:pPr>
        <w:pStyle w:val="Heading3"/>
      </w:pPr>
      <w:bookmarkStart w:id="71" w:name="_Toc403678073"/>
      <w:bookmarkStart w:id="72" w:name="_Toc404173179"/>
      <w:r>
        <w:t>Select</w:t>
      </w:r>
      <w:r w:rsidR="00BF783E">
        <w:t xml:space="preserve"> Booking</w:t>
      </w:r>
      <w:bookmarkEnd w:id="71"/>
      <w:bookmarkEnd w:id="72"/>
    </w:p>
    <w:p w:rsidR="00BF783E" w:rsidRDefault="00BF783E" w:rsidP="00BF783E"/>
    <w:p w:rsidR="00BF783E" w:rsidRDefault="00BF783E" w:rsidP="00282259">
      <w:pPr>
        <w:pStyle w:val="Heading4"/>
      </w:pPr>
      <w:r>
        <w:t>Use Case Description</w:t>
      </w:r>
    </w:p>
    <w:p w:rsidR="00BF783E" w:rsidRDefault="00BF783E" w:rsidP="00BF783E"/>
    <w:p w:rsidR="00815AFF" w:rsidRDefault="00815AFF" w:rsidP="00DE300C">
      <w:pPr>
        <w:pStyle w:val="Caption"/>
        <w:keepNext/>
      </w:pPr>
      <w:bookmarkStart w:id="73" w:name="_Toc404173319"/>
      <w:r>
        <w:t xml:space="preserve">Table </w:t>
      </w:r>
      <w:r w:rsidR="00707CB8">
        <w:fldChar w:fldCharType="begin"/>
      </w:r>
      <w:r>
        <w:instrText xml:space="preserve"> STYLEREF 2 \s </w:instrText>
      </w:r>
      <w:r w:rsidR="00707CB8">
        <w:fldChar w:fldCharType="separate"/>
      </w:r>
      <w:r>
        <w:rPr>
          <w:noProof/>
        </w:rPr>
        <w:t>4.1</w:t>
      </w:r>
      <w:r w:rsidR="00707CB8">
        <w:fldChar w:fldCharType="end"/>
      </w:r>
      <w:r>
        <w:noBreakHyphen/>
      </w:r>
      <w:r w:rsidR="00707CB8">
        <w:fldChar w:fldCharType="begin"/>
      </w:r>
      <w:r>
        <w:instrText xml:space="preserve"> SEQ Table \* ARABIC \s 2 </w:instrText>
      </w:r>
      <w:r w:rsidR="00707CB8">
        <w:fldChar w:fldCharType="separate"/>
      </w:r>
      <w:r>
        <w:rPr>
          <w:noProof/>
        </w:rPr>
        <w:t>12</w:t>
      </w:r>
      <w:r w:rsidR="00707CB8">
        <w:fldChar w:fldCharType="end"/>
      </w:r>
      <w:r>
        <w:t xml:space="preserve"> Select Booking Use Case</w:t>
      </w:r>
      <w:bookmarkEnd w:id="73"/>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BF783E" w:rsidRPr="00F0087D" w:rsidTr="00CB2D11">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BF783E" w:rsidRPr="00F0087D" w:rsidRDefault="00BF783E" w:rsidP="00CB2D11">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BF783E" w:rsidRPr="00F0087D" w:rsidRDefault="00BF783E" w:rsidP="00CB2D11">
            <w:pPr>
              <w:jc w:val="center"/>
              <w:cnfStyle w:val="100000000000"/>
            </w:pPr>
            <w:r>
              <w:t>Select Booking</w:t>
            </w:r>
          </w:p>
        </w:tc>
      </w:tr>
      <w:tr w:rsidR="00BF783E" w:rsidTr="00CB2D11">
        <w:trPr>
          <w:cnfStyle w:val="000000100000"/>
        </w:trPr>
        <w:tc>
          <w:tcPr>
            <w:cnfStyle w:val="001000000000"/>
            <w:tcW w:w="1368" w:type="dxa"/>
            <w:tcBorders>
              <w:right w:val="none" w:sz="0" w:space="0" w:color="auto"/>
            </w:tcBorders>
          </w:tcPr>
          <w:p w:rsidR="00BF783E" w:rsidRDefault="00BF783E" w:rsidP="00CB2D11">
            <w:r>
              <w:t>Description</w:t>
            </w:r>
          </w:p>
        </w:tc>
        <w:tc>
          <w:tcPr>
            <w:tcW w:w="8208" w:type="dxa"/>
            <w:gridSpan w:val="2"/>
            <w:tcBorders>
              <w:left w:val="none" w:sz="0" w:space="0" w:color="auto"/>
            </w:tcBorders>
          </w:tcPr>
          <w:p w:rsidR="00BF783E" w:rsidRDefault="00BF783E" w:rsidP="00CB2D11">
            <w:pPr>
              <w:cnfStyle w:val="000000100000"/>
            </w:pPr>
          </w:p>
        </w:tc>
      </w:tr>
      <w:tr w:rsidR="00BF783E" w:rsidTr="00CB2D11">
        <w:trPr>
          <w:cnfStyle w:val="000000010000"/>
        </w:trPr>
        <w:tc>
          <w:tcPr>
            <w:cnfStyle w:val="001000000000"/>
            <w:tcW w:w="1368" w:type="dxa"/>
            <w:tcBorders>
              <w:right w:val="none" w:sz="0" w:space="0" w:color="auto"/>
            </w:tcBorders>
          </w:tcPr>
          <w:p w:rsidR="00BF783E" w:rsidRDefault="00BF783E" w:rsidP="00CB2D11">
            <w:r>
              <w:t>Actors</w:t>
            </w:r>
          </w:p>
        </w:tc>
        <w:tc>
          <w:tcPr>
            <w:tcW w:w="8208" w:type="dxa"/>
            <w:gridSpan w:val="2"/>
            <w:tcBorders>
              <w:left w:val="none" w:sz="0" w:space="0" w:color="auto"/>
            </w:tcBorders>
          </w:tcPr>
          <w:p w:rsidR="00BF783E" w:rsidRDefault="00BF783E" w:rsidP="00CB2D11">
            <w:pPr>
              <w:cnfStyle w:val="000000010000"/>
            </w:pPr>
            <w:r>
              <w:t>Customer Service Agent (CSA)</w:t>
            </w:r>
          </w:p>
        </w:tc>
      </w:tr>
      <w:tr w:rsidR="00BF783E" w:rsidTr="00CB2D11">
        <w:trPr>
          <w:cnfStyle w:val="000000100000"/>
        </w:trPr>
        <w:tc>
          <w:tcPr>
            <w:cnfStyle w:val="001000000000"/>
            <w:tcW w:w="1368" w:type="dxa"/>
            <w:tcBorders>
              <w:right w:val="none" w:sz="0" w:space="0" w:color="auto"/>
            </w:tcBorders>
          </w:tcPr>
          <w:p w:rsidR="00BF783E" w:rsidRDefault="00BF783E" w:rsidP="00CB2D11">
            <w:r>
              <w:t>Pre-Conditions</w:t>
            </w:r>
          </w:p>
        </w:tc>
        <w:tc>
          <w:tcPr>
            <w:tcW w:w="8208" w:type="dxa"/>
            <w:gridSpan w:val="2"/>
            <w:tcBorders>
              <w:left w:val="none" w:sz="0" w:space="0" w:color="auto"/>
            </w:tcBorders>
          </w:tcPr>
          <w:p w:rsidR="00BF783E" w:rsidRDefault="00BF783E" w:rsidP="00CB2D11">
            <w:pPr>
              <w:cnfStyle w:val="000000100000"/>
            </w:pPr>
            <w:r>
              <w:t>A CSA is available.</w:t>
            </w:r>
          </w:p>
          <w:p w:rsidR="00BF783E" w:rsidRDefault="00BF783E" w:rsidP="00CB2D11">
            <w:pPr>
              <w:cnfStyle w:val="000000100000"/>
            </w:pPr>
            <w:r>
              <w:t>The TTS is operational.</w:t>
            </w:r>
          </w:p>
          <w:p w:rsidR="00BF783E" w:rsidRDefault="00BF783E" w:rsidP="00CB2D11">
            <w:pPr>
              <w:cnfStyle w:val="000000100000"/>
            </w:pPr>
            <w:r>
              <w:t>The CSA is logged in to TTS.</w:t>
            </w:r>
          </w:p>
        </w:tc>
      </w:tr>
      <w:tr w:rsidR="00BF783E" w:rsidTr="00CB2D11">
        <w:trPr>
          <w:cnfStyle w:val="000000010000"/>
        </w:trPr>
        <w:tc>
          <w:tcPr>
            <w:cnfStyle w:val="001000000000"/>
            <w:tcW w:w="1368" w:type="dxa"/>
            <w:tcBorders>
              <w:right w:val="none" w:sz="0" w:space="0" w:color="auto"/>
            </w:tcBorders>
          </w:tcPr>
          <w:p w:rsidR="00BF783E" w:rsidRDefault="00BF783E" w:rsidP="00CB2D11">
            <w:r>
              <w:t>Post-Conditions</w:t>
            </w:r>
          </w:p>
        </w:tc>
        <w:tc>
          <w:tcPr>
            <w:tcW w:w="8208" w:type="dxa"/>
            <w:gridSpan w:val="2"/>
            <w:tcBorders>
              <w:left w:val="none" w:sz="0" w:space="0" w:color="auto"/>
            </w:tcBorders>
          </w:tcPr>
          <w:p w:rsidR="00BF783E" w:rsidRDefault="00BF783E" w:rsidP="00CB2D11">
            <w:pPr>
              <w:cnfStyle w:val="000000010000"/>
            </w:pPr>
            <w:r>
              <w:t>A booking is selected.</w:t>
            </w:r>
          </w:p>
        </w:tc>
      </w:tr>
      <w:tr w:rsidR="00BF783E" w:rsidTr="00CB2D11">
        <w:trPr>
          <w:cnfStyle w:val="000000100000"/>
        </w:trPr>
        <w:tc>
          <w:tcPr>
            <w:cnfStyle w:val="001000000000"/>
            <w:tcW w:w="1368" w:type="dxa"/>
            <w:tcBorders>
              <w:right w:val="none" w:sz="0" w:space="0" w:color="auto"/>
            </w:tcBorders>
          </w:tcPr>
          <w:p w:rsidR="00BF783E" w:rsidRDefault="00BF783E" w:rsidP="00CB2D11">
            <w:r>
              <w:t>Triggers</w:t>
            </w:r>
          </w:p>
        </w:tc>
        <w:tc>
          <w:tcPr>
            <w:tcW w:w="8208" w:type="dxa"/>
            <w:gridSpan w:val="2"/>
            <w:tcBorders>
              <w:left w:val="none" w:sz="0" w:space="0" w:color="auto"/>
            </w:tcBorders>
          </w:tcPr>
          <w:p w:rsidR="00BF783E" w:rsidRDefault="00BF783E" w:rsidP="00CB2D11">
            <w:pPr>
              <w:cnfStyle w:val="000000100000"/>
            </w:pPr>
            <w:r>
              <w:t>A booking needs to be selected.</w:t>
            </w:r>
          </w:p>
        </w:tc>
      </w:tr>
      <w:tr w:rsidR="00BF783E" w:rsidTr="00CB2D11">
        <w:trPr>
          <w:cnfStyle w:val="000000010000"/>
        </w:trPr>
        <w:tc>
          <w:tcPr>
            <w:cnfStyle w:val="001000000000"/>
            <w:tcW w:w="9576" w:type="dxa"/>
            <w:gridSpan w:val="3"/>
          </w:tcPr>
          <w:p w:rsidR="00BF783E" w:rsidRDefault="00BF783E" w:rsidP="00CB2D11">
            <w:pPr>
              <w:jc w:val="center"/>
            </w:pPr>
            <w:r>
              <w:t>Flow</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CB2D11"/>
        </w:tc>
        <w:tc>
          <w:tcPr>
            <w:tcW w:w="4104" w:type="dxa"/>
            <w:tcBorders>
              <w:left w:val="none" w:sz="0" w:space="0" w:color="auto"/>
              <w:right w:val="none" w:sz="0" w:space="0" w:color="auto"/>
            </w:tcBorders>
            <w:shd w:val="clear" w:color="auto" w:fill="FFFFFF" w:themeFill="background1"/>
          </w:tcPr>
          <w:p w:rsidR="00BF783E" w:rsidRDefault="00BF783E" w:rsidP="00CB2D11">
            <w:pPr>
              <w:jc w:val="center"/>
              <w:cnfStyle w:val="000000100000"/>
            </w:pPr>
            <w:r>
              <w:t>Actor</w:t>
            </w:r>
            <w:bookmarkStart w:id="74" w:name="_GoBack"/>
            <w:bookmarkEnd w:id="74"/>
          </w:p>
        </w:tc>
        <w:tc>
          <w:tcPr>
            <w:tcW w:w="4104" w:type="dxa"/>
            <w:tcBorders>
              <w:left w:val="none" w:sz="0" w:space="0" w:color="auto"/>
            </w:tcBorders>
          </w:tcPr>
          <w:p w:rsidR="00BF783E" w:rsidRDefault="00BF783E" w:rsidP="00CB2D11">
            <w:pPr>
              <w:jc w:val="center"/>
              <w:cnfStyle w:val="000000100000"/>
            </w:pPr>
            <w:r>
              <w:t>System</w:t>
            </w:r>
          </w:p>
        </w:tc>
      </w:tr>
      <w:tr w:rsidR="00BF783E" w:rsidTr="00CB2D11">
        <w:trPr>
          <w:cnfStyle w:val="000000010000"/>
        </w:trPr>
        <w:tc>
          <w:tcPr>
            <w:cnfStyle w:val="001000000000"/>
            <w:tcW w:w="1368" w:type="dxa"/>
            <w:tcBorders>
              <w:right w:val="none" w:sz="0" w:space="0" w:color="auto"/>
            </w:tcBorders>
          </w:tcPr>
          <w:p w:rsidR="00BF783E" w:rsidRDefault="00BF783E" w:rsidP="00BF783E">
            <w:pPr>
              <w:pStyle w:val="ListParagraph"/>
              <w:numPr>
                <w:ilvl w:val="0"/>
                <w:numId w:val="41"/>
              </w:numPr>
            </w:pPr>
          </w:p>
        </w:tc>
        <w:tc>
          <w:tcPr>
            <w:tcW w:w="4104" w:type="dxa"/>
            <w:tcBorders>
              <w:left w:val="none" w:sz="0" w:space="0" w:color="auto"/>
              <w:right w:val="none" w:sz="0" w:space="0" w:color="auto"/>
            </w:tcBorders>
          </w:tcPr>
          <w:p w:rsidR="00BF783E" w:rsidRDefault="00BF783E" w:rsidP="00CB2D11">
            <w:pPr>
              <w:cnfStyle w:val="000000010000"/>
            </w:pPr>
            <w:r>
              <w:t>Search for booking by patron.</w:t>
            </w:r>
          </w:p>
        </w:tc>
        <w:tc>
          <w:tcPr>
            <w:tcW w:w="4104" w:type="dxa"/>
            <w:tcBorders>
              <w:left w:val="none" w:sz="0" w:space="0" w:color="auto"/>
            </w:tcBorders>
          </w:tcPr>
          <w:p w:rsidR="00BF783E" w:rsidRDefault="00BF783E" w:rsidP="00CB2D11">
            <w:pPr>
              <w:cnfStyle w:val="000000010000"/>
            </w:pPr>
          </w:p>
        </w:tc>
      </w:tr>
      <w:tr w:rsidR="00BF783E" w:rsidTr="00CB2D11">
        <w:trPr>
          <w:cnfStyle w:val="000000100000"/>
        </w:trPr>
        <w:tc>
          <w:tcPr>
            <w:cnfStyle w:val="001000000000"/>
            <w:tcW w:w="1368" w:type="dxa"/>
            <w:tcBorders>
              <w:right w:val="none" w:sz="0" w:space="0" w:color="auto"/>
            </w:tcBorders>
          </w:tcPr>
          <w:p w:rsidR="00BF783E" w:rsidRDefault="00BF783E" w:rsidP="00BF783E">
            <w:pPr>
              <w:pStyle w:val="ListParagraph"/>
              <w:numPr>
                <w:ilvl w:val="0"/>
                <w:numId w:val="41"/>
              </w:numPr>
            </w:pPr>
          </w:p>
        </w:tc>
        <w:tc>
          <w:tcPr>
            <w:tcW w:w="4104" w:type="dxa"/>
            <w:tcBorders>
              <w:left w:val="none" w:sz="0" w:space="0" w:color="auto"/>
              <w:right w:val="none" w:sz="0" w:space="0" w:color="auto"/>
            </w:tcBorders>
          </w:tcPr>
          <w:p w:rsidR="00BF783E" w:rsidRDefault="00BF783E" w:rsidP="00CB2D11">
            <w:pPr>
              <w:cnfStyle w:val="000000100000"/>
            </w:pPr>
          </w:p>
        </w:tc>
        <w:tc>
          <w:tcPr>
            <w:tcW w:w="4104" w:type="dxa"/>
            <w:tcBorders>
              <w:left w:val="none" w:sz="0" w:space="0" w:color="auto"/>
            </w:tcBorders>
          </w:tcPr>
          <w:p w:rsidR="00BF783E" w:rsidRDefault="00C11A64" w:rsidP="00CB2D11">
            <w:pPr>
              <w:cnfStyle w:val="000000100000"/>
            </w:pPr>
            <w:r>
              <w:t>Query</w:t>
            </w:r>
            <w:r w:rsidR="00BF783E">
              <w:t xml:space="preserve"> bookings for a patron.</w:t>
            </w:r>
          </w:p>
        </w:tc>
      </w:tr>
      <w:tr w:rsidR="00BF783E" w:rsidTr="00476571">
        <w:trPr>
          <w:cnfStyle w:val="000000010000"/>
        </w:trPr>
        <w:tc>
          <w:tcPr>
            <w:cnfStyle w:val="001000000000"/>
            <w:tcW w:w="1368" w:type="dxa"/>
            <w:tcBorders>
              <w:right w:val="none" w:sz="0" w:space="0" w:color="auto"/>
            </w:tcBorders>
            <w:shd w:val="clear" w:color="auto" w:fill="BFBFBF" w:themeFill="background1" w:themeFillShade="BF"/>
          </w:tcPr>
          <w:p w:rsidR="00BF783E" w:rsidRDefault="00BF783E" w:rsidP="00BF783E">
            <w:pPr>
              <w:pStyle w:val="ListParagraph"/>
              <w:numPr>
                <w:ilvl w:val="0"/>
                <w:numId w:val="41"/>
              </w:numPr>
            </w:pPr>
          </w:p>
        </w:tc>
        <w:tc>
          <w:tcPr>
            <w:tcW w:w="4104" w:type="dxa"/>
            <w:tcBorders>
              <w:left w:val="none" w:sz="0" w:space="0" w:color="auto"/>
              <w:right w:val="none" w:sz="0" w:space="0" w:color="auto"/>
            </w:tcBorders>
            <w:shd w:val="clear" w:color="auto" w:fill="BFBFBF" w:themeFill="background1" w:themeFillShade="BF"/>
          </w:tcPr>
          <w:p w:rsidR="00BF783E" w:rsidRDefault="00BF783E" w:rsidP="00CB2D11">
            <w:pPr>
              <w:cnfStyle w:val="000000010000"/>
            </w:pPr>
          </w:p>
        </w:tc>
        <w:tc>
          <w:tcPr>
            <w:tcW w:w="4104" w:type="dxa"/>
            <w:tcBorders>
              <w:left w:val="none" w:sz="0" w:space="0" w:color="auto"/>
            </w:tcBorders>
            <w:shd w:val="clear" w:color="auto" w:fill="BFBFBF" w:themeFill="background1" w:themeFillShade="BF"/>
          </w:tcPr>
          <w:p w:rsidR="00BF783E" w:rsidRDefault="00BF783E" w:rsidP="00CB2D11">
            <w:pPr>
              <w:cnfStyle w:val="000000010000"/>
            </w:pPr>
            <w:r>
              <w:t>Return found bookings.</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BF783E">
            <w:pPr>
              <w:pStyle w:val="ListParagraph"/>
              <w:numPr>
                <w:ilvl w:val="0"/>
                <w:numId w:val="41"/>
              </w:numPr>
            </w:pPr>
          </w:p>
        </w:tc>
        <w:tc>
          <w:tcPr>
            <w:tcW w:w="4104" w:type="dxa"/>
            <w:tcBorders>
              <w:left w:val="none" w:sz="0" w:space="0" w:color="auto"/>
              <w:right w:val="none" w:sz="0" w:space="0" w:color="auto"/>
            </w:tcBorders>
            <w:shd w:val="clear" w:color="auto" w:fill="FFFFFF" w:themeFill="background1"/>
          </w:tcPr>
          <w:p w:rsidR="00BF783E" w:rsidRDefault="00BF783E" w:rsidP="00CB2D11">
            <w:pPr>
              <w:cnfStyle w:val="000000100000"/>
            </w:pPr>
            <w:r>
              <w:t>Select desired booking.</w:t>
            </w:r>
          </w:p>
        </w:tc>
        <w:tc>
          <w:tcPr>
            <w:tcW w:w="4104" w:type="dxa"/>
            <w:tcBorders>
              <w:left w:val="none" w:sz="0" w:space="0" w:color="auto"/>
            </w:tcBorders>
            <w:shd w:val="clear" w:color="auto" w:fill="FFFFFF" w:themeFill="background1"/>
          </w:tcPr>
          <w:p w:rsidR="00BF783E" w:rsidRDefault="00BF783E" w:rsidP="00CB2D11">
            <w:pPr>
              <w:cnfStyle w:val="000000100000"/>
            </w:pPr>
          </w:p>
        </w:tc>
      </w:tr>
      <w:tr w:rsidR="00BF783E" w:rsidTr="00476571">
        <w:trPr>
          <w:cnfStyle w:val="000000010000"/>
        </w:trPr>
        <w:tc>
          <w:tcPr>
            <w:cnfStyle w:val="001000000000"/>
            <w:tcW w:w="1368" w:type="dxa"/>
            <w:tcBorders>
              <w:right w:val="none" w:sz="0" w:space="0" w:color="auto"/>
            </w:tcBorders>
            <w:shd w:val="clear" w:color="auto" w:fill="BFBFBF" w:themeFill="background1" w:themeFillShade="BF"/>
          </w:tcPr>
          <w:p w:rsidR="00BF783E" w:rsidRDefault="00BF783E" w:rsidP="00CB2D11">
            <w:r>
              <w:t>Exceptions</w:t>
            </w:r>
          </w:p>
        </w:tc>
        <w:tc>
          <w:tcPr>
            <w:tcW w:w="8208" w:type="dxa"/>
            <w:gridSpan w:val="2"/>
            <w:tcBorders>
              <w:left w:val="none" w:sz="0" w:space="0" w:color="auto"/>
            </w:tcBorders>
            <w:shd w:val="clear" w:color="auto" w:fill="BFBFBF" w:themeFill="background1" w:themeFillShade="BF"/>
          </w:tcPr>
          <w:p w:rsidR="00BF783E" w:rsidRDefault="00BF783E" w:rsidP="00CB2D11">
            <w:pPr>
              <w:cnfStyle w:val="000000010000"/>
            </w:pPr>
            <w:r>
              <w:t>Patron cannot be found.</w:t>
            </w:r>
          </w:p>
          <w:p w:rsidR="00BF783E" w:rsidRDefault="00BF783E" w:rsidP="00CB2D11">
            <w:pPr>
              <w:cnfStyle w:val="000000010000"/>
            </w:pPr>
            <w:r>
              <w:t>Patron has no current bookings.</w:t>
            </w:r>
          </w:p>
        </w:tc>
      </w:tr>
      <w:tr w:rsidR="00BF783E" w:rsidTr="00476571">
        <w:trPr>
          <w:cnfStyle w:val="000000100000"/>
        </w:trPr>
        <w:tc>
          <w:tcPr>
            <w:cnfStyle w:val="001000000000"/>
            <w:tcW w:w="1368" w:type="dxa"/>
            <w:tcBorders>
              <w:right w:val="none" w:sz="0" w:space="0" w:color="auto"/>
            </w:tcBorders>
            <w:shd w:val="clear" w:color="auto" w:fill="FFFFFF" w:themeFill="background1"/>
          </w:tcPr>
          <w:p w:rsidR="00BF783E" w:rsidRDefault="00BF783E" w:rsidP="00CB2D11">
            <w:r>
              <w:t>Extension Points</w:t>
            </w:r>
          </w:p>
        </w:tc>
        <w:tc>
          <w:tcPr>
            <w:tcW w:w="8208" w:type="dxa"/>
            <w:gridSpan w:val="2"/>
            <w:tcBorders>
              <w:left w:val="none" w:sz="0" w:space="0" w:color="auto"/>
            </w:tcBorders>
            <w:shd w:val="clear" w:color="auto" w:fill="FFFFFF" w:themeFill="background1"/>
          </w:tcPr>
          <w:p w:rsidR="00BF783E" w:rsidRDefault="00C244B1" w:rsidP="00CB2D11">
            <w:pPr>
              <w:cnfStyle w:val="000000100000"/>
            </w:pPr>
            <w:r>
              <w:t>No extension points have been identified for this use case.</w:t>
            </w:r>
          </w:p>
        </w:tc>
      </w:tr>
    </w:tbl>
    <w:p w:rsidR="00BF783E" w:rsidRDefault="00BF783E" w:rsidP="00BF783E"/>
    <w:p w:rsidR="00BF783E" w:rsidRDefault="00BF783E" w:rsidP="00BF783E"/>
    <w:p w:rsidR="00BF783E" w:rsidRDefault="00BF783E" w:rsidP="00282259">
      <w:pPr>
        <w:pStyle w:val="Heading4"/>
      </w:pPr>
      <w:r>
        <w:t>Activity Diagram</w:t>
      </w:r>
    </w:p>
    <w:p w:rsidR="004453E9" w:rsidRDefault="004453E9" w:rsidP="004453E9">
      <w:pPr>
        <w:keepNext/>
        <w:jc w:val="center"/>
      </w:pPr>
      <w:r>
        <w:rPr>
          <w:noProof/>
        </w:rPr>
        <w:drawing>
          <wp:inline distT="0" distB="0" distL="0" distR="0">
            <wp:extent cx="2476500" cy="561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AD_Select_Booking.png"/>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6500" cy="5619750"/>
                    </a:xfrm>
                    <a:prstGeom prst="rect">
                      <a:avLst/>
                    </a:prstGeom>
                  </pic:spPr>
                </pic:pic>
              </a:graphicData>
            </a:graphic>
          </wp:inline>
        </w:drawing>
      </w:r>
    </w:p>
    <w:p w:rsidR="00BF783E" w:rsidRDefault="004453E9" w:rsidP="00DE300C">
      <w:pPr>
        <w:pStyle w:val="Caption"/>
      </w:pPr>
      <w:bookmarkStart w:id="75" w:name="_Toc404173613"/>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24</w:t>
      </w:r>
      <w:r w:rsidR="00707CB8">
        <w:fldChar w:fldCharType="end"/>
      </w:r>
      <w:r>
        <w:t xml:space="preserve"> Select Booking Activity Diagram</w:t>
      </w:r>
      <w:bookmarkEnd w:id="75"/>
    </w:p>
    <w:p w:rsidR="004453E9" w:rsidRPr="004453E9" w:rsidRDefault="004453E9" w:rsidP="004453E9"/>
    <w:p w:rsidR="00BF783E" w:rsidRDefault="00BF783E" w:rsidP="00282259">
      <w:pPr>
        <w:pStyle w:val="Heading4"/>
      </w:pPr>
      <w:r>
        <w:t>Sequence Diagram</w:t>
      </w:r>
    </w:p>
    <w:p w:rsidR="00BF783E" w:rsidRPr="00CB7ED2" w:rsidRDefault="00BF783E" w:rsidP="00BF783E"/>
    <w:p w:rsidR="00BF783E" w:rsidRDefault="00BF783E" w:rsidP="00BF783E">
      <w:pPr>
        <w:keepNext/>
      </w:pPr>
      <w:r>
        <w:rPr>
          <w:noProof/>
        </w:rPr>
        <w:lastRenderedPageBreak/>
        <w:drawing>
          <wp:inline distT="0" distB="0" distL="0" distR="0">
            <wp:extent cx="5521960" cy="2576830"/>
            <wp:effectExtent l="0" t="0" r="0" b="0"/>
            <wp:docPr id="29" name="Picture 19" descr="E:\UAH_CS650\uah\cs650\figures\TTS_SD_Select_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AH_CS650\uah\cs650\figures\TTS_SD_Select_Booking.png"/>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1960" cy="2576830"/>
                    </a:xfrm>
                    <a:prstGeom prst="rect">
                      <a:avLst/>
                    </a:prstGeom>
                    <a:noFill/>
                    <a:ln>
                      <a:noFill/>
                    </a:ln>
                  </pic:spPr>
                </pic:pic>
              </a:graphicData>
            </a:graphic>
          </wp:inline>
        </w:drawing>
      </w:r>
    </w:p>
    <w:p w:rsidR="00BF783E" w:rsidRPr="00B54B05" w:rsidRDefault="00BF783E" w:rsidP="00DE300C">
      <w:pPr>
        <w:pStyle w:val="Caption"/>
      </w:pPr>
      <w:bookmarkStart w:id="76" w:name="_Toc403678151"/>
      <w:bookmarkStart w:id="77" w:name="_Toc404173614"/>
      <w:proofErr w:type="gramStart"/>
      <w:r>
        <w:t xml:space="preserve">Figure </w:t>
      </w:r>
      <w:r w:rsidR="00707CB8">
        <w:fldChar w:fldCharType="begin"/>
      </w:r>
      <w:r w:rsidR="003544BA">
        <w:instrText xml:space="preserve"> STYLEREF 1 \s </w:instrText>
      </w:r>
      <w:r w:rsidR="00707CB8">
        <w:fldChar w:fldCharType="separate"/>
      </w:r>
      <w:r w:rsidR="00815AFF">
        <w:rPr>
          <w:noProof/>
        </w:rPr>
        <w:t>4</w:t>
      </w:r>
      <w:r w:rsidR="00707CB8">
        <w:fldChar w:fldCharType="end"/>
      </w:r>
      <w:r w:rsidR="003544BA">
        <w:t>.</w:t>
      </w:r>
      <w:proofErr w:type="gramEnd"/>
      <w:r w:rsidR="00707CB8">
        <w:fldChar w:fldCharType="begin"/>
      </w:r>
      <w:r w:rsidR="003544BA">
        <w:instrText xml:space="preserve"> SEQ Figure \* ARABIC \s 1 </w:instrText>
      </w:r>
      <w:r w:rsidR="00707CB8">
        <w:fldChar w:fldCharType="separate"/>
      </w:r>
      <w:r w:rsidR="00815AFF">
        <w:rPr>
          <w:noProof/>
        </w:rPr>
        <w:t>25</w:t>
      </w:r>
      <w:r w:rsidR="00707CB8">
        <w:fldChar w:fldCharType="end"/>
      </w:r>
      <w:r>
        <w:t xml:space="preserve"> Select Booking Sequence Diagram</w:t>
      </w:r>
      <w:bookmarkEnd w:id="76"/>
      <w:bookmarkEnd w:id="77"/>
    </w:p>
    <w:p w:rsidR="00047114" w:rsidRDefault="00047114">
      <w:pPr>
        <w:spacing w:after="200" w:line="276" w:lineRule="auto"/>
        <w:sectPr w:rsidR="00047114" w:rsidSect="0032192A">
          <w:footerReference w:type="default" r:id="rId42"/>
          <w:pgSz w:w="12240" w:h="15840"/>
          <w:pgMar w:top="1440" w:right="1440" w:bottom="1440" w:left="1440" w:header="720" w:footer="720" w:gutter="0"/>
          <w:pgNumType w:start="1"/>
          <w:cols w:space="720"/>
          <w:docGrid w:linePitch="360"/>
        </w:sectPr>
      </w:pPr>
    </w:p>
    <w:p w:rsidR="0091356E" w:rsidRDefault="0091356E" w:rsidP="00282259">
      <w:pPr>
        <w:pStyle w:val="Heading1"/>
      </w:pPr>
      <w:bookmarkStart w:id="78" w:name="_Toc404173180"/>
      <w:r>
        <w:lastRenderedPageBreak/>
        <w:t>Goal Diagrams</w:t>
      </w:r>
      <w:bookmarkEnd w:id="78"/>
    </w:p>
    <w:p w:rsidR="0091356E" w:rsidRDefault="0091356E">
      <w:pPr>
        <w:spacing w:after="200" w:line="276" w:lineRule="auto"/>
      </w:pPr>
    </w:p>
    <w:p w:rsidR="0031742A" w:rsidRDefault="009B29A9" w:rsidP="000D0B54">
      <w:pPr>
        <w:spacing w:after="200" w:line="276" w:lineRule="auto"/>
        <w:jc w:val="center"/>
      </w:pPr>
      <w:r>
        <w:rPr>
          <w:noProof/>
        </w:rPr>
        <w:drawing>
          <wp:inline distT="0" distB="0" distL="0" distR="0">
            <wp:extent cx="6973274" cy="4410691"/>
            <wp:effectExtent l="19050" t="0" r="0" b="0"/>
            <wp:docPr id="4" name="Picture 3" descr="TTS_Goal _Top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Goal _TopLevel.png"/>
                    <pic:cNvPicPr/>
                  </pic:nvPicPr>
                  <pic:blipFill>
                    <a:blip r:embed="rId43"/>
                    <a:stretch>
                      <a:fillRect/>
                    </a:stretch>
                  </pic:blipFill>
                  <pic:spPr>
                    <a:xfrm>
                      <a:off x="0" y="0"/>
                      <a:ext cx="6973274" cy="4410691"/>
                    </a:xfrm>
                    <a:prstGeom prst="rect">
                      <a:avLst/>
                    </a:prstGeom>
                  </pic:spPr>
                </pic:pic>
              </a:graphicData>
            </a:graphic>
          </wp:inline>
        </w:drawing>
      </w:r>
    </w:p>
    <w:p w:rsidR="0031742A" w:rsidRDefault="0031742A" w:rsidP="000D0B54">
      <w:pPr>
        <w:spacing w:after="200" w:line="276" w:lineRule="auto"/>
        <w:jc w:val="center"/>
      </w:pPr>
    </w:p>
    <w:p w:rsidR="0031742A" w:rsidRDefault="0031742A" w:rsidP="000D0B54">
      <w:pPr>
        <w:spacing w:after="200" w:line="276" w:lineRule="auto"/>
        <w:jc w:val="center"/>
      </w:pPr>
    </w:p>
    <w:p w:rsidR="0031742A" w:rsidRDefault="0031742A" w:rsidP="000D0B54">
      <w:pPr>
        <w:spacing w:after="200" w:line="276" w:lineRule="auto"/>
        <w:jc w:val="center"/>
      </w:pPr>
    </w:p>
    <w:p w:rsidR="0031742A" w:rsidRDefault="0031742A" w:rsidP="000D0B54">
      <w:pPr>
        <w:spacing w:after="200" w:line="276" w:lineRule="auto"/>
        <w:jc w:val="center"/>
      </w:pPr>
    </w:p>
    <w:p w:rsidR="0031742A" w:rsidRDefault="0031742A" w:rsidP="000D0B54">
      <w:pPr>
        <w:spacing w:after="200" w:line="276" w:lineRule="auto"/>
        <w:jc w:val="center"/>
      </w:pPr>
      <w:r>
        <w:rPr>
          <w:noProof/>
        </w:rPr>
        <w:drawing>
          <wp:inline distT="0" distB="0" distL="0" distR="0">
            <wp:extent cx="8229600" cy="51365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Goal_ReserveTicket.png"/>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229600" cy="5136515"/>
                    </a:xfrm>
                    <a:prstGeom prst="rect">
                      <a:avLst/>
                    </a:prstGeom>
                  </pic:spPr>
                </pic:pic>
              </a:graphicData>
            </a:graphic>
          </wp:inline>
        </w:drawing>
      </w:r>
    </w:p>
    <w:p w:rsidR="0031742A" w:rsidRDefault="0031742A" w:rsidP="000D0B54">
      <w:pPr>
        <w:spacing w:after="200" w:line="276" w:lineRule="auto"/>
        <w:jc w:val="center"/>
      </w:pPr>
    </w:p>
    <w:p w:rsidR="00D35E81" w:rsidRDefault="009B29A9" w:rsidP="000D0B54">
      <w:pPr>
        <w:spacing w:after="200" w:line="276" w:lineRule="auto"/>
        <w:jc w:val="center"/>
      </w:pPr>
      <w:r>
        <w:rPr>
          <w:noProof/>
        </w:rPr>
        <w:lastRenderedPageBreak/>
        <w:drawing>
          <wp:inline distT="0" distB="0" distL="0" distR="0">
            <wp:extent cx="7544854" cy="4963218"/>
            <wp:effectExtent l="19050" t="0" r="0" b="0"/>
            <wp:docPr id="8" name="Picture 7" descr="TTS_Goal _PayFo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Goal _PayForTicket.png"/>
                    <pic:cNvPicPr/>
                  </pic:nvPicPr>
                  <pic:blipFill>
                    <a:blip r:embed="rId45"/>
                    <a:stretch>
                      <a:fillRect/>
                    </a:stretch>
                  </pic:blipFill>
                  <pic:spPr>
                    <a:xfrm>
                      <a:off x="0" y="0"/>
                      <a:ext cx="7544854" cy="4963218"/>
                    </a:xfrm>
                    <a:prstGeom prst="rect">
                      <a:avLst/>
                    </a:prstGeom>
                  </pic:spPr>
                </pic:pic>
              </a:graphicData>
            </a:graphic>
          </wp:inline>
        </w:drawing>
      </w:r>
    </w:p>
    <w:p w:rsidR="00B03D97" w:rsidRDefault="009B29A9" w:rsidP="000D0B54">
      <w:pPr>
        <w:spacing w:after="200" w:line="276" w:lineRule="auto"/>
        <w:jc w:val="center"/>
      </w:pPr>
      <w:r>
        <w:rPr>
          <w:noProof/>
        </w:rPr>
        <w:lastRenderedPageBreak/>
        <w:drawing>
          <wp:inline distT="0" distB="0" distL="0" distR="0">
            <wp:extent cx="6449326" cy="5106113"/>
            <wp:effectExtent l="19050" t="0" r="8624" b="0"/>
            <wp:docPr id="9" name="Picture 8" descr="TTS_Goal _PickUp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S_Goal _PickUpTicket.png"/>
                    <pic:cNvPicPr/>
                  </pic:nvPicPr>
                  <pic:blipFill>
                    <a:blip r:embed="rId46"/>
                    <a:stretch>
                      <a:fillRect/>
                    </a:stretch>
                  </pic:blipFill>
                  <pic:spPr>
                    <a:xfrm>
                      <a:off x="0" y="0"/>
                      <a:ext cx="6449326" cy="5106113"/>
                    </a:xfrm>
                    <a:prstGeom prst="rect">
                      <a:avLst/>
                    </a:prstGeom>
                  </pic:spPr>
                </pic:pic>
              </a:graphicData>
            </a:graphic>
          </wp:inline>
        </w:drawing>
      </w:r>
      <w:r w:rsidR="00B03D97">
        <w:br w:type="page"/>
      </w:r>
    </w:p>
    <w:p w:rsidR="00EB7D4D" w:rsidRDefault="00EB7D4D" w:rsidP="00514E77">
      <w:pPr>
        <w:jc w:val="center"/>
        <w:sectPr w:rsidR="00EB7D4D" w:rsidSect="00047114">
          <w:pgSz w:w="15840" w:h="12240" w:orient="landscape"/>
          <w:pgMar w:top="1440" w:right="1440" w:bottom="1440" w:left="1440" w:header="720" w:footer="720" w:gutter="0"/>
          <w:cols w:space="720"/>
          <w:docGrid w:linePitch="360"/>
        </w:sectPr>
      </w:pPr>
    </w:p>
    <w:p w:rsidR="00510946" w:rsidRDefault="001865DB" w:rsidP="00282259">
      <w:pPr>
        <w:pStyle w:val="Title"/>
        <w:jc w:val="center"/>
        <w:outlineLvl w:val="0"/>
        <w:rPr>
          <w:b/>
          <w:sz w:val="28"/>
          <w:szCs w:val="28"/>
        </w:rPr>
      </w:pPr>
      <w:bookmarkStart w:id="79" w:name="_Toc404173181"/>
      <w:r>
        <w:rPr>
          <w:b/>
          <w:sz w:val="28"/>
          <w:szCs w:val="28"/>
        </w:rPr>
        <w:lastRenderedPageBreak/>
        <w:t>Part II</w:t>
      </w:r>
      <w:bookmarkEnd w:id="79"/>
    </w:p>
    <w:p w:rsidR="00510946" w:rsidRDefault="00510946" w:rsidP="00282259">
      <w:pPr>
        <w:pStyle w:val="Heading1"/>
        <w:numPr>
          <w:ilvl w:val="0"/>
          <w:numId w:val="18"/>
        </w:numPr>
      </w:pPr>
      <w:bookmarkStart w:id="80" w:name="_Toc404173182"/>
      <w:r>
        <w:t>How We Operate</w:t>
      </w:r>
      <w:bookmarkEnd w:id="80"/>
    </w:p>
    <w:p w:rsidR="00510946" w:rsidRDefault="00510946" w:rsidP="00510946"/>
    <w:p w:rsidR="00510946" w:rsidRDefault="00510946" w:rsidP="00510946"/>
    <w:p w:rsidR="00510946" w:rsidRDefault="00510946" w:rsidP="00282259">
      <w:pPr>
        <w:pStyle w:val="Heading2"/>
      </w:pPr>
      <w:bookmarkStart w:id="81" w:name="_Toc404173183"/>
      <w:r>
        <w:t>Roles</w:t>
      </w:r>
      <w:bookmarkEnd w:id="81"/>
    </w:p>
    <w:p w:rsidR="00325596" w:rsidRDefault="00325596" w:rsidP="00DE300C">
      <w:pPr>
        <w:pStyle w:val="Caption"/>
      </w:pPr>
      <w:bookmarkStart w:id="82" w:name="_Toc404173320"/>
      <w:r>
        <w:t xml:space="preserve">Table </w:t>
      </w:r>
      <w:r w:rsidR="00707CB8">
        <w:fldChar w:fldCharType="begin"/>
      </w:r>
      <w:r w:rsidR="00815AFF">
        <w:instrText xml:space="preserve"> STYLEREF 2 \s </w:instrText>
      </w:r>
      <w:r w:rsidR="00707CB8">
        <w:fldChar w:fldCharType="separate"/>
      </w:r>
      <w:r w:rsidR="00815AFF">
        <w:rPr>
          <w:noProof/>
        </w:rPr>
        <w:t>1.1</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Team Member Roles</w:t>
      </w:r>
      <w:bookmarkEnd w:id="82"/>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proofErr w:type="spellStart"/>
            <w:r>
              <w:t>Rashad</w:t>
            </w:r>
            <w:proofErr w:type="spellEnd"/>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282259">
      <w:pPr>
        <w:pStyle w:val="Heading2"/>
      </w:pPr>
      <w:bookmarkStart w:id="83" w:name="_Toc404173184"/>
      <w:r>
        <w:t>Tools Used</w:t>
      </w:r>
      <w:bookmarkEnd w:id="83"/>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 xml:space="preserve">The team plans to utilize the services of </w:t>
      </w:r>
      <w:proofErr w:type="spellStart"/>
      <w:r>
        <w:rPr>
          <w:rFonts w:cs="Times New Roman"/>
        </w:rPr>
        <w:t>GitHub</w:t>
      </w:r>
      <w:proofErr w:type="spellEnd"/>
      <w:r>
        <w:rPr>
          <w:rFonts w:cs="Times New Roman"/>
        </w:rPr>
        <w:t xml:space="preserve"> for hosting the change tracking and version control repository.</w:t>
      </w:r>
    </w:p>
    <w:p w:rsidR="00510946" w:rsidRDefault="00510946" w:rsidP="00510946"/>
    <w:p w:rsidR="00510946" w:rsidRDefault="00510946" w:rsidP="00282259">
      <w:pPr>
        <w:pStyle w:val="Heading2"/>
      </w:pPr>
      <w:bookmarkStart w:id="84" w:name="_Toc404173185"/>
      <w:r>
        <w:t>Team Communication Strategy</w:t>
      </w:r>
      <w:bookmarkEnd w:id="84"/>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282259">
      <w:pPr>
        <w:pStyle w:val="Heading2"/>
      </w:pPr>
      <w:bookmarkStart w:id="85" w:name="_Toc404173186"/>
      <w:r>
        <w:t>Team Quality Assurance Strategy</w:t>
      </w:r>
      <w:bookmarkEnd w:id="85"/>
    </w:p>
    <w:p w:rsidR="004A3E90" w:rsidRDefault="004A3E90" w:rsidP="00F45C50"/>
    <w:p w:rsidR="00372E2A" w:rsidRDefault="00372E2A" w:rsidP="00372E2A">
      <w:r>
        <w:t>The Quality Assurance</w:t>
      </w:r>
      <w:r w:rsidR="0055063C">
        <w:t xml:space="preserve"> (QA)</w:t>
      </w:r>
      <w:r>
        <w:t xml:space="preserv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396210" w:rsidRDefault="00396210" w:rsidP="00372E2A"/>
    <w:p w:rsidR="00396210" w:rsidRDefault="00396210" w:rsidP="00282259">
      <w:pPr>
        <w:pStyle w:val="Heading3"/>
      </w:pPr>
      <w:bookmarkStart w:id="86" w:name="_Toc404173187"/>
      <w:r>
        <w:t>Preliminary Quality Assurance Audit</w:t>
      </w:r>
      <w:bookmarkEnd w:id="86"/>
    </w:p>
    <w:p w:rsidR="004F6B2C" w:rsidRDefault="004F6B2C" w:rsidP="00396210"/>
    <w:p w:rsidR="00396210" w:rsidRDefault="00396210" w:rsidP="00396210">
      <w:r>
        <w:lastRenderedPageBreak/>
        <w:t>The QA Audit was performed using a defect-based checklist focusing in three specific areas.  The first area of focus is the defect of omission.  The following questions were used as a basis to review the requirements for defects of omission:</w:t>
      </w:r>
    </w:p>
    <w:p w:rsidR="004F6B2C" w:rsidRDefault="004F6B2C" w:rsidP="00396210"/>
    <w:p w:rsidR="00396210" w:rsidRDefault="00396210" w:rsidP="00396210">
      <w:pPr>
        <w:pStyle w:val="ListParagraph"/>
        <w:numPr>
          <w:ilvl w:val="0"/>
          <w:numId w:val="32"/>
        </w:numPr>
      </w:pPr>
      <w:r>
        <w:t>Is this concept precisely defined somewhere?</w:t>
      </w:r>
    </w:p>
    <w:p w:rsidR="00396210" w:rsidRDefault="00396210" w:rsidP="00396210">
      <w:pPr>
        <w:pStyle w:val="ListParagraph"/>
        <w:numPr>
          <w:ilvl w:val="0"/>
          <w:numId w:val="32"/>
        </w:numPr>
      </w:pPr>
      <w:r>
        <w:t>Is this acronym defined?</w:t>
      </w:r>
    </w:p>
    <w:p w:rsidR="00396210" w:rsidRDefault="00396210" w:rsidP="00396210">
      <w:pPr>
        <w:pStyle w:val="ListParagraph"/>
        <w:numPr>
          <w:ilvl w:val="0"/>
          <w:numId w:val="32"/>
        </w:numPr>
      </w:pPr>
      <w:r>
        <w:t>Are these definitions summarized in the glossary of terms?</w:t>
      </w:r>
    </w:p>
    <w:p w:rsidR="00396210" w:rsidRDefault="00396210" w:rsidP="00396210">
      <w:pPr>
        <w:pStyle w:val="ListParagraph"/>
        <w:numPr>
          <w:ilvl w:val="0"/>
          <w:numId w:val="32"/>
        </w:numPr>
      </w:pPr>
      <w:r>
        <w:t xml:space="preserve">Is this objective </w:t>
      </w:r>
      <w:proofErr w:type="spellStart"/>
      <w:r>
        <w:t>operationalized</w:t>
      </w:r>
      <w:proofErr w:type="spellEnd"/>
      <w:r>
        <w:t xml:space="preserve"> through specific requirements?</w:t>
      </w:r>
    </w:p>
    <w:p w:rsidR="00396210" w:rsidRDefault="00396210" w:rsidP="00396210">
      <w:pPr>
        <w:pStyle w:val="ListParagraph"/>
        <w:numPr>
          <w:ilvl w:val="0"/>
          <w:numId w:val="32"/>
        </w:numPr>
      </w:pPr>
      <w:r>
        <w:t>Are those requirements sufficient to ensure this objective?</w:t>
      </w:r>
    </w:p>
    <w:p w:rsidR="00396210" w:rsidRDefault="00396210" w:rsidP="00396210">
      <w:pPr>
        <w:pStyle w:val="ListParagraph"/>
        <w:numPr>
          <w:ilvl w:val="0"/>
          <w:numId w:val="32"/>
        </w:numPr>
      </w:pPr>
      <w:r>
        <w:t>Is the rationale for this requirement</w:t>
      </w:r>
      <w:r w:rsidR="00974335">
        <w:t xml:space="preserve"> </w:t>
      </w:r>
      <w:r>
        <w:t>(or assumption) made explicit somewhere?</w:t>
      </w:r>
    </w:p>
    <w:p w:rsidR="00396210" w:rsidRDefault="00396210" w:rsidP="00396210">
      <w:pPr>
        <w:pStyle w:val="ListParagraph"/>
        <w:numPr>
          <w:ilvl w:val="0"/>
          <w:numId w:val="32"/>
        </w:numPr>
      </w:pPr>
      <w:r>
        <w:t>If this requirement or assumption relates to another, is the latter specified somewhere?</w:t>
      </w:r>
    </w:p>
    <w:p w:rsidR="00396210" w:rsidRDefault="00396210" w:rsidP="00396210">
      <w:pPr>
        <w:pStyle w:val="ListParagraph"/>
      </w:pPr>
    </w:p>
    <w:p w:rsidR="00FA2368" w:rsidRDefault="00FA2368" w:rsidP="00FA2368">
      <w:r>
        <w:t xml:space="preserve">The second area of focus is the defect of </w:t>
      </w:r>
      <w:proofErr w:type="spellStart"/>
      <w:r>
        <w:t>unmeasureability</w:t>
      </w:r>
      <w:proofErr w:type="spellEnd"/>
      <w:r>
        <w:t xml:space="preserve">.  The following questions were used as a basis to review the requirements for defects of </w:t>
      </w:r>
      <w:proofErr w:type="spellStart"/>
      <w:r>
        <w:t>unmeasureability</w:t>
      </w:r>
      <w:proofErr w:type="spellEnd"/>
      <w:r>
        <w:t>:</w:t>
      </w:r>
    </w:p>
    <w:p w:rsidR="004F6B2C" w:rsidRDefault="004F6B2C" w:rsidP="00FA2368"/>
    <w:p w:rsidR="00FA2368" w:rsidRDefault="00FA2368" w:rsidP="00FA2368">
      <w:pPr>
        <w:pStyle w:val="ListParagraph"/>
        <w:numPr>
          <w:ilvl w:val="0"/>
          <w:numId w:val="33"/>
        </w:numPr>
      </w:pPr>
      <w:r>
        <w:t>Is there a fit criterion associated with this quality requirement?</w:t>
      </w:r>
    </w:p>
    <w:p w:rsidR="00FA2368" w:rsidRDefault="00FA2368" w:rsidP="00FA2368">
      <w:pPr>
        <w:pStyle w:val="ListParagraph"/>
        <w:numPr>
          <w:ilvl w:val="0"/>
          <w:numId w:val="33"/>
        </w:numPr>
      </w:pPr>
      <w:r>
        <w:t>Is this fit criterion stated in terms of measureable quantities and measurement protocol?</w:t>
      </w:r>
    </w:p>
    <w:p w:rsidR="00FA2368" w:rsidRDefault="00FA2368" w:rsidP="00FA2368">
      <w:pPr>
        <w:pStyle w:val="ListParagraph"/>
        <w:numPr>
          <w:ilvl w:val="0"/>
          <w:numId w:val="33"/>
        </w:numPr>
      </w:pPr>
      <w:r>
        <w:t>Can test data be derived from this statement to test that the implementation meets it?</w:t>
      </w:r>
    </w:p>
    <w:p w:rsidR="00FA2368" w:rsidRDefault="00FA2368" w:rsidP="00FA2368">
      <w:pPr>
        <w:pStyle w:val="ListParagraph"/>
        <w:numPr>
          <w:ilvl w:val="0"/>
          <w:numId w:val="33"/>
        </w:numPr>
      </w:pPr>
      <w:r>
        <w:t>Is this statement stated in a way that discriminates it from alternative options?</w:t>
      </w:r>
    </w:p>
    <w:p w:rsidR="00396210" w:rsidRDefault="00396210" w:rsidP="00396210"/>
    <w:p w:rsidR="00396210" w:rsidRDefault="00396210" w:rsidP="00396210">
      <w:r>
        <w:t>The third area of focus is the defect of ambiguity.  The following questions were used as a basis to review the requirements for defects of ambiguity:</w:t>
      </w:r>
    </w:p>
    <w:p w:rsidR="004F6B2C" w:rsidRDefault="004F6B2C" w:rsidP="00396210"/>
    <w:p w:rsidR="00396210" w:rsidRDefault="00396210" w:rsidP="00396210">
      <w:pPr>
        <w:pStyle w:val="ListParagraph"/>
        <w:numPr>
          <w:ilvl w:val="0"/>
          <w:numId w:val="34"/>
        </w:numPr>
      </w:pPr>
      <w:r>
        <w:t>Can this statement be interpreted differently in different relevant contexts or by readers from different background?</w:t>
      </w:r>
    </w:p>
    <w:p w:rsidR="00396210" w:rsidRDefault="00396210" w:rsidP="00396210">
      <w:pPr>
        <w:pStyle w:val="ListParagraph"/>
        <w:numPr>
          <w:ilvl w:val="0"/>
          <w:numId w:val="34"/>
        </w:numPr>
      </w:pPr>
      <w:r>
        <w:t>What are the possible interpretations?</w:t>
      </w:r>
    </w:p>
    <w:p w:rsidR="00396210" w:rsidRDefault="00396210" w:rsidP="00396210">
      <w:pPr>
        <w:pStyle w:val="ListParagraph"/>
        <w:numPr>
          <w:ilvl w:val="0"/>
          <w:numId w:val="34"/>
        </w:numPr>
      </w:pPr>
      <w:r>
        <w:t>Are the other statements using this term with a different meaning?</w:t>
      </w:r>
    </w:p>
    <w:p w:rsidR="00396210" w:rsidRDefault="00396210" w:rsidP="00396210"/>
    <w:p w:rsidR="00D84A12" w:rsidRDefault="00D84A12" w:rsidP="00DE300C">
      <w:pPr>
        <w:pStyle w:val="Caption"/>
        <w:keepNext/>
      </w:pPr>
      <w:bookmarkStart w:id="87" w:name="_Toc404173321"/>
      <w:r>
        <w:t xml:space="preserve">Table </w:t>
      </w:r>
      <w:r w:rsidR="00707CB8">
        <w:fldChar w:fldCharType="begin"/>
      </w:r>
      <w:r w:rsidR="00815AFF">
        <w:instrText xml:space="preserve"> STYLEREF 2 \s </w:instrText>
      </w:r>
      <w:r w:rsidR="00707CB8">
        <w:fldChar w:fldCharType="separate"/>
      </w:r>
      <w:r w:rsidR="00815AFF">
        <w:rPr>
          <w:noProof/>
        </w:rPr>
        <w:t>1.4</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w:t>
      </w:r>
      <w:r w:rsidRPr="001574E4">
        <w:t>QA Audit Defect-Based Checklist for Requirements</w:t>
      </w:r>
      <w:bookmarkEnd w:id="87"/>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1"/>
        <w:gridCol w:w="2538"/>
        <w:gridCol w:w="2590"/>
        <w:gridCol w:w="2787"/>
      </w:tblGrid>
      <w:tr w:rsidR="000B3E69" w:rsidRPr="00990615" w:rsidTr="00F63492">
        <w:trPr>
          <w:cnfStyle w:val="100000000000"/>
          <w:cantSplit/>
          <w:tblHeader/>
        </w:trPr>
        <w:tc>
          <w:tcPr>
            <w:cnfStyle w:val="001000000000"/>
            <w:tcW w:w="0" w:type="auto"/>
            <w:tcBorders>
              <w:top w:val="none" w:sz="0" w:space="0" w:color="auto"/>
              <w:left w:val="none" w:sz="0" w:space="0" w:color="auto"/>
              <w:bottom w:val="none" w:sz="0" w:space="0" w:color="auto"/>
              <w:right w:val="none" w:sz="0" w:space="0" w:color="auto"/>
            </w:tcBorders>
          </w:tcPr>
          <w:p w:rsidR="00990615" w:rsidRPr="00B824BF" w:rsidRDefault="00990615" w:rsidP="00990615">
            <w:pPr>
              <w:jc w:val="center"/>
              <w:rPr>
                <w:rFonts w:cs="Times New Roman"/>
              </w:rPr>
            </w:pPr>
            <w:r w:rsidRPr="00B824BF">
              <w:rPr>
                <w:rFonts w:cs="Times New Roman"/>
              </w:rPr>
              <w:t>Requirement Number</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Omission</w:t>
            </w:r>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proofErr w:type="spellStart"/>
            <w:r w:rsidRPr="00990615">
              <w:t>Unmeasureability</w:t>
            </w:r>
            <w:proofErr w:type="spellEnd"/>
          </w:p>
        </w:tc>
        <w:tc>
          <w:tcPr>
            <w:tcW w:w="0" w:type="auto"/>
            <w:tcBorders>
              <w:top w:val="none" w:sz="0" w:space="0" w:color="auto"/>
              <w:left w:val="none" w:sz="0" w:space="0" w:color="auto"/>
              <w:bottom w:val="none" w:sz="0" w:space="0" w:color="auto"/>
              <w:right w:val="none" w:sz="0" w:space="0" w:color="auto"/>
            </w:tcBorders>
            <w:vAlign w:val="center"/>
          </w:tcPr>
          <w:p w:rsidR="00990615" w:rsidRPr="00990615" w:rsidRDefault="00990615" w:rsidP="00990615">
            <w:pPr>
              <w:jc w:val="center"/>
              <w:cnfStyle w:val="100000000000"/>
            </w:pPr>
            <w:r w:rsidRPr="00990615">
              <w:t>Ambiguity</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REQ102</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REQ105</w:t>
            </w:r>
          </w:p>
        </w:tc>
        <w:tc>
          <w:tcPr>
            <w:tcW w:w="0" w:type="auto"/>
            <w:tcBorders>
              <w:left w:val="none" w:sz="0" w:space="0" w:color="auto"/>
              <w:right w:val="none" w:sz="0" w:space="0" w:color="auto"/>
            </w:tcBorders>
          </w:tcPr>
          <w:p w:rsidR="00990615" w:rsidRDefault="00990615" w:rsidP="001671FA">
            <w:pPr>
              <w:cnfStyle w:val="000000010000"/>
            </w:pPr>
            <w:r>
              <w:t>Term “verify” needs defining</w:t>
            </w:r>
          </w:p>
        </w:tc>
        <w:tc>
          <w:tcPr>
            <w:tcW w:w="0" w:type="auto"/>
            <w:tcBorders>
              <w:left w:val="none" w:sz="0" w:space="0" w:color="auto"/>
              <w:right w:val="none" w:sz="0" w:space="0" w:color="auto"/>
            </w:tcBorders>
          </w:tcPr>
          <w:p w:rsidR="00990615" w:rsidRDefault="000B3E69" w:rsidP="000B3E69">
            <w:pPr>
              <w:cnfStyle w:val="00000001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010000"/>
            </w:pPr>
            <w:r>
              <w:t>The term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REQ107</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REQ108</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“general”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REQ111</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“filter”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Height w:val="152"/>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REQ113</w:t>
            </w:r>
          </w:p>
        </w:tc>
        <w:tc>
          <w:tcPr>
            <w:tcW w:w="0" w:type="auto"/>
            <w:tcBorders>
              <w:left w:val="none" w:sz="0" w:space="0" w:color="auto"/>
              <w:right w:val="none" w:sz="0" w:space="0" w:color="auto"/>
            </w:tcBorders>
          </w:tcPr>
          <w:p w:rsidR="00990615" w:rsidRDefault="00990615" w:rsidP="001671FA">
            <w:pPr>
              <w:cnfStyle w:val="000000100000"/>
            </w:pPr>
            <w:r>
              <w:t>Term “verify” needs defining</w:t>
            </w:r>
          </w:p>
        </w:tc>
        <w:tc>
          <w:tcPr>
            <w:tcW w:w="0" w:type="auto"/>
            <w:tcBorders>
              <w:left w:val="none" w:sz="0" w:space="0" w:color="auto"/>
              <w:right w:val="none" w:sz="0" w:space="0" w:color="auto"/>
            </w:tcBorders>
          </w:tcPr>
          <w:p w:rsidR="00990615" w:rsidRDefault="000B3E69" w:rsidP="000B3E69">
            <w:pPr>
              <w:cnfStyle w:val="000000100000"/>
            </w:pPr>
            <w:r>
              <w:t>Needs to be discriminated</w:t>
            </w:r>
            <w:r w:rsidR="00990615">
              <w:t xml:space="preserve"> from alternative options</w:t>
            </w:r>
          </w:p>
        </w:tc>
        <w:tc>
          <w:tcPr>
            <w:tcW w:w="0" w:type="auto"/>
            <w:tcBorders>
              <w:left w:val="none" w:sz="0" w:space="0" w:color="auto"/>
            </w:tcBorders>
          </w:tcPr>
          <w:p w:rsidR="00990615" w:rsidRDefault="00990615" w:rsidP="001671FA">
            <w:pPr>
              <w:cnfStyle w:val="000000100000"/>
            </w:pPr>
            <w:r>
              <w:t>The term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lastRenderedPageBreak/>
              <w:t>REQ116</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REQ120</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Height w:val="359"/>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RINT100</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“search”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102</w:t>
            </w:r>
          </w:p>
        </w:tc>
        <w:tc>
          <w:tcPr>
            <w:tcW w:w="0" w:type="auto"/>
            <w:tcBorders>
              <w:left w:val="none" w:sz="0" w:space="0" w:color="auto"/>
              <w:right w:val="none" w:sz="0" w:space="0" w:color="auto"/>
            </w:tcBorders>
          </w:tcPr>
          <w:p w:rsidR="00990615" w:rsidRDefault="00990615" w:rsidP="001671FA">
            <w:pPr>
              <w:cnfStyle w:val="000000010000"/>
            </w:pPr>
            <w:r>
              <w:t>This requirement needs to be split into two separate requirements</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“search”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109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“reserved status”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115</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116</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“event booking”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117</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“event booking”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119</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“all bookings of an event”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122</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r>
              <w:t>The term “add a new patron” is ambiguous due to different uses of the term</w:t>
            </w: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124</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r>
              <w:t>The term “delete” is ambiguous due to different uses of the term</w:t>
            </w:r>
          </w:p>
        </w:tc>
      </w:tr>
      <w:tr w:rsidR="000B3E69" w:rsidTr="00F63492">
        <w:trPr>
          <w:cnfStyle w:val="00000001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RINT125</w:t>
            </w:r>
          </w:p>
        </w:tc>
        <w:tc>
          <w:tcPr>
            <w:tcW w:w="0" w:type="auto"/>
            <w:tcBorders>
              <w:left w:val="none" w:sz="0" w:space="0" w:color="auto"/>
              <w:right w:val="none" w:sz="0" w:space="0" w:color="auto"/>
            </w:tcBorders>
          </w:tcPr>
          <w:p w:rsidR="00990615" w:rsidRDefault="00990615" w:rsidP="001671FA">
            <w:pPr>
              <w:cnfStyle w:val="00000001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010000"/>
            </w:pPr>
          </w:p>
        </w:tc>
        <w:tc>
          <w:tcPr>
            <w:tcW w:w="0" w:type="auto"/>
            <w:tcBorders>
              <w:left w:val="none" w:sz="0" w:space="0" w:color="auto"/>
            </w:tcBorders>
          </w:tcPr>
          <w:p w:rsidR="00990615" w:rsidRDefault="00990615" w:rsidP="001671FA">
            <w:pPr>
              <w:cnfStyle w:val="000000010000"/>
            </w:pPr>
          </w:p>
        </w:tc>
      </w:tr>
      <w:tr w:rsidR="000B3E69" w:rsidTr="00F63492">
        <w:trPr>
          <w:cnfStyle w:val="000000100000"/>
          <w:cantSplit/>
        </w:trPr>
        <w:tc>
          <w:tcPr>
            <w:cnfStyle w:val="001000000000"/>
            <w:tcW w:w="0" w:type="auto"/>
            <w:tcBorders>
              <w:right w:val="none" w:sz="0" w:space="0" w:color="auto"/>
            </w:tcBorders>
          </w:tcPr>
          <w:p w:rsidR="00990615" w:rsidRPr="00B824BF" w:rsidRDefault="00990615" w:rsidP="00990615">
            <w:pPr>
              <w:jc w:val="center"/>
              <w:rPr>
                <w:rFonts w:asciiTheme="minorHAnsi" w:hAnsiTheme="minorHAnsi"/>
                <w:b w:val="0"/>
              </w:rPr>
            </w:pPr>
            <w:r w:rsidRPr="00B824BF">
              <w:rPr>
                <w:rFonts w:asciiTheme="minorHAnsi" w:hAnsiTheme="minorHAnsi"/>
                <w:b w:val="0"/>
              </w:rPr>
              <w:t>RINT 127</w:t>
            </w:r>
          </w:p>
        </w:tc>
        <w:tc>
          <w:tcPr>
            <w:tcW w:w="0" w:type="auto"/>
            <w:tcBorders>
              <w:left w:val="none" w:sz="0" w:space="0" w:color="auto"/>
              <w:right w:val="none" w:sz="0" w:space="0" w:color="auto"/>
            </w:tcBorders>
          </w:tcPr>
          <w:p w:rsidR="00990615" w:rsidRDefault="00990615" w:rsidP="001671FA">
            <w:pPr>
              <w:cnfStyle w:val="000000100000"/>
            </w:pPr>
            <w:r>
              <w:t>Need to add “reservation” in front of number</w:t>
            </w:r>
          </w:p>
        </w:tc>
        <w:tc>
          <w:tcPr>
            <w:tcW w:w="0" w:type="auto"/>
            <w:tcBorders>
              <w:left w:val="none" w:sz="0" w:space="0" w:color="auto"/>
              <w:right w:val="none" w:sz="0" w:space="0" w:color="auto"/>
            </w:tcBorders>
          </w:tcPr>
          <w:p w:rsidR="00990615" w:rsidRDefault="00990615" w:rsidP="001671FA">
            <w:pPr>
              <w:cnfStyle w:val="000000100000"/>
            </w:pPr>
          </w:p>
        </w:tc>
        <w:tc>
          <w:tcPr>
            <w:tcW w:w="0" w:type="auto"/>
            <w:tcBorders>
              <w:left w:val="none" w:sz="0" w:space="0" w:color="auto"/>
            </w:tcBorders>
          </w:tcPr>
          <w:p w:rsidR="00990615" w:rsidRDefault="00990615" w:rsidP="001671FA">
            <w:pPr>
              <w:cnfStyle w:val="000000100000"/>
            </w:pPr>
          </w:p>
        </w:tc>
      </w:tr>
    </w:tbl>
    <w:p w:rsidR="00396210" w:rsidRDefault="00396210" w:rsidP="00396210"/>
    <w:p w:rsidR="00396210" w:rsidRDefault="00396210" w:rsidP="00282259">
      <w:pPr>
        <w:pStyle w:val="Heading3"/>
      </w:pPr>
      <w:bookmarkStart w:id="88" w:name="_Toc404173188"/>
      <w:r>
        <w:t>Preliminary CM Audit</w:t>
      </w:r>
      <w:bookmarkEnd w:id="88"/>
    </w:p>
    <w:p w:rsidR="00396210" w:rsidRDefault="00B824BF" w:rsidP="00396210">
      <w:r>
        <w:t xml:space="preserve">The third deliverable of this document includes additional use cases with activity diagrams and sequence diagrams.  New requirements were added. New function point estimations were added.  The QA audit from the Rev 2.0 version led to the need to make changes to TSS level requirements in this revision.  No changes were made to customer requirements that were a baseline in REV 1.0.  Requirements changes made to existing TSS requirements are documented in </w:t>
      </w:r>
      <w:r w:rsidR="00707CB8">
        <w:fldChar w:fldCharType="begin"/>
      </w:r>
      <w:r w:rsidR="00B07D1B">
        <w:instrText xml:space="preserve"> REF _Ref402347149 \h </w:instrText>
      </w:r>
      <w:r w:rsidR="00707CB8">
        <w:fldChar w:fldCharType="separate"/>
      </w:r>
      <w:r w:rsidR="00815AFF">
        <w:t xml:space="preserve">Table </w:t>
      </w:r>
      <w:r w:rsidR="00815AFF">
        <w:rPr>
          <w:noProof/>
        </w:rPr>
        <w:t>1.4</w:t>
      </w:r>
      <w:r w:rsidR="00815AFF">
        <w:noBreakHyphen/>
      </w:r>
      <w:r w:rsidR="00815AFF">
        <w:rPr>
          <w:noProof/>
        </w:rPr>
        <w:t>2</w:t>
      </w:r>
      <w:r w:rsidR="00707CB8">
        <w:fldChar w:fldCharType="end"/>
      </w:r>
      <w:r w:rsidR="00396210">
        <w:t>.</w:t>
      </w:r>
    </w:p>
    <w:p w:rsidR="00F63492" w:rsidRDefault="00F63492" w:rsidP="00396210"/>
    <w:p w:rsidR="00D84A12" w:rsidRDefault="00D84A12" w:rsidP="00DE300C">
      <w:pPr>
        <w:pStyle w:val="Caption"/>
        <w:keepNext/>
      </w:pPr>
      <w:bookmarkStart w:id="89" w:name="_Ref402347149"/>
      <w:bookmarkStart w:id="90" w:name="_Toc404173322"/>
      <w:r>
        <w:lastRenderedPageBreak/>
        <w:t xml:space="preserve">Table </w:t>
      </w:r>
      <w:r w:rsidR="00707CB8">
        <w:fldChar w:fldCharType="begin"/>
      </w:r>
      <w:r w:rsidR="00815AFF">
        <w:instrText xml:space="preserve"> STYLEREF 2 \s </w:instrText>
      </w:r>
      <w:r w:rsidR="00707CB8">
        <w:fldChar w:fldCharType="separate"/>
      </w:r>
      <w:r w:rsidR="00815AFF">
        <w:rPr>
          <w:noProof/>
        </w:rPr>
        <w:t>1.4</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2</w:t>
      </w:r>
      <w:r w:rsidR="00707CB8">
        <w:fldChar w:fldCharType="end"/>
      </w:r>
      <w:bookmarkEnd w:id="89"/>
      <w:r>
        <w:t xml:space="preserve"> CM</w:t>
      </w:r>
      <w:r>
        <w:rPr>
          <w:noProof/>
        </w:rPr>
        <w:t xml:space="preserve"> Audit</w:t>
      </w:r>
      <w:bookmarkEnd w:id="90"/>
    </w:p>
    <w:tbl>
      <w:tblPr>
        <w:tblStyle w:val="MediumShading110"/>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1"/>
        <w:gridCol w:w="3797"/>
        <w:gridCol w:w="4140"/>
      </w:tblGrid>
      <w:tr w:rsidR="001B3049" w:rsidRPr="00933643" w:rsidTr="001B3049">
        <w:trPr>
          <w:cnfStyle w:val="100000000000"/>
          <w:tblHeader/>
        </w:trPr>
        <w:tc>
          <w:tcPr>
            <w:cnfStyle w:val="001000000000"/>
            <w:tcW w:w="0" w:type="auto"/>
            <w:tcBorders>
              <w:top w:val="none" w:sz="0" w:space="0" w:color="auto"/>
              <w:left w:val="none" w:sz="0" w:space="0" w:color="auto"/>
              <w:bottom w:val="none" w:sz="0" w:space="0" w:color="auto"/>
              <w:right w:val="none" w:sz="0" w:space="0" w:color="auto"/>
            </w:tcBorders>
            <w:vAlign w:val="center"/>
          </w:tcPr>
          <w:p w:rsidR="001B3049" w:rsidRPr="00B824BF" w:rsidRDefault="001B3049" w:rsidP="001B3049">
            <w:pPr>
              <w:jc w:val="center"/>
              <w:rPr>
                <w:rFonts w:cs="Times New Roman"/>
              </w:rPr>
            </w:pPr>
            <w:r w:rsidRPr="00B824BF">
              <w:rPr>
                <w:rFonts w:cs="Times New Roman"/>
              </w:rPr>
              <w:t>Requirement Number</w:t>
            </w:r>
          </w:p>
        </w:tc>
        <w:tc>
          <w:tcPr>
            <w:tcW w:w="3797" w:type="dxa"/>
            <w:tcBorders>
              <w:top w:val="none" w:sz="0" w:space="0" w:color="auto"/>
              <w:left w:val="none" w:sz="0" w:space="0" w:color="auto"/>
              <w:bottom w:val="none" w:sz="0" w:space="0" w:color="auto"/>
              <w:right w:val="none" w:sz="0" w:space="0" w:color="auto"/>
            </w:tcBorders>
            <w:vAlign w:val="center"/>
          </w:tcPr>
          <w:p w:rsidR="001B3049" w:rsidRPr="00933643" w:rsidRDefault="001B3049" w:rsidP="001B3049">
            <w:pPr>
              <w:jc w:val="center"/>
              <w:cnfStyle w:val="100000000000"/>
              <w:rPr>
                <w:rFonts w:cs="Times New Roman"/>
                <w:b w:val="0"/>
              </w:rPr>
            </w:pPr>
            <w:r w:rsidRPr="00933643">
              <w:rPr>
                <w:rFonts w:cs="Times New Roman"/>
              </w:rPr>
              <w:t>Original Requirement Text</w:t>
            </w:r>
          </w:p>
        </w:tc>
        <w:tc>
          <w:tcPr>
            <w:tcW w:w="4140" w:type="dxa"/>
            <w:tcBorders>
              <w:top w:val="none" w:sz="0" w:space="0" w:color="auto"/>
              <w:left w:val="none" w:sz="0" w:space="0" w:color="auto"/>
              <w:bottom w:val="none" w:sz="0" w:space="0" w:color="auto"/>
              <w:right w:val="none" w:sz="0" w:space="0" w:color="auto"/>
            </w:tcBorders>
            <w:vAlign w:val="center"/>
          </w:tcPr>
          <w:p w:rsidR="001B3049" w:rsidRPr="00933643" w:rsidRDefault="001B3049" w:rsidP="001B3049">
            <w:pPr>
              <w:jc w:val="center"/>
              <w:cnfStyle w:val="100000000000"/>
              <w:rPr>
                <w:rFonts w:cs="Times New Roman"/>
                <w:b w:val="0"/>
              </w:rPr>
            </w:pPr>
            <w:r w:rsidRPr="00933643">
              <w:rPr>
                <w:rFonts w:cs="Times New Roman"/>
              </w:rPr>
              <w:t>New Requirement Text</w:t>
            </w:r>
          </w:p>
        </w:tc>
      </w:tr>
      <w:tr w:rsidR="001B3049" w:rsidRPr="00933643" w:rsidTr="001B3049">
        <w:trPr>
          <w:cnfStyle w:val="000000100000"/>
        </w:trPr>
        <w:tc>
          <w:tcPr>
            <w:cnfStyle w:val="001000000000"/>
            <w:tcW w:w="0" w:type="auto"/>
            <w:tcBorders>
              <w:bottom w:val="single" w:sz="4" w:space="0" w:color="auto"/>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REQ102</w:t>
            </w:r>
          </w:p>
        </w:tc>
        <w:tc>
          <w:tcPr>
            <w:tcW w:w="3797" w:type="dxa"/>
            <w:tcBorders>
              <w:left w:val="none" w:sz="0" w:space="0" w:color="auto"/>
              <w:bottom w:val="single" w:sz="4" w:space="0" w:color="auto"/>
              <w:righ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seat availability.</w:t>
            </w:r>
          </w:p>
        </w:tc>
        <w:tc>
          <w:tcPr>
            <w:tcW w:w="4140" w:type="dxa"/>
            <w:tcBorders>
              <w:left w:val="none" w:sz="0" w:space="0" w:color="auto"/>
              <w:bottom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that a seat is in an unlocked state.</w:t>
            </w:r>
          </w:p>
        </w:tc>
      </w:tr>
      <w:tr w:rsidR="001B3049" w:rsidRPr="00933643" w:rsidTr="001B3049">
        <w:trPr>
          <w:cnfStyle w:val="000000010000"/>
        </w:trPr>
        <w:tc>
          <w:tcPr>
            <w:cnfStyle w:val="001000000000"/>
            <w:tcW w:w="0" w:type="auto"/>
            <w:tcBorders>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REQ105</w:t>
            </w:r>
          </w:p>
        </w:tc>
        <w:tc>
          <w:tcPr>
            <w:tcW w:w="3797" w:type="dxa"/>
            <w:tcBorders>
              <w:left w:val="none" w:sz="0" w:space="0" w:color="auto"/>
              <w:right w:val="none" w:sz="0"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verify the selected patron.</w:t>
            </w:r>
          </w:p>
        </w:tc>
        <w:tc>
          <w:tcPr>
            <w:tcW w:w="4140" w:type="dxa"/>
            <w:tcBorders>
              <w:left w:val="none" w:sz="0"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only allow a seat to be reserved by a patron with a special accommodation status.</w:t>
            </w:r>
          </w:p>
        </w:tc>
      </w:tr>
      <w:tr w:rsidR="001B3049" w:rsidRPr="00933643" w:rsidTr="001B3049">
        <w:trPr>
          <w:cnfStyle w:val="000000100000"/>
        </w:trPr>
        <w:tc>
          <w:tcPr>
            <w:cnfStyle w:val="001000000000"/>
            <w:tcW w:w="0" w:type="auto"/>
            <w:tcBorders>
              <w:right w:val="none" w:sz="0"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REQ107</w:t>
            </w:r>
          </w:p>
        </w:tc>
        <w:tc>
          <w:tcPr>
            <w:tcW w:w="3797" w:type="dxa"/>
            <w:tcBorders>
              <w:left w:val="none" w:sz="0" w:space="0" w:color="auto"/>
              <w:righ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select reserved seat.</w:t>
            </w:r>
          </w:p>
        </w:tc>
        <w:tc>
          <w:tcPr>
            <w:tcW w:w="4140" w:type="dxa"/>
            <w:tcBorders>
              <w:left w:val="none" w:sz="0"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select a seat marked VIP.</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REQ108</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general seat.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a seat marked general admission.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REQ111</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filter events for a venue by a date range.</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filter events by date range at a venue.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event bookings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REQ113</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an event booking can be refunded.</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verify an event booking is marked refundable.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REQ117</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add a new patron.</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create a new record for a patron.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REQ119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delete a patron.</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deactivate a patron.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REQ120</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a reservation by number.</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search for a reservation by reservation number.</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RINT100</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search for events.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102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(events, event seats).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for an event.</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109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reserved status.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115</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search for event bookings.</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116</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100000"/>
              <w:rPr>
                <w:rFonts w:cs="Times New Roman"/>
              </w:rPr>
            </w:pPr>
            <w:r w:rsidRPr="00933643">
              <w:rPr>
                <w:rFonts w:cs="Times New Roman"/>
              </w:rPr>
              <w:t>The system shall have an interface to display event bookings.</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117</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select an event booking.</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No change</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119</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select all event bookings for an event.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No change</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interface to add a new patron.</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interface to create a new record for a patron.</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124</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interface to delete a patron.</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interface to deactivate a patron.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RINT125</w:t>
            </w:r>
          </w:p>
        </w:tc>
        <w:tc>
          <w:tcPr>
            <w:tcW w:w="3797" w:type="dxa"/>
            <w:tcBorders>
              <w:left w:val="single" w:sz="4" w:space="0" w:color="auto"/>
              <w:right w:val="single" w:sz="4" w:space="0" w:color="auto"/>
            </w:tcBorders>
          </w:tcPr>
          <w:p w:rsidR="001B3049" w:rsidRPr="00933643" w:rsidRDefault="001B3049" w:rsidP="00CB2D11">
            <w:pPr>
              <w:pStyle w:val="ListParagraph"/>
              <w:ind w:left="0"/>
              <w:cnfStyle w:val="000000010000"/>
              <w:rPr>
                <w:rFonts w:cs="Times New Roman"/>
              </w:rPr>
            </w:pPr>
            <w:r w:rsidRPr="00933643">
              <w:rPr>
                <w:rFonts w:cs="Times New Roman"/>
              </w:rPr>
              <w:t>The system shall have an interface to search for a reservation by number.</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search for a reservation by reservation number.</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RINT 127</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reservation search results by number.</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an interface to display reservation search results by reservation number.</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lastRenderedPageBreak/>
              <w:t>RINT132</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an interface to display search results for event seats.</w:t>
            </w:r>
          </w:p>
        </w:tc>
      </w:tr>
      <w:tr w:rsidR="001B3049" w:rsidRPr="00933643" w:rsidTr="001B3049">
        <w:trPr>
          <w:cnfStyle w:val="00000010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REQ124</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assign a unique number to a reservation.</w:t>
            </w:r>
          </w:p>
        </w:tc>
      </w:tr>
      <w:tr w:rsidR="001B3049" w:rsidRPr="00933643" w:rsidTr="001B3049">
        <w:trPr>
          <w:cnfStyle w:val="00000001000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REQ125</w:t>
            </w:r>
          </w:p>
        </w:tc>
        <w:tc>
          <w:tcPr>
            <w:tcW w:w="3797" w:type="dxa"/>
            <w:tcBorders>
              <w:left w:val="single" w:sz="4" w:space="0" w:color="auto"/>
              <w:right w:val="single" w:sz="4" w:space="0" w:color="auto"/>
            </w:tcBorders>
          </w:tcPr>
          <w:p w:rsidR="001B3049" w:rsidRPr="00933643" w:rsidRDefault="001B3049" w:rsidP="00CB2D11">
            <w:pPr>
              <w:cnfStyle w:val="00000001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010000"/>
              <w:rPr>
                <w:rFonts w:cs="Times New Roman"/>
              </w:rPr>
            </w:pPr>
            <w:r w:rsidRPr="00933643">
              <w:rPr>
                <w:rFonts w:cs="Times New Roman"/>
              </w:rPr>
              <w:t>The system shall have the capability to select a seat marked special accommodation.</w:t>
            </w:r>
          </w:p>
        </w:tc>
      </w:tr>
      <w:tr w:rsidR="001B3049" w:rsidRPr="00933643" w:rsidTr="001B3049">
        <w:trPr>
          <w:cnfStyle w:val="000000100000"/>
          <w:trHeight w:val="80"/>
        </w:trPr>
        <w:tc>
          <w:tcPr>
            <w:cnfStyle w:val="001000000000"/>
            <w:tcW w:w="0" w:type="auto"/>
            <w:tcBorders>
              <w:right w:val="single" w:sz="4" w:space="0" w:color="auto"/>
            </w:tcBorders>
          </w:tcPr>
          <w:p w:rsidR="001B3049" w:rsidRPr="00B824BF" w:rsidRDefault="001B3049" w:rsidP="00CB2D11">
            <w:pPr>
              <w:rPr>
                <w:rFonts w:asciiTheme="minorHAnsi" w:hAnsiTheme="minorHAnsi" w:cs="Times New Roman"/>
                <w:b w:val="0"/>
              </w:rPr>
            </w:pPr>
            <w:r w:rsidRPr="00B824BF">
              <w:rPr>
                <w:rFonts w:asciiTheme="minorHAnsi" w:hAnsiTheme="minorHAnsi" w:cs="Times New Roman"/>
                <w:b w:val="0"/>
              </w:rPr>
              <w:t>REQ126</w:t>
            </w:r>
          </w:p>
        </w:tc>
        <w:tc>
          <w:tcPr>
            <w:tcW w:w="3797" w:type="dxa"/>
            <w:tcBorders>
              <w:left w:val="single" w:sz="4" w:space="0" w:color="auto"/>
              <w:right w:val="single" w:sz="4" w:space="0" w:color="auto"/>
            </w:tcBorders>
          </w:tcPr>
          <w:p w:rsidR="001B3049" w:rsidRPr="00933643" w:rsidRDefault="001B3049" w:rsidP="00CB2D11">
            <w:pPr>
              <w:cnfStyle w:val="000000100000"/>
              <w:rPr>
                <w:rFonts w:cs="Times New Roman"/>
              </w:rPr>
            </w:pPr>
            <w:r w:rsidRPr="00933643">
              <w:rPr>
                <w:rFonts w:cs="Times New Roman"/>
              </w:rPr>
              <w:t>New Requirement</w:t>
            </w:r>
          </w:p>
        </w:tc>
        <w:tc>
          <w:tcPr>
            <w:tcW w:w="4140" w:type="dxa"/>
            <w:tcBorders>
              <w:left w:val="single" w:sz="4" w:space="0" w:color="auto"/>
            </w:tcBorders>
          </w:tcPr>
          <w:p w:rsidR="001B3049" w:rsidRPr="00933643" w:rsidRDefault="001B3049" w:rsidP="00CB2D11">
            <w:pPr>
              <w:cnfStyle w:val="000000100000"/>
              <w:rPr>
                <w:rFonts w:cs="Times New Roman"/>
              </w:rPr>
            </w:pPr>
            <w:r w:rsidRPr="00933643">
              <w:rPr>
                <w:rFonts w:cs="Times New Roman"/>
              </w:rPr>
              <w:t>The system shall have the capability to allow a VIP seat to be reserved by a patron with VIP status.</w:t>
            </w:r>
          </w:p>
        </w:tc>
      </w:tr>
    </w:tbl>
    <w:p w:rsidR="00396210" w:rsidRDefault="00396210" w:rsidP="00372E2A"/>
    <w:p w:rsidR="00F45C50" w:rsidRDefault="00F45C50" w:rsidP="00F45C50"/>
    <w:p w:rsidR="00510946" w:rsidRDefault="00510946" w:rsidP="00510946"/>
    <w:p w:rsidR="00510946" w:rsidRDefault="00510946" w:rsidP="00282259">
      <w:pPr>
        <w:pStyle w:val="Heading2"/>
      </w:pPr>
      <w:bookmarkStart w:id="91" w:name="_Toc404173189"/>
      <w:r>
        <w:t>Project Schedule</w:t>
      </w:r>
      <w:bookmarkEnd w:id="91"/>
    </w:p>
    <w:p w:rsidR="00510946" w:rsidRDefault="00510946" w:rsidP="00510946"/>
    <w:p w:rsidR="004F09D9" w:rsidRDefault="004F09D9" w:rsidP="004F09D9">
      <w:r w:rsidRPr="008F4056">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DE300C">
      <w:pPr>
        <w:pStyle w:val="Caption"/>
      </w:pPr>
      <w:bookmarkStart w:id="92" w:name="_Toc404173323"/>
      <w:r>
        <w:t xml:space="preserve">Table </w:t>
      </w:r>
      <w:r w:rsidR="00707CB8">
        <w:fldChar w:fldCharType="begin"/>
      </w:r>
      <w:r w:rsidR="00815AFF">
        <w:instrText xml:space="preserve"> STYLEREF 2 \s </w:instrText>
      </w:r>
      <w:r w:rsidR="00707CB8">
        <w:fldChar w:fldCharType="separate"/>
      </w:r>
      <w:r w:rsidR="00815AFF">
        <w:rPr>
          <w:noProof/>
        </w:rPr>
        <w:t>1.5</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Theater Ticket System Project Schedule</w:t>
      </w:r>
      <w:bookmarkEnd w:id="92"/>
    </w:p>
    <w:tbl>
      <w:tblPr>
        <w:tblStyle w:val="MediumShading1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proofErr w:type="spellStart"/>
            <w:r>
              <w:t>Rashad</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r>
              <w:t>Delivery 2 Part 1</w:t>
            </w:r>
          </w:p>
        </w:tc>
        <w:tc>
          <w:tcPr>
            <w:tcW w:w="4695" w:type="dxa"/>
            <w:tcBorders>
              <w:left w:val="none" w:sz="0" w:space="0" w:color="auto"/>
              <w:right w:val="none" w:sz="0" w:space="0" w:color="auto"/>
            </w:tcBorders>
          </w:tcPr>
          <w:p w:rsidR="00015F76" w:rsidRDefault="00015F76" w:rsidP="001671FA">
            <w:pPr>
              <w:cnfStyle w:val="000000100000"/>
            </w:pPr>
            <w:r>
              <w:t>Goals and Objectives</w:t>
            </w:r>
          </w:p>
        </w:tc>
        <w:tc>
          <w:tcPr>
            <w:tcW w:w="1800" w:type="dxa"/>
            <w:tcBorders>
              <w:left w:val="none" w:sz="0" w:space="0" w:color="auto"/>
              <w:right w:val="none" w:sz="0" w:space="0" w:color="auto"/>
            </w:tcBorders>
          </w:tcPr>
          <w:p w:rsidR="00015F76" w:rsidRDefault="00015F76" w:rsidP="001671FA">
            <w:pPr>
              <w:cnfStyle w:val="000000100000"/>
            </w:pPr>
            <w:r>
              <w:t>TBD</w:t>
            </w:r>
          </w:p>
        </w:tc>
        <w:tc>
          <w:tcPr>
            <w:tcW w:w="1260" w:type="dxa"/>
            <w:tcBorders>
              <w:left w:val="none" w:sz="0" w:space="0" w:color="auto"/>
            </w:tcBorders>
          </w:tcPr>
          <w:p w:rsidR="00015F76" w:rsidRDefault="00015F76" w:rsidP="001671FA">
            <w:pPr>
              <w:cnfStyle w:val="000000100000"/>
            </w:pPr>
            <w:r>
              <w:t>Oct 29</w:t>
            </w:r>
          </w:p>
        </w:tc>
      </w:tr>
      <w:tr w:rsidR="00015F76" w:rsidTr="00AA5A17">
        <w:trPr>
          <w:cnfStyle w:val="00000001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010000"/>
            </w:pPr>
            <w:r>
              <w:t>Refine scope</w:t>
            </w:r>
          </w:p>
        </w:tc>
        <w:tc>
          <w:tcPr>
            <w:tcW w:w="1800" w:type="dxa"/>
            <w:tcBorders>
              <w:left w:val="none" w:sz="0" w:space="0" w:color="auto"/>
              <w:right w:val="none" w:sz="0" w:space="0" w:color="auto"/>
            </w:tcBorders>
          </w:tcPr>
          <w:p w:rsidR="00015F76" w:rsidRDefault="00015F76" w:rsidP="001671FA">
            <w:pPr>
              <w:cnfStyle w:val="000000010000"/>
            </w:pPr>
            <w:proofErr w:type="spellStart"/>
            <w:r>
              <w:t>Sumeet</w:t>
            </w:r>
            <w:proofErr w:type="spellEnd"/>
          </w:p>
        </w:tc>
        <w:tc>
          <w:tcPr>
            <w:tcW w:w="1260" w:type="dxa"/>
            <w:tcBorders>
              <w:left w:val="none" w:sz="0" w:space="0" w:color="auto"/>
            </w:tcBorders>
          </w:tcPr>
          <w:p w:rsidR="00015F76" w:rsidRDefault="00015F76" w:rsidP="001671FA">
            <w:pPr>
              <w:cnfStyle w:val="000000010000"/>
            </w:pPr>
            <w:r>
              <w:t>Oct 29</w:t>
            </w:r>
          </w:p>
        </w:tc>
      </w:tr>
      <w:tr w:rsidR="00015F76" w:rsidTr="00AA5A17">
        <w:trPr>
          <w:cnfStyle w:val="000000100000"/>
          <w:cantSplit/>
        </w:trPr>
        <w:tc>
          <w:tcPr>
            <w:cnfStyle w:val="001000000000"/>
            <w:tcW w:w="1870" w:type="dxa"/>
            <w:tcBorders>
              <w:right w:val="none" w:sz="0" w:space="0" w:color="auto"/>
            </w:tcBorders>
          </w:tcPr>
          <w:p w:rsidR="00015F76" w:rsidRDefault="00015F76" w:rsidP="001671FA"/>
        </w:tc>
        <w:tc>
          <w:tcPr>
            <w:tcW w:w="4695" w:type="dxa"/>
            <w:tcBorders>
              <w:left w:val="none" w:sz="0" w:space="0" w:color="auto"/>
              <w:right w:val="none" w:sz="0" w:space="0" w:color="auto"/>
            </w:tcBorders>
          </w:tcPr>
          <w:p w:rsidR="00015F76" w:rsidDel="00B75C41" w:rsidRDefault="00015F76" w:rsidP="001671FA">
            <w:pPr>
              <w:cnfStyle w:val="000000100000"/>
            </w:pPr>
            <w:r>
              <w:t>Function Point Estimate</w:t>
            </w:r>
          </w:p>
        </w:tc>
        <w:tc>
          <w:tcPr>
            <w:tcW w:w="1800" w:type="dxa"/>
            <w:tcBorders>
              <w:left w:val="none" w:sz="0" w:space="0" w:color="auto"/>
              <w:right w:val="none" w:sz="0" w:space="0" w:color="auto"/>
            </w:tcBorders>
          </w:tcPr>
          <w:p w:rsidR="00015F76" w:rsidRDefault="00015F76" w:rsidP="001671FA">
            <w:pPr>
              <w:cnfStyle w:val="000000100000"/>
            </w:pPr>
            <w:r>
              <w:t>All</w:t>
            </w:r>
          </w:p>
        </w:tc>
        <w:tc>
          <w:tcPr>
            <w:tcW w:w="1260" w:type="dxa"/>
            <w:tcBorders>
              <w:left w:val="none" w:sz="0"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bottom w:val="single" w:sz="4" w:space="0" w:color="auto"/>
              <w:right w:val="none" w:sz="0" w:space="0" w:color="auto"/>
            </w:tcBorders>
          </w:tcPr>
          <w:p w:rsidR="00015F76" w:rsidRDefault="00015F76" w:rsidP="001671FA"/>
        </w:tc>
        <w:tc>
          <w:tcPr>
            <w:tcW w:w="4695" w:type="dxa"/>
            <w:tcBorders>
              <w:left w:val="none" w:sz="0" w:space="0" w:color="auto"/>
              <w:bottom w:val="single" w:sz="4" w:space="0" w:color="auto"/>
              <w:right w:val="none" w:sz="0" w:space="0" w:color="auto"/>
            </w:tcBorders>
          </w:tcPr>
          <w:p w:rsidR="00015F76" w:rsidDel="00B75C41" w:rsidRDefault="00015F76" w:rsidP="001671FA">
            <w:pPr>
              <w:cnfStyle w:val="000000010000"/>
            </w:pPr>
            <w:r>
              <w:t>Set of Use Cases</w:t>
            </w:r>
          </w:p>
        </w:tc>
        <w:tc>
          <w:tcPr>
            <w:tcW w:w="1800" w:type="dxa"/>
            <w:tcBorders>
              <w:left w:val="none" w:sz="0" w:space="0" w:color="auto"/>
              <w:bottom w:val="single" w:sz="4" w:space="0" w:color="auto"/>
              <w:right w:val="none" w:sz="0" w:space="0" w:color="auto"/>
            </w:tcBorders>
          </w:tcPr>
          <w:p w:rsidR="00015F76" w:rsidRDefault="00015F76" w:rsidP="001671FA">
            <w:pPr>
              <w:cnfStyle w:val="000000010000"/>
            </w:pPr>
            <w:r>
              <w:t>All</w:t>
            </w:r>
          </w:p>
        </w:tc>
        <w:tc>
          <w:tcPr>
            <w:tcW w:w="1260" w:type="dxa"/>
            <w:tcBorders>
              <w:left w:val="none" w:sz="0" w:space="0" w:color="auto"/>
              <w:bottom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Activity Diagrams</w:t>
            </w:r>
          </w:p>
        </w:tc>
        <w:tc>
          <w:tcPr>
            <w:tcW w:w="1800" w:type="dxa"/>
            <w:tcBorders>
              <w:left w:val="single" w:sz="4" w:space="0" w:color="auto"/>
              <w:right w:val="single" w:sz="4" w:space="0" w:color="auto"/>
            </w:tcBorders>
          </w:tcPr>
          <w:p w:rsidR="00015F76" w:rsidRDefault="00015F76" w:rsidP="001671FA">
            <w:pPr>
              <w:cnfStyle w:val="000000100000"/>
            </w:pPr>
            <w:r>
              <w:t>All</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Sequence Diagrams</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Requirements tables</w:t>
            </w:r>
          </w:p>
        </w:tc>
        <w:tc>
          <w:tcPr>
            <w:tcW w:w="1800" w:type="dxa"/>
            <w:tcBorders>
              <w:left w:val="single" w:sz="4" w:space="0" w:color="auto"/>
              <w:right w:val="single" w:sz="4" w:space="0" w:color="auto"/>
            </w:tcBorders>
          </w:tcPr>
          <w:p w:rsidR="00015F76" w:rsidRDefault="00015F76" w:rsidP="001671FA">
            <w:pPr>
              <w:cnfStyle w:val="000000100000"/>
            </w:pPr>
            <w:r>
              <w:t>Andy</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Update Traceability Matrix</w:t>
            </w:r>
          </w:p>
        </w:tc>
        <w:tc>
          <w:tcPr>
            <w:tcW w:w="1800" w:type="dxa"/>
            <w:tcBorders>
              <w:left w:val="single" w:sz="4" w:space="0" w:color="auto"/>
              <w:right w:val="single" w:sz="4" w:space="0" w:color="auto"/>
            </w:tcBorders>
          </w:tcPr>
          <w:p w:rsidR="00015F76" w:rsidRDefault="00015F76" w:rsidP="001671FA">
            <w:pPr>
              <w:cnfStyle w:val="000000010000"/>
            </w:pPr>
            <w:r>
              <w:t>Anthony</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Update Glossary</w:t>
            </w:r>
          </w:p>
        </w:tc>
        <w:tc>
          <w:tcPr>
            <w:tcW w:w="1800" w:type="dxa"/>
            <w:tcBorders>
              <w:left w:val="single" w:sz="4" w:space="0" w:color="auto"/>
              <w:right w:val="single" w:sz="4" w:space="0" w:color="auto"/>
            </w:tcBorders>
          </w:tcPr>
          <w:p w:rsidR="00015F76" w:rsidRDefault="00015F76" w:rsidP="001671FA">
            <w:pPr>
              <w:cnfStyle w:val="000000100000"/>
            </w:pPr>
            <w:proofErr w:type="spellStart"/>
            <w:r>
              <w:t>Rashad</w:t>
            </w:r>
            <w:proofErr w:type="spellEnd"/>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2 Part 2</w:t>
            </w:r>
          </w:p>
        </w:tc>
        <w:tc>
          <w:tcPr>
            <w:tcW w:w="4695" w:type="dxa"/>
            <w:tcBorders>
              <w:left w:val="single" w:sz="4" w:space="0" w:color="auto"/>
              <w:right w:val="single" w:sz="4" w:space="0" w:color="auto"/>
            </w:tcBorders>
          </w:tcPr>
          <w:p w:rsidR="00015F76" w:rsidDel="00B75C41" w:rsidRDefault="00015F76" w:rsidP="001671FA">
            <w:pPr>
              <w:cnfStyle w:val="000000010000"/>
            </w:pPr>
            <w:r>
              <w:t>Preliminary QA Audit Report</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CM Audit</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Add to meeting minutes</w:t>
            </w:r>
          </w:p>
        </w:tc>
        <w:tc>
          <w:tcPr>
            <w:tcW w:w="1800" w:type="dxa"/>
            <w:tcBorders>
              <w:left w:val="single" w:sz="4" w:space="0" w:color="auto"/>
              <w:right w:val="single" w:sz="4" w:space="0" w:color="auto"/>
            </w:tcBorders>
          </w:tcPr>
          <w:p w:rsidR="00015F76" w:rsidRDefault="00015F76" w:rsidP="001671FA">
            <w:pPr>
              <w:cnfStyle w:val="000000010000"/>
            </w:pPr>
            <w:r>
              <w:t>Samantha</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100000"/>
            </w:pPr>
            <w:r>
              <w:t>Add to Project Schedule</w:t>
            </w:r>
          </w:p>
        </w:tc>
        <w:tc>
          <w:tcPr>
            <w:tcW w:w="1800" w:type="dxa"/>
            <w:tcBorders>
              <w:left w:val="single" w:sz="4" w:space="0" w:color="auto"/>
              <w:right w:val="single" w:sz="4" w:space="0" w:color="auto"/>
            </w:tcBorders>
          </w:tcPr>
          <w:p w:rsidR="00015F76" w:rsidRDefault="00015F76" w:rsidP="001671FA">
            <w:pPr>
              <w:cnfStyle w:val="000000100000"/>
            </w:pPr>
            <w:r>
              <w:t>Angela</w:t>
            </w:r>
          </w:p>
        </w:tc>
        <w:tc>
          <w:tcPr>
            <w:tcW w:w="1260" w:type="dxa"/>
            <w:tcBorders>
              <w:left w:val="single" w:sz="4" w:space="0" w:color="auto"/>
            </w:tcBorders>
          </w:tcPr>
          <w:p w:rsidR="00015F76" w:rsidRDefault="00015F76" w:rsidP="001671FA">
            <w:pPr>
              <w:cnfStyle w:val="000000100000"/>
            </w:pPr>
            <w:r>
              <w:t>Oct 29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Del="00B75C41" w:rsidRDefault="00015F76" w:rsidP="001671FA">
            <w:pPr>
              <w:cnfStyle w:val="000000010000"/>
            </w:pPr>
            <w:r>
              <w:t>Peer Review Delivery 2</w:t>
            </w:r>
          </w:p>
        </w:tc>
        <w:tc>
          <w:tcPr>
            <w:tcW w:w="1800" w:type="dxa"/>
            <w:tcBorders>
              <w:left w:val="single" w:sz="4" w:space="0" w:color="auto"/>
              <w:right w:val="single" w:sz="4" w:space="0" w:color="auto"/>
            </w:tcBorders>
          </w:tcPr>
          <w:p w:rsidR="00015F76" w:rsidRDefault="00015F76" w:rsidP="001671FA">
            <w:pPr>
              <w:cnfStyle w:val="000000010000"/>
            </w:pPr>
            <w:r>
              <w:t>All</w:t>
            </w:r>
          </w:p>
        </w:tc>
        <w:tc>
          <w:tcPr>
            <w:tcW w:w="1260" w:type="dxa"/>
            <w:tcBorders>
              <w:left w:val="single" w:sz="4" w:space="0" w:color="auto"/>
            </w:tcBorders>
          </w:tcPr>
          <w:p w:rsidR="00015F76" w:rsidRDefault="00015F76" w:rsidP="001671FA">
            <w:pPr>
              <w:cnfStyle w:val="000000010000"/>
            </w:pPr>
            <w:r>
              <w:t>Oct 29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r>
              <w:t>Delivery 3 Part 1</w:t>
            </w:r>
          </w:p>
        </w:tc>
        <w:tc>
          <w:tcPr>
            <w:tcW w:w="4695" w:type="dxa"/>
            <w:tcBorders>
              <w:left w:val="single" w:sz="4" w:space="0" w:color="auto"/>
              <w:right w:val="single" w:sz="4" w:space="0" w:color="auto"/>
            </w:tcBorders>
          </w:tcPr>
          <w:p w:rsidR="00015F76" w:rsidRDefault="00AD0051" w:rsidP="001671FA">
            <w:pPr>
              <w:cnfStyle w:val="000000100000"/>
            </w:pPr>
            <w:r>
              <w:t>Add Goal Diagram</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requirements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Refine Activity Diagrams</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010000"/>
            </w:pPr>
            <w:r>
              <w:t>Refine Sequence Diagrams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Update all requirements tables</w:t>
            </w:r>
          </w:p>
        </w:tc>
        <w:tc>
          <w:tcPr>
            <w:tcW w:w="1800" w:type="dxa"/>
            <w:tcBorders>
              <w:left w:val="single" w:sz="4" w:space="0" w:color="auto"/>
              <w:right w:val="single" w:sz="4" w:space="0" w:color="auto"/>
            </w:tcBorders>
          </w:tcPr>
          <w:p w:rsidR="00015F76" w:rsidRDefault="00AD0051" w:rsidP="001671FA">
            <w:pPr>
              <w:cnfStyle w:val="000000100000"/>
            </w:pPr>
            <w:r>
              <w:t>All</w:t>
            </w:r>
          </w:p>
        </w:tc>
        <w:tc>
          <w:tcPr>
            <w:tcW w:w="1260" w:type="dxa"/>
            <w:tcBorders>
              <w:left w:val="single" w:sz="4" w:space="0" w:color="auto"/>
            </w:tcBorders>
          </w:tcPr>
          <w:p w:rsidR="00015F76" w:rsidRDefault="00015F76" w:rsidP="001671FA">
            <w:pPr>
              <w:cnfStyle w:val="000000100000"/>
            </w:pPr>
            <w:r>
              <w:t>Nov 1</w:t>
            </w:r>
            <w:r w:rsidR="00AD0051">
              <w:t>9</w:t>
            </w:r>
          </w:p>
        </w:tc>
      </w:tr>
      <w:tr w:rsidR="00015F76" w:rsidTr="00015F76">
        <w:trPr>
          <w:cnfStyle w:val="000000010000"/>
          <w:cantSplit/>
        </w:trPr>
        <w:tc>
          <w:tcPr>
            <w:cnfStyle w:val="001000000000"/>
            <w:tcW w:w="1870" w:type="dxa"/>
            <w:tcBorders>
              <w:right w:val="single" w:sz="4" w:space="0" w:color="auto"/>
            </w:tcBorders>
          </w:tcPr>
          <w:p w:rsidR="00015F76" w:rsidRDefault="00015F76" w:rsidP="001671FA">
            <w:r>
              <w:t>Delivery 3 Part 2</w:t>
            </w:r>
          </w:p>
        </w:tc>
        <w:tc>
          <w:tcPr>
            <w:tcW w:w="4695" w:type="dxa"/>
            <w:tcBorders>
              <w:left w:val="single" w:sz="4" w:space="0" w:color="auto"/>
              <w:right w:val="single" w:sz="4" w:space="0" w:color="auto"/>
            </w:tcBorders>
          </w:tcPr>
          <w:p w:rsidR="00015F76" w:rsidRDefault="00AD0051" w:rsidP="001671FA">
            <w:pPr>
              <w:cnfStyle w:val="000000010000"/>
            </w:pPr>
            <w:r>
              <w:t>Update Trace Tables</w:t>
            </w:r>
          </w:p>
        </w:tc>
        <w:tc>
          <w:tcPr>
            <w:tcW w:w="1800" w:type="dxa"/>
            <w:tcBorders>
              <w:left w:val="single" w:sz="4" w:space="0" w:color="auto"/>
              <w:right w:val="single" w:sz="4" w:space="0" w:color="auto"/>
            </w:tcBorders>
          </w:tcPr>
          <w:p w:rsidR="00015F76" w:rsidRDefault="00AD0051" w:rsidP="001671FA">
            <w:pPr>
              <w:cnfStyle w:val="000000010000"/>
            </w:pPr>
            <w:r>
              <w:t>All</w:t>
            </w:r>
          </w:p>
        </w:tc>
        <w:tc>
          <w:tcPr>
            <w:tcW w:w="1260" w:type="dxa"/>
            <w:tcBorders>
              <w:left w:val="single" w:sz="4" w:space="0" w:color="auto"/>
            </w:tcBorders>
          </w:tcPr>
          <w:p w:rsidR="00015F76" w:rsidRDefault="00015F76" w:rsidP="001671FA">
            <w:pPr>
              <w:cnfStyle w:val="000000010000"/>
            </w:pPr>
            <w:r>
              <w:t>Nov 1</w:t>
            </w:r>
            <w:r w:rsidR="00AD0051">
              <w:t>9</w:t>
            </w:r>
          </w:p>
        </w:tc>
      </w:tr>
      <w:tr w:rsidR="00015F76" w:rsidTr="00015F76">
        <w:trPr>
          <w:cnfStyle w:val="000000100000"/>
          <w:cantSplit/>
        </w:trPr>
        <w:tc>
          <w:tcPr>
            <w:cnfStyle w:val="001000000000"/>
            <w:tcW w:w="1870" w:type="dxa"/>
            <w:tcBorders>
              <w:right w:val="single" w:sz="4" w:space="0" w:color="auto"/>
            </w:tcBorders>
          </w:tcPr>
          <w:p w:rsidR="00015F76" w:rsidRDefault="00015F76" w:rsidP="001671FA"/>
        </w:tc>
        <w:tc>
          <w:tcPr>
            <w:tcW w:w="4695" w:type="dxa"/>
            <w:tcBorders>
              <w:left w:val="single" w:sz="4" w:space="0" w:color="auto"/>
              <w:right w:val="single" w:sz="4" w:space="0" w:color="auto"/>
            </w:tcBorders>
          </w:tcPr>
          <w:p w:rsidR="00015F76" w:rsidRDefault="00015F76" w:rsidP="001671FA">
            <w:pPr>
              <w:cnfStyle w:val="000000100000"/>
            </w:pPr>
            <w:r>
              <w:t>CM Audit</w:t>
            </w:r>
          </w:p>
        </w:tc>
        <w:tc>
          <w:tcPr>
            <w:tcW w:w="1800" w:type="dxa"/>
            <w:tcBorders>
              <w:left w:val="single" w:sz="4" w:space="0" w:color="auto"/>
              <w:right w:val="single" w:sz="4" w:space="0" w:color="auto"/>
            </w:tcBorders>
          </w:tcPr>
          <w:p w:rsidR="00015F76" w:rsidRDefault="002E4F4E" w:rsidP="001671FA">
            <w:pPr>
              <w:cnfStyle w:val="000000100000"/>
            </w:pPr>
            <w:r>
              <w:t>Angela</w:t>
            </w:r>
          </w:p>
        </w:tc>
        <w:tc>
          <w:tcPr>
            <w:tcW w:w="1260" w:type="dxa"/>
            <w:tcBorders>
              <w:left w:val="single" w:sz="4" w:space="0" w:color="auto"/>
            </w:tcBorders>
          </w:tcPr>
          <w:p w:rsidR="00015F76" w:rsidRDefault="00015F76" w:rsidP="001671FA">
            <w:pPr>
              <w:cnfStyle w:val="000000100000"/>
            </w:pPr>
            <w:r>
              <w:t>Nov 1</w:t>
            </w:r>
            <w:r w:rsidR="00AD0051">
              <w:t>9</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Update meeting minutes</w:t>
            </w:r>
          </w:p>
        </w:tc>
        <w:tc>
          <w:tcPr>
            <w:tcW w:w="1800" w:type="dxa"/>
            <w:tcBorders>
              <w:left w:val="single" w:sz="4" w:space="0" w:color="auto"/>
              <w:right w:val="single" w:sz="4" w:space="0" w:color="auto"/>
            </w:tcBorders>
          </w:tcPr>
          <w:p w:rsidR="0065006D" w:rsidRDefault="002E4F4E" w:rsidP="001671FA">
            <w:pPr>
              <w:cnfStyle w:val="000000010000"/>
            </w:pPr>
            <w:r>
              <w:t>Samantha</w:t>
            </w:r>
          </w:p>
        </w:tc>
        <w:tc>
          <w:tcPr>
            <w:tcW w:w="1260" w:type="dxa"/>
            <w:tcBorders>
              <w:left w:val="single" w:sz="4" w:space="0" w:color="auto"/>
            </w:tcBorders>
          </w:tcPr>
          <w:p w:rsidR="0065006D" w:rsidRDefault="0065006D" w:rsidP="001671FA">
            <w:pPr>
              <w:cnfStyle w:val="000000010000"/>
            </w:pPr>
            <w:r>
              <w:t>Nov 1</w:t>
            </w:r>
            <w:r w:rsidR="00AD0051">
              <w:t>9</w:t>
            </w:r>
          </w:p>
        </w:tc>
      </w:tr>
      <w:tr w:rsidR="0065006D" w:rsidTr="00015F76">
        <w:trPr>
          <w:cnfStyle w:val="00000010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100000"/>
            </w:pPr>
            <w:r>
              <w:t>Update Lessons Learned</w:t>
            </w:r>
          </w:p>
        </w:tc>
        <w:tc>
          <w:tcPr>
            <w:tcW w:w="1800" w:type="dxa"/>
            <w:tcBorders>
              <w:left w:val="single" w:sz="4" w:space="0" w:color="auto"/>
              <w:right w:val="single" w:sz="4" w:space="0" w:color="auto"/>
            </w:tcBorders>
          </w:tcPr>
          <w:p w:rsidR="0065006D" w:rsidRDefault="00AD0051" w:rsidP="001671FA">
            <w:pPr>
              <w:cnfStyle w:val="000000100000"/>
            </w:pPr>
            <w:r>
              <w:t>All</w:t>
            </w:r>
          </w:p>
        </w:tc>
        <w:tc>
          <w:tcPr>
            <w:tcW w:w="1260" w:type="dxa"/>
            <w:tcBorders>
              <w:left w:val="single" w:sz="4" w:space="0" w:color="auto"/>
            </w:tcBorders>
          </w:tcPr>
          <w:p w:rsidR="0065006D" w:rsidRDefault="0065006D" w:rsidP="001671FA">
            <w:pPr>
              <w:cnfStyle w:val="000000100000"/>
            </w:pPr>
            <w:r>
              <w:t>Nov 1</w:t>
            </w:r>
            <w:r w:rsidR="00AD0051">
              <w:t>9</w:t>
            </w:r>
          </w:p>
        </w:tc>
      </w:tr>
      <w:tr w:rsidR="0065006D" w:rsidTr="00015F76">
        <w:trPr>
          <w:cnfStyle w:val="000000010000"/>
          <w:cantSplit/>
        </w:trPr>
        <w:tc>
          <w:tcPr>
            <w:cnfStyle w:val="001000000000"/>
            <w:tcW w:w="1870" w:type="dxa"/>
            <w:tcBorders>
              <w:right w:val="single" w:sz="4" w:space="0" w:color="auto"/>
            </w:tcBorders>
          </w:tcPr>
          <w:p w:rsidR="0065006D" w:rsidRDefault="0065006D" w:rsidP="001671FA"/>
        </w:tc>
        <w:tc>
          <w:tcPr>
            <w:tcW w:w="4695" w:type="dxa"/>
            <w:tcBorders>
              <w:left w:val="single" w:sz="4" w:space="0" w:color="auto"/>
              <w:right w:val="single" w:sz="4" w:space="0" w:color="auto"/>
            </w:tcBorders>
          </w:tcPr>
          <w:p w:rsidR="0065006D" w:rsidRDefault="0065006D" w:rsidP="001671FA">
            <w:pPr>
              <w:cnfStyle w:val="000000010000"/>
            </w:pPr>
            <w:r>
              <w:t>Peer Review Delivery 3</w:t>
            </w:r>
          </w:p>
        </w:tc>
        <w:tc>
          <w:tcPr>
            <w:tcW w:w="1800" w:type="dxa"/>
            <w:tcBorders>
              <w:left w:val="single" w:sz="4" w:space="0" w:color="auto"/>
              <w:right w:val="single" w:sz="4" w:space="0" w:color="auto"/>
            </w:tcBorders>
          </w:tcPr>
          <w:p w:rsidR="0065006D" w:rsidRDefault="00AD0051" w:rsidP="001671FA">
            <w:pPr>
              <w:cnfStyle w:val="000000010000"/>
            </w:pPr>
            <w:r>
              <w:t>All</w:t>
            </w:r>
          </w:p>
        </w:tc>
        <w:tc>
          <w:tcPr>
            <w:tcW w:w="1260" w:type="dxa"/>
            <w:tcBorders>
              <w:left w:val="single" w:sz="4" w:space="0" w:color="auto"/>
            </w:tcBorders>
          </w:tcPr>
          <w:p w:rsidR="0065006D" w:rsidRDefault="0065006D" w:rsidP="001671FA">
            <w:pPr>
              <w:cnfStyle w:val="000000010000"/>
            </w:pPr>
            <w:r>
              <w:t>Nov 1</w:t>
            </w:r>
            <w:r w:rsidR="00AD0051">
              <w:t>9</w:t>
            </w:r>
          </w:p>
        </w:tc>
      </w:tr>
      <w:tr w:rsidR="0065006D" w:rsidTr="00015F76">
        <w:trPr>
          <w:cnfStyle w:val="000000100000"/>
          <w:cantSplit/>
        </w:trPr>
        <w:tc>
          <w:tcPr>
            <w:cnfStyle w:val="001000000000"/>
            <w:tcW w:w="1870" w:type="dxa"/>
            <w:tcBorders>
              <w:right w:val="single" w:sz="4" w:space="0" w:color="auto"/>
            </w:tcBorders>
          </w:tcPr>
          <w:p w:rsidR="0065006D" w:rsidRDefault="002E4F4E" w:rsidP="001671FA">
            <w:r>
              <w:t>Final Delivery Part 1</w:t>
            </w:r>
          </w:p>
        </w:tc>
        <w:tc>
          <w:tcPr>
            <w:tcW w:w="4695" w:type="dxa"/>
            <w:tcBorders>
              <w:left w:val="single" w:sz="4" w:space="0" w:color="auto"/>
              <w:right w:val="single" w:sz="4" w:space="0" w:color="auto"/>
            </w:tcBorders>
          </w:tcPr>
          <w:p w:rsidR="0065006D" w:rsidRDefault="002E4F4E" w:rsidP="001671FA">
            <w:pPr>
              <w:cnfStyle w:val="000000100000"/>
            </w:pPr>
            <w:r>
              <w:t>Refine Goal Diagrams</w:t>
            </w:r>
          </w:p>
        </w:tc>
        <w:tc>
          <w:tcPr>
            <w:tcW w:w="1800" w:type="dxa"/>
            <w:tcBorders>
              <w:left w:val="single" w:sz="4" w:space="0" w:color="auto"/>
              <w:right w:val="single" w:sz="4" w:space="0" w:color="auto"/>
            </w:tcBorders>
          </w:tcPr>
          <w:p w:rsidR="0065006D" w:rsidRDefault="002E4F4E" w:rsidP="001671FA">
            <w:pPr>
              <w:cnfStyle w:val="000000100000"/>
            </w:pPr>
            <w:r>
              <w:t>All</w:t>
            </w:r>
          </w:p>
        </w:tc>
        <w:tc>
          <w:tcPr>
            <w:tcW w:w="1260" w:type="dxa"/>
            <w:tcBorders>
              <w:left w:val="single" w:sz="4" w:space="0" w:color="auto"/>
            </w:tcBorders>
          </w:tcPr>
          <w:p w:rsidR="0065006D" w:rsidRDefault="002E4F4E" w:rsidP="001671FA">
            <w:pPr>
              <w:cnfStyle w:val="000000100000"/>
            </w:pPr>
            <w:r>
              <w:t xml:space="preserve">Dec </w:t>
            </w:r>
            <w:r w:rsidR="0065006D">
              <w:t>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Refine requirements</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100000"/>
            </w:pPr>
            <w:r>
              <w:t>Refine Activity Diagrams</w:t>
            </w:r>
          </w:p>
        </w:tc>
        <w:tc>
          <w:tcPr>
            <w:tcW w:w="1800" w:type="dxa"/>
            <w:tcBorders>
              <w:left w:val="single" w:sz="4" w:space="0" w:color="auto"/>
              <w:right w:val="single" w:sz="4" w:space="0" w:color="auto"/>
            </w:tcBorders>
          </w:tcPr>
          <w:p w:rsidR="002E4F4E" w:rsidRDefault="002E4F4E" w:rsidP="001671FA">
            <w:pPr>
              <w:cnfStyle w:val="000000100000"/>
            </w:pPr>
            <w:r>
              <w:t>All</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Refine Sequence Diagrams</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r>
              <w:t>Final Delivery Part 2</w:t>
            </w:r>
          </w:p>
        </w:tc>
        <w:tc>
          <w:tcPr>
            <w:tcW w:w="4695" w:type="dxa"/>
            <w:tcBorders>
              <w:left w:val="single" w:sz="4" w:space="0" w:color="auto"/>
              <w:right w:val="single" w:sz="4" w:space="0" w:color="auto"/>
            </w:tcBorders>
          </w:tcPr>
          <w:p w:rsidR="002E4F4E" w:rsidRDefault="002E4F4E" w:rsidP="001671FA">
            <w:pPr>
              <w:cnfStyle w:val="000000100000"/>
            </w:pPr>
            <w:r>
              <w:t>CM Audit</w:t>
            </w:r>
          </w:p>
        </w:tc>
        <w:tc>
          <w:tcPr>
            <w:tcW w:w="1800" w:type="dxa"/>
            <w:tcBorders>
              <w:left w:val="single" w:sz="4" w:space="0" w:color="auto"/>
              <w:right w:val="single" w:sz="4" w:space="0" w:color="auto"/>
            </w:tcBorders>
          </w:tcPr>
          <w:p w:rsidR="002E4F4E" w:rsidRDefault="002E4F4E" w:rsidP="001671FA">
            <w:pPr>
              <w:cnfStyle w:val="000000100000"/>
            </w:pPr>
            <w:r>
              <w:t>Angela</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Update meeting minutes</w:t>
            </w:r>
          </w:p>
        </w:tc>
        <w:tc>
          <w:tcPr>
            <w:tcW w:w="1800" w:type="dxa"/>
            <w:tcBorders>
              <w:left w:val="single" w:sz="4" w:space="0" w:color="auto"/>
              <w:right w:val="single" w:sz="4" w:space="0" w:color="auto"/>
            </w:tcBorders>
          </w:tcPr>
          <w:p w:rsidR="002E4F4E" w:rsidRDefault="002E4F4E" w:rsidP="001671FA">
            <w:pPr>
              <w:cnfStyle w:val="000000010000"/>
            </w:pPr>
            <w:r>
              <w:t>Samantha</w:t>
            </w:r>
          </w:p>
        </w:tc>
        <w:tc>
          <w:tcPr>
            <w:tcW w:w="1260" w:type="dxa"/>
            <w:tcBorders>
              <w:left w:val="single" w:sz="4" w:space="0" w:color="auto"/>
            </w:tcBorders>
          </w:tcPr>
          <w:p w:rsidR="002E4F4E" w:rsidRDefault="002E4F4E" w:rsidP="001671FA">
            <w:pPr>
              <w:cnfStyle w:val="000000010000"/>
            </w:pPr>
            <w:r>
              <w:t>Dec 1</w:t>
            </w:r>
          </w:p>
        </w:tc>
      </w:tr>
      <w:tr w:rsidR="002E4F4E" w:rsidTr="00015F76">
        <w:trPr>
          <w:cnfStyle w:val="00000010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100000"/>
            </w:pPr>
            <w:r>
              <w:t>Update Lessons Learned</w:t>
            </w:r>
          </w:p>
        </w:tc>
        <w:tc>
          <w:tcPr>
            <w:tcW w:w="1800" w:type="dxa"/>
            <w:tcBorders>
              <w:left w:val="single" w:sz="4" w:space="0" w:color="auto"/>
              <w:right w:val="single" w:sz="4" w:space="0" w:color="auto"/>
            </w:tcBorders>
          </w:tcPr>
          <w:p w:rsidR="002E4F4E" w:rsidRDefault="002E4F4E" w:rsidP="001671FA">
            <w:pPr>
              <w:cnfStyle w:val="000000100000"/>
            </w:pPr>
            <w:r>
              <w:t>All</w:t>
            </w:r>
          </w:p>
        </w:tc>
        <w:tc>
          <w:tcPr>
            <w:tcW w:w="1260" w:type="dxa"/>
            <w:tcBorders>
              <w:left w:val="single" w:sz="4" w:space="0" w:color="auto"/>
            </w:tcBorders>
          </w:tcPr>
          <w:p w:rsidR="002E4F4E" w:rsidRDefault="002E4F4E" w:rsidP="001671FA">
            <w:pPr>
              <w:cnfStyle w:val="000000100000"/>
            </w:pPr>
            <w:r>
              <w:t>Dec 1</w:t>
            </w:r>
          </w:p>
        </w:tc>
      </w:tr>
      <w:tr w:rsidR="002E4F4E" w:rsidTr="00015F76">
        <w:trPr>
          <w:cnfStyle w:val="000000010000"/>
          <w:cantSplit/>
        </w:trPr>
        <w:tc>
          <w:tcPr>
            <w:cnfStyle w:val="001000000000"/>
            <w:tcW w:w="1870" w:type="dxa"/>
            <w:tcBorders>
              <w:right w:val="single" w:sz="4" w:space="0" w:color="auto"/>
            </w:tcBorders>
          </w:tcPr>
          <w:p w:rsidR="002E4F4E" w:rsidRDefault="002E4F4E" w:rsidP="001671FA"/>
        </w:tc>
        <w:tc>
          <w:tcPr>
            <w:tcW w:w="4695" w:type="dxa"/>
            <w:tcBorders>
              <w:left w:val="single" w:sz="4" w:space="0" w:color="auto"/>
              <w:right w:val="single" w:sz="4" w:space="0" w:color="auto"/>
            </w:tcBorders>
          </w:tcPr>
          <w:p w:rsidR="002E4F4E" w:rsidRDefault="002E4F4E" w:rsidP="001671FA">
            <w:pPr>
              <w:cnfStyle w:val="000000010000"/>
            </w:pPr>
            <w:r>
              <w:t>Peer Review Final Delivery</w:t>
            </w:r>
          </w:p>
        </w:tc>
        <w:tc>
          <w:tcPr>
            <w:tcW w:w="1800" w:type="dxa"/>
            <w:tcBorders>
              <w:left w:val="single" w:sz="4" w:space="0" w:color="auto"/>
              <w:right w:val="single" w:sz="4" w:space="0" w:color="auto"/>
            </w:tcBorders>
          </w:tcPr>
          <w:p w:rsidR="002E4F4E" w:rsidRDefault="002E4F4E" w:rsidP="001671FA">
            <w:pPr>
              <w:cnfStyle w:val="000000010000"/>
            </w:pPr>
            <w:r>
              <w:t>All</w:t>
            </w:r>
          </w:p>
        </w:tc>
        <w:tc>
          <w:tcPr>
            <w:tcW w:w="1260" w:type="dxa"/>
            <w:tcBorders>
              <w:left w:val="single" w:sz="4" w:space="0" w:color="auto"/>
            </w:tcBorders>
          </w:tcPr>
          <w:p w:rsidR="002E4F4E" w:rsidRDefault="002E4F4E" w:rsidP="001671FA">
            <w:pPr>
              <w:cnfStyle w:val="000000010000"/>
            </w:pPr>
            <w:r>
              <w:t>Dec 1</w:t>
            </w:r>
          </w:p>
        </w:tc>
      </w:tr>
    </w:tbl>
    <w:p w:rsidR="000D7639" w:rsidRDefault="000D7639" w:rsidP="004F09D9"/>
    <w:p w:rsidR="00F640BD" w:rsidRPr="008F4056" w:rsidRDefault="00F640BD" w:rsidP="004F09D9"/>
    <w:p w:rsidR="00F640BD" w:rsidRDefault="00F640BD" w:rsidP="00282259">
      <w:pPr>
        <w:pStyle w:val="Heading2"/>
      </w:pPr>
      <w:bookmarkStart w:id="93" w:name="_Toc404173190"/>
      <w:r>
        <w:t>Function Point Estimates</w:t>
      </w:r>
      <w:bookmarkEnd w:id="93"/>
    </w:p>
    <w:p w:rsidR="00F640BD" w:rsidRPr="008F34E1" w:rsidRDefault="00F640BD" w:rsidP="00F640BD"/>
    <w:p w:rsidR="00F640BD" w:rsidRDefault="00F640BD" w:rsidP="00DE300C">
      <w:pPr>
        <w:pStyle w:val="Caption"/>
        <w:keepNext/>
      </w:pPr>
      <w:bookmarkStart w:id="94" w:name="_Toc404173324"/>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w:t>
      </w:r>
      <w:r w:rsidRPr="00E47617">
        <w:t>Function Point Estimation</w:t>
      </w:r>
      <w:r>
        <w:t xml:space="preserve"> -</w:t>
      </w:r>
      <w:r w:rsidRPr="008F34E1">
        <w:t xml:space="preserve"> </w:t>
      </w:r>
      <w:r w:rsidRPr="00E47617">
        <w:t>Reserve Ticket</w:t>
      </w:r>
      <w:bookmarkEnd w:id="94"/>
    </w:p>
    <w:tbl>
      <w:tblPr>
        <w:tblStyle w:val="MediumShading1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pPr>
          </w:p>
        </w:tc>
        <w:tc>
          <w:tcPr>
            <w:tcW w:w="1175"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none" w:sz="0" w:space="0" w:color="auto"/>
            </w:tcBorders>
          </w:tcPr>
          <w:p w:rsidR="00F640BD" w:rsidRPr="00CE61EC" w:rsidRDefault="00F640BD" w:rsidP="0067794B">
            <w:r w:rsidRPr="00CE61EC">
              <w:t>External Inputs</w:t>
            </w:r>
          </w:p>
        </w:tc>
        <w:tc>
          <w:tcPr>
            <w:tcW w:w="1175" w:type="dxa"/>
            <w:tcBorders>
              <w:left w:val="none" w:sz="0"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right w:val="none" w:sz="0" w:space="0" w:color="auto"/>
            </w:tcBorders>
          </w:tcPr>
          <w:p w:rsidR="00F640BD" w:rsidRDefault="00F640BD" w:rsidP="0067794B">
            <w:pPr>
              <w:jc w:val="center"/>
              <w:cnfStyle w:val="000000100000"/>
            </w:pPr>
            <w:r>
              <w:t>3</w:t>
            </w:r>
          </w:p>
        </w:tc>
        <w:tc>
          <w:tcPr>
            <w:tcW w:w="1176" w:type="dxa"/>
            <w:tcBorders>
              <w:left w:val="none" w:sz="0" w:space="0" w:color="auto"/>
              <w:right w:val="none" w:sz="0" w:space="0" w:color="auto"/>
            </w:tcBorders>
          </w:tcPr>
          <w:p w:rsidR="00F640BD" w:rsidRDefault="00F640BD" w:rsidP="0067794B">
            <w:pPr>
              <w:jc w:val="center"/>
              <w:cnfStyle w:val="000000100000"/>
            </w:pPr>
            <w:r>
              <w:t>4</w:t>
            </w:r>
          </w:p>
        </w:tc>
        <w:tc>
          <w:tcPr>
            <w:tcW w:w="1176" w:type="dxa"/>
            <w:tcBorders>
              <w:left w:val="none" w:sz="0" w:space="0" w:color="auto"/>
              <w:right w:val="none" w:sz="0" w:space="0" w:color="auto"/>
            </w:tcBorders>
          </w:tcPr>
          <w:p w:rsidR="00F640BD" w:rsidRDefault="00F640BD" w:rsidP="0067794B">
            <w:pPr>
              <w:jc w:val="center"/>
              <w:cnfStyle w:val="000000100000"/>
            </w:pPr>
            <w:r>
              <w:t>6</w:t>
            </w:r>
          </w:p>
        </w:tc>
        <w:tc>
          <w:tcPr>
            <w:tcW w:w="1176" w:type="dxa"/>
            <w:tcBorders>
              <w:left w:val="none" w:sz="0" w:space="0" w:color="auto"/>
            </w:tcBorders>
          </w:tcPr>
          <w:p w:rsidR="00F640BD" w:rsidRDefault="00707CB8" w:rsidP="0067794B">
            <w:pPr>
              <w:jc w:val="right"/>
              <w:cnfStyle w:val="000000100000"/>
            </w:pPr>
            <w:r>
              <w:fldChar w:fldCharType="begin"/>
            </w:r>
            <w:r w:rsidR="0067794B">
              <w:instrText xml:space="preserve"> =B2 * D2 </w:instrText>
            </w:r>
            <w:r>
              <w:fldChar w:fldCharType="separate"/>
            </w:r>
            <w:r w:rsidR="00815AFF">
              <w:rPr>
                <w:noProof/>
              </w:rPr>
              <w:t>8</w:t>
            </w:r>
            <w:r>
              <w:rPr>
                <w:noProof/>
              </w:rPr>
              <w:fldChar w:fldCharType="end"/>
            </w:r>
          </w:p>
        </w:tc>
      </w:tr>
      <w:tr w:rsidR="00F640BD" w:rsidTr="0067794B">
        <w:trPr>
          <w:cnfStyle w:val="000000010000"/>
          <w:trHeight w:val="253"/>
        </w:trPr>
        <w:tc>
          <w:tcPr>
            <w:cnfStyle w:val="001000000000"/>
            <w:tcW w:w="2761" w:type="dxa"/>
            <w:tcBorders>
              <w:right w:val="none" w:sz="0" w:space="0" w:color="auto"/>
            </w:tcBorders>
          </w:tcPr>
          <w:p w:rsidR="00F640BD" w:rsidRPr="00CE61EC" w:rsidRDefault="00F640BD" w:rsidP="0067794B">
            <w:r w:rsidRPr="00CE61EC">
              <w:t>External Outputs</w:t>
            </w:r>
          </w:p>
        </w:tc>
        <w:tc>
          <w:tcPr>
            <w:tcW w:w="1175" w:type="dxa"/>
            <w:tcBorders>
              <w:left w:val="none" w:sz="0" w:space="0" w:color="auto"/>
              <w:right w:val="none" w:sz="0" w:space="0" w:color="auto"/>
            </w:tcBorders>
          </w:tcPr>
          <w:p w:rsidR="00F640BD" w:rsidRDefault="00F640BD" w:rsidP="0067794B">
            <w:pPr>
              <w:jc w:val="right"/>
              <w:cnfStyle w:val="000000010000"/>
            </w:pPr>
            <w:r>
              <w:t>2</w:t>
            </w:r>
          </w:p>
        </w:tc>
        <w:tc>
          <w:tcPr>
            <w:tcW w:w="1176" w:type="dxa"/>
            <w:tcBorders>
              <w:left w:val="none" w:sz="0" w:space="0" w:color="auto"/>
              <w:right w:val="none" w:sz="0" w:space="0" w:color="auto"/>
            </w:tcBorders>
          </w:tcPr>
          <w:p w:rsidR="00F640BD" w:rsidRDefault="00F640BD" w:rsidP="0067794B">
            <w:pPr>
              <w:jc w:val="center"/>
              <w:cnfStyle w:val="000000010000"/>
            </w:pPr>
            <w:r>
              <w:t>4</w:t>
            </w:r>
          </w:p>
        </w:tc>
        <w:tc>
          <w:tcPr>
            <w:tcW w:w="1176" w:type="dxa"/>
            <w:tcBorders>
              <w:left w:val="none" w:sz="0" w:space="0" w:color="auto"/>
              <w:right w:val="none" w:sz="0" w:space="0" w:color="auto"/>
            </w:tcBorders>
          </w:tcPr>
          <w:p w:rsidR="00F640BD" w:rsidRDefault="00F640BD" w:rsidP="0067794B">
            <w:pPr>
              <w:jc w:val="center"/>
              <w:cnfStyle w:val="000000010000"/>
            </w:pPr>
            <w:r>
              <w:t>5</w:t>
            </w:r>
          </w:p>
        </w:tc>
        <w:tc>
          <w:tcPr>
            <w:tcW w:w="1176" w:type="dxa"/>
            <w:tcBorders>
              <w:left w:val="none" w:sz="0" w:space="0" w:color="auto"/>
              <w:right w:val="none" w:sz="0" w:space="0" w:color="auto"/>
            </w:tcBorders>
          </w:tcPr>
          <w:p w:rsidR="00F640BD" w:rsidRDefault="00F640BD" w:rsidP="0067794B">
            <w:pPr>
              <w:jc w:val="center"/>
              <w:cnfStyle w:val="000000010000"/>
            </w:pPr>
            <w:r>
              <w:t>7</w:t>
            </w:r>
          </w:p>
        </w:tc>
        <w:tc>
          <w:tcPr>
            <w:tcW w:w="1176" w:type="dxa"/>
            <w:tcBorders>
              <w:left w:val="none" w:sz="0" w:space="0" w:color="auto"/>
            </w:tcBorders>
          </w:tcPr>
          <w:p w:rsidR="00F640BD" w:rsidRDefault="00707CB8" w:rsidP="0067794B">
            <w:pPr>
              <w:jc w:val="right"/>
              <w:cnfStyle w:val="000000010000"/>
            </w:pPr>
            <w:r>
              <w:fldChar w:fldCharType="begin"/>
            </w:r>
            <w:r w:rsidR="0067794B">
              <w:instrText xml:space="preserve"> =B3*D3 </w:instrText>
            </w:r>
            <w:r>
              <w:fldChar w:fldCharType="separate"/>
            </w:r>
            <w:r w:rsidR="00815AFF">
              <w:rPr>
                <w:noProof/>
              </w:rPr>
              <w:t>10</w:t>
            </w:r>
            <w:r>
              <w:rPr>
                <w:noProof/>
              </w:rPr>
              <w:fldChar w:fldCharType="end"/>
            </w:r>
          </w:p>
        </w:tc>
      </w:tr>
      <w:tr w:rsidR="00F640BD" w:rsidTr="0067794B">
        <w:trPr>
          <w:cnfStyle w:val="000000100000"/>
          <w:trHeight w:val="253"/>
        </w:trPr>
        <w:tc>
          <w:tcPr>
            <w:cnfStyle w:val="001000000000"/>
            <w:tcW w:w="2761" w:type="dxa"/>
            <w:tcBorders>
              <w:right w:val="none" w:sz="0" w:space="0" w:color="auto"/>
            </w:tcBorders>
          </w:tcPr>
          <w:p w:rsidR="00F640BD" w:rsidRPr="00CE61EC" w:rsidRDefault="00F640BD" w:rsidP="0067794B">
            <w:r w:rsidRPr="00CE61EC">
              <w:t>External Inquiry</w:t>
            </w:r>
          </w:p>
        </w:tc>
        <w:tc>
          <w:tcPr>
            <w:tcW w:w="1175" w:type="dxa"/>
            <w:tcBorders>
              <w:left w:val="none" w:sz="0"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right w:val="none" w:sz="0" w:space="0" w:color="auto"/>
            </w:tcBorders>
          </w:tcPr>
          <w:p w:rsidR="00F640BD" w:rsidRDefault="00F640BD" w:rsidP="0067794B">
            <w:pPr>
              <w:jc w:val="center"/>
              <w:cnfStyle w:val="000000100000"/>
            </w:pPr>
            <w:r>
              <w:t>3</w:t>
            </w:r>
          </w:p>
        </w:tc>
        <w:tc>
          <w:tcPr>
            <w:tcW w:w="1176" w:type="dxa"/>
            <w:tcBorders>
              <w:left w:val="none" w:sz="0" w:space="0" w:color="auto"/>
              <w:right w:val="none" w:sz="0" w:space="0" w:color="auto"/>
            </w:tcBorders>
          </w:tcPr>
          <w:p w:rsidR="00F640BD" w:rsidRDefault="00F640BD" w:rsidP="0067794B">
            <w:pPr>
              <w:jc w:val="center"/>
              <w:cnfStyle w:val="000000100000"/>
            </w:pPr>
            <w:r>
              <w:t>4</w:t>
            </w:r>
          </w:p>
        </w:tc>
        <w:tc>
          <w:tcPr>
            <w:tcW w:w="1176" w:type="dxa"/>
            <w:tcBorders>
              <w:left w:val="none" w:sz="0" w:space="0" w:color="auto"/>
              <w:right w:val="none" w:sz="0" w:space="0" w:color="auto"/>
            </w:tcBorders>
          </w:tcPr>
          <w:p w:rsidR="00F640BD" w:rsidRDefault="00F640BD" w:rsidP="0067794B">
            <w:pPr>
              <w:jc w:val="center"/>
              <w:cnfStyle w:val="000000100000"/>
            </w:pPr>
            <w:r>
              <w:t>6</w:t>
            </w:r>
          </w:p>
        </w:tc>
        <w:tc>
          <w:tcPr>
            <w:tcW w:w="1176" w:type="dxa"/>
            <w:tcBorders>
              <w:left w:val="none" w:sz="0" w:space="0" w:color="auto"/>
            </w:tcBorders>
          </w:tcPr>
          <w:p w:rsidR="00F640BD" w:rsidRDefault="00707CB8" w:rsidP="0067794B">
            <w:pPr>
              <w:jc w:val="right"/>
              <w:cnfStyle w:val="000000100000"/>
            </w:pPr>
            <w:r>
              <w:fldChar w:fldCharType="begin"/>
            </w:r>
            <w:r w:rsidR="0067794B">
              <w:instrText xml:space="preserve"> =B4*D4 </w:instrText>
            </w:r>
            <w:r>
              <w:fldChar w:fldCharType="separate"/>
            </w:r>
            <w:r w:rsidR="00815AFF">
              <w:rPr>
                <w:noProof/>
              </w:rPr>
              <w:t>8</w:t>
            </w:r>
            <w:r>
              <w:rPr>
                <w:noProof/>
              </w:rPr>
              <w:fldChar w:fldCharType="end"/>
            </w:r>
          </w:p>
        </w:tc>
      </w:tr>
      <w:tr w:rsidR="00F640BD" w:rsidTr="0067794B">
        <w:trPr>
          <w:cnfStyle w:val="000000010000"/>
          <w:trHeight w:val="253"/>
        </w:trPr>
        <w:tc>
          <w:tcPr>
            <w:cnfStyle w:val="001000000000"/>
            <w:tcW w:w="2761" w:type="dxa"/>
            <w:tcBorders>
              <w:right w:val="none" w:sz="0" w:space="0" w:color="auto"/>
            </w:tcBorders>
          </w:tcPr>
          <w:p w:rsidR="00F640BD" w:rsidRPr="00CE61EC" w:rsidRDefault="00F640BD" w:rsidP="0067794B">
            <w:r w:rsidRPr="00CE61EC">
              <w:t>Internal Logic</w:t>
            </w:r>
            <w:r>
              <w:t>al</w:t>
            </w:r>
            <w:r w:rsidRPr="00CE61EC">
              <w:t xml:space="preserve"> Files</w:t>
            </w:r>
          </w:p>
        </w:tc>
        <w:tc>
          <w:tcPr>
            <w:tcW w:w="1175" w:type="dxa"/>
            <w:tcBorders>
              <w:left w:val="none" w:sz="0" w:space="0" w:color="auto"/>
              <w:right w:val="none" w:sz="0" w:space="0" w:color="auto"/>
            </w:tcBorders>
          </w:tcPr>
          <w:p w:rsidR="00F640BD" w:rsidRDefault="00F640BD" w:rsidP="0067794B">
            <w:pPr>
              <w:jc w:val="right"/>
              <w:cnfStyle w:val="000000010000"/>
            </w:pPr>
            <w:r>
              <w:t>0</w:t>
            </w:r>
          </w:p>
        </w:tc>
        <w:tc>
          <w:tcPr>
            <w:tcW w:w="1176" w:type="dxa"/>
            <w:tcBorders>
              <w:left w:val="none" w:sz="0" w:space="0" w:color="auto"/>
              <w:right w:val="none" w:sz="0" w:space="0" w:color="auto"/>
            </w:tcBorders>
          </w:tcPr>
          <w:p w:rsidR="00F640BD" w:rsidRDefault="00F640BD" w:rsidP="0067794B">
            <w:pPr>
              <w:jc w:val="center"/>
              <w:cnfStyle w:val="000000010000"/>
            </w:pPr>
            <w:r>
              <w:t>7</w:t>
            </w:r>
          </w:p>
        </w:tc>
        <w:tc>
          <w:tcPr>
            <w:tcW w:w="1176" w:type="dxa"/>
            <w:tcBorders>
              <w:left w:val="none" w:sz="0" w:space="0" w:color="auto"/>
              <w:right w:val="none" w:sz="0" w:space="0" w:color="auto"/>
            </w:tcBorders>
          </w:tcPr>
          <w:p w:rsidR="00F640BD" w:rsidRDefault="00F640BD" w:rsidP="0067794B">
            <w:pPr>
              <w:jc w:val="center"/>
              <w:cnfStyle w:val="000000010000"/>
            </w:pPr>
            <w:r>
              <w:t>10</w:t>
            </w:r>
          </w:p>
        </w:tc>
        <w:tc>
          <w:tcPr>
            <w:tcW w:w="1176" w:type="dxa"/>
            <w:tcBorders>
              <w:left w:val="none" w:sz="0" w:space="0" w:color="auto"/>
              <w:right w:val="none" w:sz="0" w:space="0" w:color="auto"/>
            </w:tcBorders>
          </w:tcPr>
          <w:p w:rsidR="00F640BD" w:rsidRDefault="00F640BD" w:rsidP="0067794B">
            <w:pPr>
              <w:jc w:val="center"/>
              <w:cnfStyle w:val="000000010000"/>
            </w:pPr>
            <w:r>
              <w:t>15</w:t>
            </w:r>
          </w:p>
        </w:tc>
        <w:tc>
          <w:tcPr>
            <w:tcW w:w="1176" w:type="dxa"/>
            <w:tcBorders>
              <w:left w:val="none" w:sz="0"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none" w:sz="0" w:space="0" w:color="auto"/>
            </w:tcBorders>
          </w:tcPr>
          <w:p w:rsidR="00F640BD" w:rsidRPr="00CE61EC" w:rsidRDefault="00F640BD" w:rsidP="0067794B">
            <w:r w:rsidRPr="00CE61EC">
              <w:t>External Interface Files</w:t>
            </w:r>
          </w:p>
        </w:tc>
        <w:tc>
          <w:tcPr>
            <w:tcW w:w="1175" w:type="dxa"/>
            <w:tcBorders>
              <w:left w:val="none" w:sz="0" w:space="0" w:color="auto"/>
              <w:bottom w:val="single" w:sz="4" w:space="0" w:color="auto"/>
              <w:right w:val="none" w:sz="0" w:space="0" w:color="auto"/>
            </w:tcBorders>
          </w:tcPr>
          <w:p w:rsidR="00F640BD" w:rsidRDefault="00F640BD" w:rsidP="0067794B">
            <w:pPr>
              <w:jc w:val="right"/>
              <w:cnfStyle w:val="000000100000"/>
            </w:pPr>
            <w:r>
              <w:t>2</w:t>
            </w:r>
          </w:p>
        </w:tc>
        <w:tc>
          <w:tcPr>
            <w:tcW w:w="1176" w:type="dxa"/>
            <w:tcBorders>
              <w:left w:val="none" w:sz="0" w:space="0" w:color="auto"/>
              <w:bottom w:val="single" w:sz="4" w:space="0" w:color="auto"/>
              <w:right w:val="none" w:sz="0" w:space="0" w:color="auto"/>
            </w:tcBorders>
          </w:tcPr>
          <w:p w:rsidR="00F640BD" w:rsidRDefault="00F640BD" w:rsidP="0067794B">
            <w:pPr>
              <w:jc w:val="center"/>
              <w:cnfStyle w:val="000000100000"/>
            </w:pPr>
            <w:r>
              <w:t>5</w:t>
            </w:r>
          </w:p>
        </w:tc>
        <w:tc>
          <w:tcPr>
            <w:tcW w:w="1176" w:type="dxa"/>
            <w:tcBorders>
              <w:left w:val="none" w:sz="0" w:space="0" w:color="auto"/>
              <w:right w:val="none" w:sz="0" w:space="0" w:color="auto"/>
            </w:tcBorders>
          </w:tcPr>
          <w:p w:rsidR="00F640BD" w:rsidRDefault="00F640BD" w:rsidP="0067794B">
            <w:pPr>
              <w:jc w:val="center"/>
              <w:cnfStyle w:val="000000100000"/>
            </w:pPr>
            <w:r>
              <w:t>7</w:t>
            </w:r>
          </w:p>
        </w:tc>
        <w:tc>
          <w:tcPr>
            <w:tcW w:w="1176" w:type="dxa"/>
            <w:tcBorders>
              <w:left w:val="none" w:sz="0" w:space="0" w:color="auto"/>
              <w:right w:val="none" w:sz="0" w:space="0" w:color="auto"/>
            </w:tcBorders>
          </w:tcPr>
          <w:p w:rsidR="00F640BD" w:rsidRDefault="00F640BD" w:rsidP="0067794B">
            <w:pPr>
              <w:jc w:val="center"/>
              <w:cnfStyle w:val="000000100000"/>
            </w:pPr>
            <w:r>
              <w:t>10</w:t>
            </w:r>
          </w:p>
        </w:tc>
        <w:tc>
          <w:tcPr>
            <w:tcW w:w="1176" w:type="dxa"/>
            <w:tcBorders>
              <w:left w:val="none" w:sz="0" w:space="0" w:color="auto"/>
            </w:tcBorders>
          </w:tcPr>
          <w:p w:rsidR="00F640BD" w:rsidRDefault="00707CB8" w:rsidP="0067794B">
            <w:pPr>
              <w:jc w:val="right"/>
              <w:cnfStyle w:val="000000100000"/>
            </w:pPr>
            <w:r>
              <w:fldChar w:fldCharType="begin"/>
            </w:r>
            <w:r w:rsidR="0067794B">
              <w:instrText xml:space="preserve"> =B6*D6 </w:instrText>
            </w:r>
            <w:r>
              <w:fldChar w:fldCharType="separate"/>
            </w:r>
            <w:r w:rsidR="00815AFF">
              <w:rPr>
                <w:noProof/>
              </w:rPr>
              <w:t>14</w:t>
            </w:r>
            <w:r>
              <w:rPr>
                <w:noProof/>
              </w:rPr>
              <w:fldChar w:fldCharType="end"/>
            </w:r>
          </w:p>
        </w:tc>
      </w:tr>
      <w:tr w:rsidR="00F640BD" w:rsidTr="0067794B">
        <w:trPr>
          <w:cnfStyle w:val="000000010000"/>
          <w:trHeight w:val="253"/>
        </w:trPr>
        <w:tc>
          <w:tcPr>
            <w:cnfStyle w:val="001000000000"/>
            <w:tcW w:w="5112" w:type="dxa"/>
            <w:gridSpan w:val="3"/>
            <w:vMerge w:val="restart"/>
            <w:tcBorders>
              <w:left w:val="nil"/>
              <w:bottom w:val="nil"/>
              <w:right w:val="none" w:sz="0" w:space="0" w:color="auto"/>
            </w:tcBorders>
          </w:tcPr>
          <w:p w:rsidR="00F640BD" w:rsidRDefault="00F640BD" w:rsidP="0067794B">
            <w:pPr>
              <w:jc w:val="center"/>
            </w:pPr>
            <w:r>
              <w:tab/>
            </w: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none" w:sz="0" w:space="0" w:color="auto"/>
            </w:tcBorders>
          </w:tcPr>
          <w:p w:rsidR="00F640BD" w:rsidRDefault="00707CB8" w:rsidP="0067794B">
            <w:pPr>
              <w:jc w:val="center"/>
              <w:cnfStyle w:val="000000010000"/>
            </w:pPr>
            <w:r>
              <w:fldChar w:fldCharType="begin"/>
            </w:r>
            <w:r w:rsidR="0067794B">
              <w:instrText xml:space="preserve"> =SUM(F2:F6) </w:instrText>
            </w:r>
            <w:r>
              <w:fldChar w:fldCharType="separate"/>
            </w:r>
            <w:r w:rsidR="00815AFF">
              <w:rPr>
                <w:noProof/>
              </w:rPr>
              <w:t>40</w:t>
            </w:r>
            <w:r>
              <w:rPr>
                <w:noProof/>
              </w:rPr>
              <w:fldChar w:fldCharType="end"/>
            </w:r>
          </w:p>
        </w:tc>
      </w:tr>
      <w:tr w:rsidR="00F640BD" w:rsidTr="0067794B">
        <w:trPr>
          <w:cnfStyle w:val="000000100000"/>
          <w:trHeight w:val="253"/>
        </w:trPr>
        <w:tc>
          <w:tcPr>
            <w:cnfStyle w:val="001000000000"/>
            <w:tcW w:w="5112" w:type="dxa"/>
            <w:gridSpan w:val="3"/>
            <w:vMerge/>
            <w:tcBorders>
              <w:left w:val="nil"/>
              <w:bottom w:val="nil"/>
              <w:right w:val="none" w:sz="0" w:space="0" w:color="auto"/>
            </w:tcBorders>
          </w:tcPr>
          <w:p w:rsidR="00F640BD" w:rsidRDefault="00F640BD" w:rsidP="0067794B">
            <w:pPr>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F640BD" w:rsidRDefault="00F640BD" w:rsidP="0067794B">
            <w:pPr>
              <w:jc w:val="center"/>
              <w:cnfStyle w:val="000000100000"/>
            </w:pPr>
            <w:r>
              <w:t>38</w:t>
            </w:r>
          </w:p>
        </w:tc>
      </w:tr>
      <w:tr w:rsidR="00F640BD" w:rsidTr="0067794B">
        <w:trPr>
          <w:cnfStyle w:val="000000010000"/>
          <w:trHeight w:val="253"/>
        </w:trPr>
        <w:tc>
          <w:tcPr>
            <w:cnfStyle w:val="001000000000"/>
            <w:tcW w:w="5112" w:type="dxa"/>
            <w:gridSpan w:val="3"/>
            <w:vMerge/>
            <w:tcBorders>
              <w:left w:val="nil"/>
              <w:bottom w:val="nil"/>
              <w:right w:val="none" w:sz="0" w:space="0" w:color="auto"/>
            </w:tcBorders>
          </w:tcPr>
          <w:p w:rsidR="00F640BD" w:rsidRDefault="00F640BD" w:rsidP="0067794B">
            <w:pPr>
              <w:keepNext/>
              <w:jc w:val="center"/>
            </w:pPr>
          </w:p>
        </w:tc>
        <w:tc>
          <w:tcPr>
            <w:tcW w:w="2352" w:type="dxa"/>
            <w:gridSpan w:val="2"/>
            <w:tcBorders>
              <w:left w:val="none" w:sz="0" w:space="0" w:color="auto"/>
              <w:right w:val="none" w:sz="0"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none" w:sz="0" w:space="0" w:color="auto"/>
            </w:tcBorders>
          </w:tcPr>
          <w:p w:rsidR="00F640BD" w:rsidRDefault="00707CB8" w:rsidP="0067794B">
            <w:pPr>
              <w:jc w:val="center"/>
              <w:cnfStyle w:val="000000010000"/>
            </w:pPr>
            <w:r>
              <w:fldChar w:fldCharType="begin"/>
            </w:r>
            <w:r w:rsidR="0067794B">
              <w:instrText xml:space="preserve"> =ROUND(C7*(0.65+0.01*C8)+0.5,0) </w:instrText>
            </w:r>
            <w:r>
              <w:fldChar w:fldCharType="separate"/>
            </w:r>
            <w:r w:rsidR="00815AFF">
              <w:rPr>
                <w:noProof/>
              </w:rPr>
              <w:t>42</w:t>
            </w:r>
            <w:r>
              <w:rPr>
                <w:noProof/>
              </w:rPr>
              <w:fldChar w:fldCharType="end"/>
            </w:r>
          </w:p>
        </w:tc>
      </w:tr>
    </w:tbl>
    <w:p w:rsidR="00F640BD" w:rsidRDefault="00F640BD" w:rsidP="00F640BD"/>
    <w:p w:rsidR="00F640BD" w:rsidRDefault="00F640BD" w:rsidP="00DE300C">
      <w:pPr>
        <w:pStyle w:val="Caption"/>
        <w:keepNext/>
      </w:pPr>
      <w:bookmarkStart w:id="95" w:name="_Toc404173325"/>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2</w:t>
      </w:r>
      <w:r w:rsidR="00707CB8">
        <w:fldChar w:fldCharType="end"/>
      </w:r>
      <w:r w:rsidRPr="006A1813">
        <w:t xml:space="preserve"> Function Point Estimation - </w:t>
      </w:r>
      <w:r>
        <w:t>Purchase</w:t>
      </w:r>
      <w:r w:rsidRPr="006A1813">
        <w:t xml:space="preserve"> Ticket</w:t>
      </w:r>
      <w:r w:rsidR="0005249D">
        <w:t xml:space="preserve"> - Cash</w:t>
      </w:r>
      <w:bookmarkEnd w:id="9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707CB8" w:rsidP="0067794B">
            <w:pPr>
              <w:jc w:val="right"/>
              <w:cnfStyle w:val="000000100000"/>
            </w:pPr>
            <w:r>
              <w:fldChar w:fldCharType="begin"/>
            </w:r>
            <w:r w:rsidR="0067794B">
              <w:instrText xml:space="preserve"> =B2*D2 </w:instrText>
            </w:r>
            <w:r>
              <w:fldChar w:fldCharType="separate"/>
            </w:r>
            <w:r w:rsidR="00815AFF">
              <w:rPr>
                <w:noProof/>
              </w:rPr>
              <w:t>8</w:t>
            </w:r>
            <w:r>
              <w:rPr>
                <w:noProof/>
              </w:rPr>
              <w:fldChar w:fldCharType="end"/>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1</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38</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36</w:t>
            </w:r>
          </w:p>
        </w:tc>
      </w:tr>
    </w:tbl>
    <w:p w:rsidR="00F640BD" w:rsidRDefault="00F640BD" w:rsidP="00F640BD"/>
    <w:p w:rsidR="0005249D" w:rsidRDefault="0005249D" w:rsidP="00DE300C">
      <w:pPr>
        <w:pStyle w:val="Caption"/>
        <w:keepNext/>
      </w:pPr>
      <w:bookmarkStart w:id="96" w:name="_Toc404173326"/>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3</w:t>
      </w:r>
      <w:r w:rsidR="00707CB8">
        <w:fldChar w:fldCharType="end"/>
      </w:r>
      <w:r>
        <w:t xml:space="preserve"> Function Point Estimation - Purchase Ticket - Credit</w:t>
      </w:r>
      <w:bookmarkEnd w:id="9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05249D" w:rsidRPr="00CA015B" w:rsidTr="00887D02">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pPr>
          </w:p>
        </w:tc>
        <w:tc>
          <w:tcPr>
            <w:tcW w:w="1175"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05249D" w:rsidRPr="00CA015B" w:rsidRDefault="0005249D" w:rsidP="00887D02">
            <w:pPr>
              <w:jc w:val="center"/>
              <w:cnfStyle w:val="100000000000"/>
            </w:pPr>
            <w:r w:rsidRPr="00CA015B">
              <w:t>Count</w:t>
            </w:r>
          </w:p>
        </w:tc>
      </w:tr>
      <w:tr w:rsidR="0005249D" w:rsidTr="00887D02">
        <w:trPr>
          <w:cnfStyle w:val="000000100000"/>
          <w:trHeight w:val="253"/>
        </w:trPr>
        <w:tc>
          <w:tcPr>
            <w:cnfStyle w:val="001000000000"/>
            <w:tcW w:w="2761" w:type="dxa"/>
            <w:tcBorders>
              <w:right w:val="single" w:sz="4" w:space="0" w:color="auto"/>
            </w:tcBorders>
          </w:tcPr>
          <w:p w:rsidR="0005249D" w:rsidRPr="00CE61EC" w:rsidRDefault="0005249D" w:rsidP="00887D02">
            <w:r w:rsidRPr="00CE61EC">
              <w:t>External Inputs</w:t>
            </w:r>
          </w:p>
        </w:tc>
        <w:tc>
          <w:tcPr>
            <w:tcW w:w="1175" w:type="dxa"/>
            <w:tcBorders>
              <w:left w:val="single" w:sz="4" w:space="0" w:color="auto"/>
              <w:right w:val="single" w:sz="4" w:space="0" w:color="auto"/>
            </w:tcBorders>
          </w:tcPr>
          <w:p w:rsidR="0005249D" w:rsidRDefault="0005249D" w:rsidP="00887D02">
            <w:pPr>
              <w:jc w:val="right"/>
              <w:cnfStyle w:val="000000100000"/>
            </w:pPr>
            <w:r>
              <w:t>2</w:t>
            </w:r>
          </w:p>
        </w:tc>
        <w:tc>
          <w:tcPr>
            <w:tcW w:w="1176" w:type="dxa"/>
            <w:tcBorders>
              <w:left w:val="single" w:sz="4" w:space="0" w:color="auto"/>
              <w:right w:val="single" w:sz="4" w:space="0" w:color="auto"/>
            </w:tcBorders>
          </w:tcPr>
          <w:p w:rsidR="0005249D" w:rsidRDefault="0005249D" w:rsidP="00887D02">
            <w:pPr>
              <w:jc w:val="center"/>
              <w:cnfStyle w:val="000000100000"/>
            </w:pPr>
            <w:r>
              <w:t>3</w:t>
            </w:r>
          </w:p>
        </w:tc>
        <w:tc>
          <w:tcPr>
            <w:tcW w:w="1176" w:type="dxa"/>
            <w:tcBorders>
              <w:left w:val="single" w:sz="4" w:space="0" w:color="auto"/>
              <w:right w:val="single" w:sz="4" w:space="0" w:color="auto"/>
            </w:tcBorders>
          </w:tcPr>
          <w:p w:rsidR="0005249D" w:rsidRDefault="0005249D" w:rsidP="00887D02">
            <w:pPr>
              <w:jc w:val="center"/>
              <w:cnfStyle w:val="000000100000"/>
            </w:pPr>
            <w:r>
              <w:t>4</w:t>
            </w:r>
          </w:p>
        </w:tc>
        <w:tc>
          <w:tcPr>
            <w:tcW w:w="1176" w:type="dxa"/>
            <w:tcBorders>
              <w:left w:val="single" w:sz="4" w:space="0" w:color="auto"/>
              <w:right w:val="single" w:sz="4" w:space="0" w:color="auto"/>
            </w:tcBorders>
          </w:tcPr>
          <w:p w:rsidR="0005249D" w:rsidRDefault="0005249D" w:rsidP="00887D02">
            <w:pPr>
              <w:jc w:val="center"/>
              <w:cnfStyle w:val="000000100000"/>
            </w:pPr>
            <w:r>
              <w:t>6</w:t>
            </w:r>
          </w:p>
        </w:tc>
        <w:tc>
          <w:tcPr>
            <w:tcW w:w="1176" w:type="dxa"/>
            <w:tcBorders>
              <w:left w:val="single" w:sz="4" w:space="0" w:color="auto"/>
            </w:tcBorders>
          </w:tcPr>
          <w:p w:rsidR="0005249D" w:rsidRDefault="00707CB8" w:rsidP="00887D02">
            <w:pPr>
              <w:jc w:val="right"/>
              <w:cnfStyle w:val="000000100000"/>
            </w:pPr>
            <w:r>
              <w:fldChar w:fldCharType="begin"/>
            </w:r>
            <w:r w:rsidR="0005249D">
              <w:instrText xml:space="preserve"> =B2*D2 </w:instrText>
            </w:r>
            <w:r>
              <w:fldChar w:fldCharType="separate"/>
            </w:r>
            <w:r w:rsidR="00815AFF">
              <w:rPr>
                <w:noProof/>
              </w:rPr>
              <w:t>8</w:t>
            </w:r>
            <w:r>
              <w:rPr>
                <w:noProof/>
              </w:rPr>
              <w:fldChar w:fldCharType="end"/>
            </w:r>
          </w:p>
        </w:tc>
      </w:tr>
      <w:tr w:rsidR="0005249D" w:rsidTr="00887D02">
        <w:trPr>
          <w:cnfStyle w:val="000000010000"/>
          <w:trHeight w:val="253"/>
        </w:trPr>
        <w:tc>
          <w:tcPr>
            <w:cnfStyle w:val="001000000000"/>
            <w:tcW w:w="2761" w:type="dxa"/>
            <w:tcBorders>
              <w:right w:val="single" w:sz="4" w:space="0" w:color="auto"/>
            </w:tcBorders>
          </w:tcPr>
          <w:p w:rsidR="0005249D" w:rsidRPr="00CE61EC" w:rsidRDefault="0005249D" w:rsidP="00887D02">
            <w:r w:rsidRPr="00CE61EC">
              <w:t>External Outputs</w:t>
            </w:r>
          </w:p>
        </w:tc>
        <w:tc>
          <w:tcPr>
            <w:tcW w:w="1175" w:type="dxa"/>
            <w:tcBorders>
              <w:left w:val="single" w:sz="4" w:space="0" w:color="auto"/>
              <w:right w:val="single" w:sz="4" w:space="0" w:color="auto"/>
            </w:tcBorders>
          </w:tcPr>
          <w:p w:rsidR="0005249D" w:rsidRDefault="0005249D" w:rsidP="00887D02">
            <w:pPr>
              <w:jc w:val="right"/>
              <w:cnfStyle w:val="000000010000"/>
            </w:pPr>
            <w:r>
              <w:t>1</w:t>
            </w:r>
          </w:p>
        </w:tc>
        <w:tc>
          <w:tcPr>
            <w:tcW w:w="1176" w:type="dxa"/>
            <w:tcBorders>
              <w:left w:val="single" w:sz="4" w:space="0" w:color="auto"/>
              <w:right w:val="single" w:sz="4" w:space="0" w:color="auto"/>
            </w:tcBorders>
          </w:tcPr>
          <w:p w:rsidR="0005249D" w:rsidRDefault="0005249D" w:rsidP="00887D02">
            <w:pPr>
              <w:jc w:val="center"/>
              <w:cnfStyle w:val="000000010000"/>
            </w:pPr>
            <w:r>
              <w:t>4</w:t>
            </w:r>
          </w:p>
        </w:tc>
        <w:tc>
          <w:tcPr>
            <w:tcW w:w="1176" w:type="dxa"/>
            <w:tcBorders>
              <w:left w:val="single" w:sz="4" w:space="0" w:color="auto"/>
              <w:right w:val="single" w:sz="4" w:space="0" w:color="auto"/>
            </w:tcBorders>
          </w:tcPr>
          <w:p w:rsidR="0005249D" w:rsidRDefault="0005249D" w:rsidP="00887D02">
            <w:pPr>
              <w:jc w:val="center"/>
              <w:cnfStyle w:val="000000010000"/>
            </w:pPr>
            <w:r>
              <w:t>5</w:t>
            </w:r>
          </w:p>
        </w:tc>
        <w:tc>
          <w:tcPr>
            <w:tcW w:w="1176" w:type="dxa"/>
            <w:tcBorders>
              <w:left w:val="single" w:sz="4" w:space="0" w:color="auto"/>
              <w:right w:val="single" w:sz="4" w:space="0" w:color="auto"/>
            </w:tcBorders>
          </w:tcPr>
          <w:p w:rsidR="0005249D" w:rsidRDefault="0005249D" w:rsidP="00887D02">
            <w:pPr>
              <w:jc w:val="center"/>
              <w:cnfStyle w:val="000000010000"/>
            </w:pPr>
            <w:r>
              <w:t>7</w:t>
            </w:r>
          </w:p>
        </w:tc>
        <w:tc>
          <w:tcPr>
            <w:tcW w:w="1176" w:type="dxa"/>
            <w:tcBorders>
              <w:left w:val="single" w:sz="4" w:space="0" w:color="auto"/>
            </w:tcBorders>
          </w:tcPr>
          <w:p w:rsidR="0005249D" w:rsidRDefault="0005249D" w:rsidP="00887D02">
            <w:pPr>
              <w:jc w:val="right"/>
              <w:cnfStyle w:val="000000010000"/>
            </w:pPr>
            <w:r>
              <w:t>5</w:t>
            </w:r>
          </w:p>
        </w:tc>
      </w:tr>
      <w:tr w:rsidR="0005249D" w:rsidTr="00887D02">
        <w:trPr>
          <w:cnfStyle w:val="000000100000"/>
          <w:trHeight w:val="253"/>
        </w:trPr>
        <w:tc>
          <w:tcPr>
            <w:cnfStyle w:val="001000000000"/>
            <w:tcW w:w="2761" w:type="dxa"/>
            <w:tcBorders>
              <w:right w:val="single" w:sz="4" w:space="0" w:color="auto"/>
            </w:tcBorders>
          </w:tcPr>
          <w:p w:rsidR="0005249D" w:rsidRPr="00CE61EC" w:rsidRDefault="0005249D" w:rsidP="00887D02">
            <w:r w:rsidRPr="00CE61EC">
              <w:t>External Inquiry</w:t>
            </w:r>
          </w:p>
        </w:tc>
        <w:tc>
          <w:tcPr>
            <w:tcW w:w="1175" w:type="dxa"/>
            <w:tcBorders>
              <w:left w:val="single" w:sz="4" w:space="0" w:color="auto"/>
              <w:right w:val="single" w:sz="4" w:space="0" w:color="auto"/>
            </w:tcBorders>
          </w:tcPr>
          <w:p w:rsidR="0005249D" w:rsidRDefault="005946A0" w:rsidP="00887D02">
            <w:pPr>
              <w:jc w:val="right"/>
              <w:cnfStyle w:val="000000100000"/>
            </w:pPr>
            <w:r>
              <w:t>1</w:t>
            </w:r>
          </w:p>
        </w:tc>
        <w:tc>
          <w:tcPr>
            <w:tcW w:w="1176" w:type="dxa"/>
            <w:tcBorders>
              <w:left w:val="single" w:sz="4" w:space="0" w:color="auto"/>
              <w:right w:val="single" w:sz="4" w:space="0" w:color="auto"/>
            </w:tcBorders>
          </w:tcPr>
          <w:p w:rsidR="0005249D" w:rsidRDefault="0005249D" w:rsidP="00887D02">
            <w:pPr>
              <w:jc w:val="center"/>
              <w:cnfStyle w:val="000000100000"/>
            </w:pPr>
            <w:r>
              <w:t>3</w:t>
            </w:r>
          </w:p>
        </w:tc>
        <w:tc>
          <w:tcPr>
            <w:tcW w:w="1176" w:type="dxa"/>
            <w:tcBorders>
              <w:left w:val="single" w:sz="4" w:space="0" w:color="auto"/>
              <w:right w:val="single" w:sz="4" w:space="0" w:color="auto"/>
            </w:tcBorders>
          </w:tcPr>
          <w:p w:rsidR="0005249D" w:rsidRDefault="0005249D" w:rsidP="00887D02">
            <w:pPr>
              <w:jc w:val="center"/>
              <w:cnfStyle w:val="000000100000"/>
            </w:pPr>
            <w:r>
              <w:t>4</w:t>
            </w:r>
          </w:p>
        </w:tc>
        <w:tc>
          <w:tcPr>
            <w:tcW w:w="1176" w:type="dxa"/>
            <w:tcBorders>
              <w:left w:val="single" w:sz="4" w:space="0" w:color="auto"/>
              <w:right w:val="single" w:sz="4" w:space="0" w:color="auto"/>
            </w:tcBorders>
          </w:tcPr>
          <w:p w:rsidR="0005249D" w:rsidRDefault="0005249D" w:rsidP="00887D02">
            <w:pPr>
              <w:jc w:val="center"/>
              <w:cnfStyle w:val="000000100000"/>
            </w:pPr>
            <w:r>
              <w:t>6</w:t>
            </w:r>
          </w:p>
        </w:tc>
        <w:tc>
          <w:tcPr>
            <w:tcW w:w="1176" w:type="dxa"/>
            <w:tcBorders>
              <w:left w:val="single" w:sz="4" w:space="0" w:color="auto"/>
            </w:tcBorders>
          </w:tcPr>
          <w:p w:rsidR="0005249D" w:rsidRDefault="005946A0" w:rsidP="00887D02">
            <w:pPr>
              <w:jc w:val="right"/>
              <w:cnfStyle w:val="000000100000"/>
            </w:pPr>
            <w:r>
              <w:t>4</w:t>
            </w:r>
          </w:p>
        </w:tc>
      </w:tr>
      <w:tr w:rsidR="0005249D" w:rsidTr="00887D02">
        <w:trPr>
          <w:cnfStyle w:val="000000010000"/>
          <w:trHeight w:val="253"/>
        </w:trPr>
        <w:tc>
          <w:tcPr>
            <w:cnfStyle w:val="001000000000"/>
            <w:tcW w:w="2761" w:type="dxa"/>
            <w:tcBorders>
              <w:right w:val="single" w:sz="4" w:space="0" w:color="auto"/>
            </w:tcBorders>
          </w:tcPr>
          <w:p w:rsidR="0005249D" w:rsidRPr="00CE61EC" w:rsidRDefault="0005249D" w:rsidP="00887D02">
            <w:r w:rsidRPr="00CE61EC">
              <w:t>Internal Logic Files</w:t>
            </w:r>
          </w:p>
        </w:tc>
        <w:tc>
          <w:tcPr>
            <w:tcW w:w="1175" w:type="dxa"/>
            <w:tcBorders>
              <w:left w:val="single" w:sz="4" w:space="0" w:color="auto"/>
              <w:right w:val="single" w:sz="4" w:space="0" w:color="auto"/>
            </w:tcBorders>
          </w:tcPr>
          <w:p w:rsidR="0005249D" w:rsidRDefault="0005249D" w:rsidP="00887D02">
            <w:pPr>
              <w:jc w:val="right"/>
              <w:cnfStyle w:val="000000010000"/>
            </w:pPr>
            <w:r>
              <w:t>0</w:t>
            </w:r>
          </w:p>
        </w:tc>
        <w:tc>
          <w:tcPr>
            <w:tcW w:w="1176" w:type="dxa"/>
            <w:tcBorders>
              <w:left w:val="single" w:sz="4" w:space="0" w:color="auto"/>
              <w:right w:val="single" w:sz="4" w:space="0" w:color="auto"/>
            </w:tcBorders>
          </w:tcPr>
          <w:p w:rsidR="0005249D" w:rsidRDefault="0005249D" w:rsidP="00887D02">
            <w:pPr>
              <w:jc w:val="center"/>
              <w:cnfStyle w:val="000000010000"/>
            </w:pPr>
            <w:r>
              <w:t>7</w:t>
            </w:r>
          </w:p>
        </w:tc>
        <w:tc>
          <w:tcPr>
            <w:tcW w:w="1176" w:type="dxa"/>
            <w:tcBorders>
              <w:left w:val="single" w:sz="4" w:space="0" w:color="auto"/>
              <w:right w:val="single" w:sz="4" w:space="0" w:color="auto"/>
            </w:tcBorders>
          </w:tcPr>
          <w:p w:rsidR="0005249D" w:rsidRDefault="0005249D" w:rsidP="00887D02">
            <w:pPr>
              <w:jc w:val="center"/>
              <w:cnfStyle w:val="000000010000"/>
            </w:pPr>
            <w:r>
              <w:t>10</w:t>
            </w:r>
          </w:p>
        </w:tc>
        <w:tc>
          <w:tcPr>
            <w:tcW w:w="1176" w:type="dxa"/>
            <w:tcBorders>
              <w:left w:val="single" w:sz="4" w:space="0" w:color="auto"/>
              <w:right w:val="single" w:sz="4" w:space="0" w:color="auto"/>
            </w:tcBorders>
          </w:tcPr>
          <w:p w:rsidR="0005249D" w:rsidRDefault="0005249D" w:rsidP="00887D02">
            <w:pPr>
              <w:jc w:val="center"/>
              <w:cnfStyle w:val="000000010000"/>
            </w:pPr>
            <w:r>
              <w:t>15</w:t>
            </w:r>
          </w:p>
        </w:tc>
        <w:tc>
          <w:tcPr>
            <w:tcW w:w="1176" w:type="dxa"/>
            <w:tcBorders>
              <w:left w:val="single" w:sz="4" w:space="0" w:color="auto"/>
            </w:tcBorders>
          </w:tcPr>
          <w:p w:rsidR="0005249D" w:rsidRDefault="00707CB8" w:rsidP="00887D02">
            <w:pPr>
              <w:jc w:val="right"/>
              <w:cnfStyle w:val="000000010000"/>
            </w:pPr>
            <w:r>
              <w:fldChar w:fldCharType="begin"/>
            </w:r>
            <w:r w:rsidR="0005249D">
              <w:instrText xml:space="preserve"> =B5*D5 </w:instrText>
            </w:r>
            <w:r>
              <w:fldChar w:fldCharType="separate"/>
            </w:r>
            <w:r w:rsidR="00815AFF">
              <w:rPr>
                <w:noProof/>
              </w:rPr>
              <w:t>0</w:t>
            </w:r>
            <w:r>
              <w:rPr>
                <w:noProof/>
              </w:rPr>
              <w:fldChar w:fldCharType="end"/>
            </w:r>
          </w:p>
        </w:tc>
      </w:tr>
      <w:tr w:rsidR="0005249D" w:rsidTr="00887D02">
        <w:trPr>
          <w:cnfStyle w:val="000000100000"/>
          <w:trHeight w:val="253"/>
        </w:trPr>
        <w:tc>
          <w:tcPr>
            <w:cnfStyle w:val="001000000000"/>
            <w:tcW w:w="2761" w:type="dxa"/>
            <w:tcBorders>
              <w:bottom w:val="single" w:sz="4" w:space="0" w:color="auto"/>
              <w:right w:val="single" w:sz="4" w:space="0" w:color="auto"/>
            </w:tcBorders>
          </w:tcPr>
          <w:p w:rsidR="0005249D" w:rsidRPr="00CE61EC" w:rsidRDefault="0005249D" w:rsidP="00887D02">
            <w:r w:rsidRPr="00CE61EC">
              <w:t>External Interface Files</w:t>
            </w:r>
          </w:p>
        </w:tc>
        <w:tc>
          <w:tcPr>
            <w:tcW w:w="1175" w:type="dxa"/>
            <w:tcBorders>
              <w:left w:val="single" w:sz="4" w:space="0" w:color="auto"/>
              <w:bottom w:val="single" w:sz="4" w:space="0" w:color="auto"/>
              <w:right w:val="single" w:sz="4" w:space="0" w:color="auto"/>
            </w:tcBorders>
          </w:tcPr>
          <w:p w:rsidR="0005249D" w:rsidRDefault="0005249D" w:rsidP="00887D02">
            <w:pPr>
              <w:jc w:val="right"/>
              <w:cnfStyle w:val="000000100000"/>
            </w:pPr>
            <w:r>
              <w:t>3</w:t>
            </w:r>
          </w:p>
        </w:tc>
        <w:tc>
          <w:tcPr>
            <w:tcW w:w="1176" w:type="dxa"/>
            <w:tcBorders>
              <w:left w:val="single" w:sz="4" w:space="0" w:color="auto"/>
              <w:bottom w:val="single" w:sz="4" w:space="0" w:color="auto"/>
              <w:right w:val="single" w:sz="4" w:space="0" w:color="auto"/>
            </w:tcBorders>
          </w:tcPr>
          <w:p w:rsidR="0005249D" w:rsidRDefault="0005249D" w:rsidP="00887D02">
            <w:pPr>
              <w:jc w:val="center"/>
              <w:cnfStyle w:val="000000100000"/>
            </w:pPr>
            <w:r>
              <w:t>5</w:t>
            </w:r>
          </w:p>
        </w:tc>
        <w:tc>
          <w:tcPr>
            <w:tcW w:w="1176" w:type="dxa"/>
            <w:tcBorders>
              <w:left w:val="single" w:sz="4" w:space="0" w:color="auto"/>
              <w:bottom w:val="single" w:sz="4" w:space="0" w:color="auto"/>
              <w:right w:val="single" w:sz="4" w:space="0" w:color="auto"/>
            </w:tcBorders>
          </w:tcPr>
          <w:p w:rsidR="0005249D" w:rsidRDefault="0005249D" w:rsidP="00887D02">
            <w:pPr>
              <w:jc w:val="center"/>
              <w:cnfStyle w:val="000000100000"/>
            </w:pPr>
            <w:r>
              <w:t>7</w:t>
            </w:r>
          </w:p>
        </w:tc>
        <w:tc>
          <w:tcPr>
            <w:tcW w:w="1176" w:type="dxa"/>
            <w:tcBorders>
              <w:left w:val="single" w:sz="4" w:space="0" w:color="auto"/>
              <w:bottom w:val="single" w:sz="4" w:space="0" w:color="auto"/>
              <w:right w:val="single" w:sz="4" w:space="0" w:color="auto"/>
            </w:tcBorders>
          </w:tcPr>
          <w:p w:rsidR="0005249D" w:rsidRDefault="0005249D" w:rsidP="00887D02">
            <w:pPr>
              <w:jc w:val="center"/>
              <w:cnfStyle w:val="000000100000"/>
            </w:pPr>
            <w:r>
              <w:t>10</w:t>
            </w:r>
          </w:p>
        </w:tc>
        <w:tc>
          <w:tcPr>
            <w:tcW w:w="1176" w:type="dxa"/>
            <w:tcBorders>
              <w:left w:val="single" w:sz="4" w:space="0" w:color="auto"/>
              <w:bottom w:val="single" w:sz="4" w:space="0" w:color="auto"/>
            </w:tcBorders>
          </w:tcPr>
          <w:p w:rsidR="0005249D" w:rsidRDefault="0005249D" w:rsidP="00887D02">
            <w:pPr>
              <w:jc w:val="right"/>
              <w:cnfStyle w:val="000000100000"/>
            </w:pPr>
            <w:r>
              <w:t>21</w:t>
            </w:r>
          </w:p>
        </w:tc>
      </w:tr>
      <w:tr w:rsidR="0005249D" w:rsidTr="00887D02">
        <w:trPr>
          <w:cnfStyle w:val="000000010000"/>
          <w:trHeight w:val="253"/>
        </w:trPr>
        <w:tc>
          <w:tcPr>
            <w:cnfStyle w:val="001000000000"/>
            <w:tcW w:w="5112" w:type="dxa"/>
            <w:gridSpan w:val="3"/>
            <w:vMerge w:val="restart"/>
            <w:tcBorders>
              <w:left w:val="nil"/>
              <w:bottom w:val="nil"/>
              <w:right w:val="single" w:sz="4" w:space="0" w:color="auto"/>
            </w:tcBorders>
          </w:tcPr>
          <w:p w:rsidR="0005249D" w:rsidRDefault="0005249D" w:rsidP="00887D02">
            <w:pPr>
              <w:jc w:val="center"/>
            </w:pPr>
            <w:r>
              <w:tab/>
            </w:r>
          </w:p>
        </w:tc>
        <w:tc>
          <w:tcPr>
            <w:tcW w:w="2352" w:type="dxa"/>
            <w:gridSpan w:val="2"/>
            <w:tcBorders>
              <w:left w:val="single" w:sz="4" w:space="0" w:color="auto"/>
              <w:right w:val="single" w:sz="4" w:space="0" w:color="auto"/>
            </w:tcBorders>
          </w:tcPr>
          <w:p w:rsidR="0005249D" w:rsidRPr="005017A2" w:rsidRDefault="0005249D" w:rsidP="00887D02">
            <w:pPr>
              <w:jc w:val="right"/>
              <w:cnfStyle w:val="000000010000"/>
              <w:rPr>
                <w:b/>
              </w:rPr>
            </w:pPr>
            <w:r w:rsidRPr="005017A2">
              <w:rPr>
                <w:b/>
              </w:rPr>
              <w:t>Count Sub Total</w:t>
            </w:r>
          </w:p>
        </w:tc>
        <w:tc>
          <w:tcPr>
            <w:tcW w:w="1176" w:type="dxa"/>
            <w:tcBorders>
              <w:left w:val="single" w:sz="4" w:space="0" w:color="auto"/>
            </w:tcBorders>
          </w:tcPr>
          <w:p w:rsidR="0005249D" w:rsidRDefault="0005249D" w:rsidP="00887D02">
            <w:pPr>
              <w:jc w:val="center"/>
              <w:cnfStyle w:val="000000010000"/>
            </w:pPr>
            <w:r>
              <w:t>3</w:t>
            </w:r>
            <w:r w:rsidR="005946A0">
              <w:t>8</w:t>
            </w:r>
          </w:p>
        </w:tc>
      </w:tr>
      <w:tr w:rsidR="0005249D" w:rsidTr="00887D02">
        <w:trPr>
          <w:cnfStyle w:val="000000100000"/>
          <w:trHeight w:val="253"/>
        </w:trPr>
        <w:tc>
          <w:tcPr>
            <w:cnfStyle w:val="001000000000"/>
            <w:tcW w:w="5112" w:type="dxa"/>
            <w:gridSpan w:val="3"/>
            <w:vMerge/>
            <w:tcBorders>
              <w:left w:val="nil"/>
              <w:bottom w:val="nil"/>
              <w:right w:val="single" w:sz="4" w:space="0" w:color="auto"/>
            </w:tcBorders>
          </w:tcPr>
          <w:p w:rsidR="0005249D" w:rsidRDefault="0005249D" w:rsidP="00887D02">
            <w:pPr>
              <w:jc w:val="center"/>
            </w:pPr>
          </w:p>
        </w:tc>
        <w:tc>
          <w:tcPr>
            <w:tcW w:w="2352" w:type="dxa"/>
            <w:gridSpan w:val="2"/>
            <w:tcBorders>
              <w:left w:val="single" w:sz="4" w:space="0" w:color="auto"/>
              <w:right w:val="single" w:sz="4" w:space="0" w:color="auto"/>
            </w:tcBorders>
          </w:tcPr>
          <w:p w:rsidR="0005249D" w:rsidRPr="005017A2" w:rsidRDefault="0005249D" w:rsidP="00887D02">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05249D" w:rsidRDefault="0005249D" w:rsidP="00887D02">
            <w:pPr>
              <w:jc w:val="center"/>
              <w:cnfStyle w:val="000000100000"/>
            </w:pPr>
            <w:r>
              <w:t>38</w:t>
            </w:r>
          </w:p>
        </w:tc>
      </w:tr>
      <w:tr w:rsidR="0005249D" w:rsidTr="00887D02">
        <w:trPr>
          <w:cnfStyle w:val="000000010000"/>
          <w:trHeight w:val="253"/>
        </w:trPr>
        <w:tc>
          <w:tcPr>
            <w:cnfStyle w:val="001000000000"/>
            <w:tcW w:w="5112" w:type="dxa"/>
            <w:gridSpan w:val="3"/>
            <w:vMerge/>
            <w:tcBorders>
              <w:left w:val="nil"/>
              <w:bottom w:val="nil"/>
              <w:right w:val="single" w:sz="4" w:space="0" w:color="auto"/>
            </w:tcBorders>
          </w:tcPr>
          <w:p w:rsidR="0005249D" w:rsidRDefault="0005249D" w:rsidP="00887D02">
            <w:pPr>
              <w:keepNext/>
              <w:jc w:val="center"/>
            </w:pPr>
          </w:p>
        </w:tc>
        <w:tc>
          <w:tcPr>
            <w:tcW w:w="2352" w:type="dxa"/>
            <w:gridSpan w:val="2"/>
            <w:tcBorders>
              <w:left w:val="single" w:sz="4" w:space="0" w:color="auto"/>
              <w:right w:val="single" w:sz="4" w:space="0" w:color="auto"/>
            </w:tcBorders>
          </w:tcPr>
          <w:p w:rsidR="0005249D" w:rsidRPr="005017A2" w:rsidRDefault="0005249D" w:rsidP="00887D02">
            <w:pPr>
              <w:jc w:val="right"/>
              <w:cnfStyle w:val="000000010000"/>
              <w:rPr>
                <w:b/>
              </w:rPr>
            </w:pPr>
            <w:r w:rsidRPr="005017A2">
              <w:rPr>
                <w:b/>
              </w:rPr>
              <w:t>FP Total</w:t>
            </w:r>
          </w:p>
        </w:tc>
        <w:tc>
          <w:tcPr>
            <w:tcW w:w="1176" w:type="dxa"/>
            <w:tcBorders>
              <w:left w:val="single" w:sz="4" w:space="0" w:color="auto"/>
            </w:tcBorders>
          </w:tcPr>
          <w:p w:rsidR="0005249D" w:rsidRDefault="005946A0" w:rsidP="00887D02">
            <w:pPr>
              <w:jc w:val="center"/>
              <w:cnfStyle w:val="000000010000"/>
            </w:pPr>
            <w:r>
              <w:t>40</w:t>
            </w:r>
          </w:p>
        </w:tc>
      </w:tr>
    </w:tbl>
    <w:p w:rsidR="0005249D" w:rsidRDefault="0005249D" w:rsidP="00F640BD"/>
    <w:p w:rsidR="00F640BD" w:rsidRDefault="00F640BD" w:rsidP="00DE300C">
      <w:pPr>
        <w:pStyle w:val="Caption"/>
        <w:keepNext/>
      </w:pPr>
      <w:bookmarkStart w:id="97" w:name="_Toc404173327"/>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4</w:t>
      </w:r>
      <w:r w:rsidR="00707CB8">
        <w:fldChar w:fldCharType="end"/>
      </w:r>
      <w:r w:rsidRPr="00ED14D1">
        <w:t xml:space="preserve"> Function Point Estimation - </w:t>
      </w:r>
      <w:r>
        <w:t>Pick Up</w:t>
      </w:r>
      <w:r w:rsidRPr="00ED14D1">
        <w:t xml:space="preserve"> Ticket</w:t>
      </w:r>
      <w:bookmarkEnd w:id="97"/>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1</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F640BD" w:rsidP="0067794B">
            <w:pPr>
              <w:jc w:val="right"/>
              <w:cnfStyle w:val="000000010000"/>
            </w:pPr>
            <w:r>
              <w:t>0</w:t>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7</w:t>
            </w:r>
          </w:p>
        </w:tc>
      </w:tr>
      <w:tr w:rsidR="00F640BD" w:rsidTr="0067794B">
        <w:trPr>
          <w:cnfStyle w:val="000000010000"/>
          <w:trHeight w:val="278"/>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24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34</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24</w:t>
            </w:r>
          </w:p>
        </w:tc>
      </w:tr>
    </w:tbl>
    <w:p w:rsidR="00F640BD" w:rsidRDefault="00F640BD" w:rsidP="00F640BD"/>
    <w:p w:rsidR="00F640BD" w:rsidRDefault="00F640BD" w:rsidP="00DE300C">
      <w:pPr>
        <w:pStyle w:val="Caption"/>
        <w:keepNext/>
      </w:pPr>
      <w:bookmarkStart w:id="98" w:name="_Toc404173328"/>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5</w:t>
      </w:r>
      <w:r w:rsidR="00707CB8">
        <w:fldChar w:fldCharType="end"/>
      </w:r>
      <w:r w:rsidRPr="002B1CAB">
        <w:t xml:space="preserve"> Function Point Estimation - </w:t>
      </w:r>
      <w:r>
        <w:t>Select Unpaid Reservation</w:t>
      </w:r>
      <w:bookmarkEnd w:id="98"/>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3</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60</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37</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62</w:t>
            </w:r>
          </w:p>
        </w:tc>
      </w:tr>
    </w:tbl>
    <w:p w:rsidR="00F640BD" w:rsidRDefault="00F640BD" w:rsidP="00F640BD"/>
    <w:p w:rsidR="00F640BD" w:rsidRDefault="00F640BD" w:rsidP="00DE300C">
      <w:pPr>
        <w:pStyle w:val="Caption"/>
        <w:keepNext/>
      </w:pPr>
      <w:bookmarkStart w:id="99" w:name="_Toc404173329"/>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6</w:t>
      </w:r>
      <w:r w:rsidR="00707CB8">
        <w:fldChar w:fldCharType="end"/>
      </w:r>
      <w:r w:rsidRPr="004D5B25">
        <w:t xml:space="preserve"> Function P</w:t>
      </w:r>
      <w:r>
        <w:t>oint Estimation - Validate Patron Payment</w:t>
      </w:r>
      <w:bookmarkEnd w:id="99"/>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lastRenderedPageBreak/>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39</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37</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41</w:t>
            </w:r>
          </w:p>
        </w:tc>
      </w:tr>
    </w:tbl>
    <w:p w:rsidR="00F640BD" w:rsidRDefault="00F640BD" w:rsidP="00F640BD"/>
    <w:p w:rsidR="00F640BD" w:rsidRDefault="00F640BD" w:rsidP="00DE300C">
      <w:pPr>
        <w:pStyle w:val="Caption"/>
        <w:keepNext/>
      </w:pPr>
      <w:bookmarkStart w:id="100" w:name="_Toc404173330"/>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7</w:t>
      </w:r>
      <w:r w:rsidR="00707CB8">
        <w:fldChar w:fldCharType="end"/>
      </w:r>
      <w:r w:rsidRPr="0091130C">
        <w:t xml:space="preserve"> Function P</w:t>
      </w:r>
      <w:r>
        <w:t>oint Estimation - Search Event by Venue</w:t>
      </w:r>
      <w:bookmarkEnd w:id="100"/>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707CB8" w:rsidP="0067794B">
            <w:pPr>
              <w:jc w:val="right"/>
              <w:cnfStyle w:val="000000100000"/>
            </w:pPr>
            <w:r>
              <w:fldChar w:fldCharType="begin"/>
            </w:r>
            <w:r w:rsidR="0067794B">
              <w:instrText xml:space="preserve"> =B2*D2 </w:instrText>
            </w:r>
            <w:r>
              <w:fldChar w:fldCharType="separate"/>
            </w:r>
            <w:r w:rsidR="00815AFF">
              <w:rPr>
                <w:noProof/>
              </w:rPr>
              <w:t>8</w:t>
            </w:r>
            <w:r>
              <w:rPr>
                <w:noProof/>
              </w:rPr>
              <w:fldChar w:fldCharType="end"/>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40</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31</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35</w:t>
            </w:r>
          </w:p>
        </w:tc>
      </w:tr>
    </w:tbl>
    <w:p w:rsidR="00F640BD" w:rsidRDefault="00F640BD" w:rsidP="00F640BD"/>
    <w:p w:rsidR="00F640BD" w:rsidRDefault="00F640BD" w:rsidP="00DE300C">
      <w:pPr>
        <w:pStyle w:val="Caption"/>
        <w:keepNext/>
      </w:pPr>
      <w:bookmarkStart w:id="101" w:name="_Toc404173331"/>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8</w:t>
      </w:r>
      <w:r w:rsidR="00707CB8">
        <w:fldChar w:fldCharType="end"/>
      </w:r>
      <w:r w:rsidRPr="005222BA">
        <w:t xml:space="preserve"> Function P</w:t>
      </w:r>
      <w:r>
        <w:t>oint Estimation - Patron Requested Refund Ticket</w:t>
      </w:r>
      <w:bookmarkEnd w:id="101"/>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37</w:t>
            </w:r>
          </w:p>
        </w:tc>
      </w:tr>
    </w:tbl>
    <w:p w:rsidR="00F640BD" w:rsidRDefault="00F640BD" w:rsidP="00F640BD"/>
    <w:p w:rsidR="00F640BD" w:rsidRDefault="00F640BD" w:rsidP="00DE300C">
      <w:pPr>
        <w:pStyle w:val="Caption"/>
        <w:keepNext/>
      </w:pPr>
      <w:bookmarkStart w:id="102" w:name="_Toc404173332"/>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9</w:t>
      </w:r>
      <w:r w:rsidR="00707CB8">
        <w:fldChar w:fldCharType="end"/>
      </w:r>
      <w:r w:rsidRPr="008928C1">
        <w:t xml:space="preserve"> Function P</w:t>
      </w:r>
      <w:r>
        <w:t>oint Estimation - Refund All Tickets for an Event</w:t>
      </w:r>
      <w:bookmarkEnd w:id="102"/>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1</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4</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14</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37</w:t>
            </w:r>
          </w:p>
        </w:tc>
      </w:tr>
    </w:tbl>
    <w:p w:rsidR="00F640BD" w:rsidRDefault="00F640BD" w:rsidP="00F640BD"/>
    <w:p w:rsidR="00F640BD" w:rsidRDefault="00F640BD" w:rsidP="00DE300C">
      <w:pPr>
        <w:pStyle w:val="Caption"/>
        <w:keepNext/>
      </w:pPr>
      <w:bookmarkStart w:id="103" w:name="_Toc404173333"/>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10</w:t>
      </w:r>
      <w:r w:rsidR="00707CB8">
        <w:fldChar w:fldCharType="end"/>
      </w:r>
      <w:r w:rsidRPr="00C751C4">
        <w:t xml:space="preserve"> Function P</w:t>
      </w:r>
      <w:r>
        <w:t>oint Estimation - Create New Patron</w:t>
      </w:r>
      <w:bookmarkEnd w:id="103"/>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16</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2</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10</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0</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0</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lastRenderedPageBreak/>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34</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34</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34</w:t>
            </w:r>
          </w:p>
        </w:tc>
      </w:tr>
    </w:tbl>
    <w:p w:rsidR="00F640BD" w:rsidRDefault="00F640BD" w:rsidP="00F640BD"/>
    <w:p w:rsidR="00F4720F" w:rsidRDefault="00F4720F" w:rsidP="00F640BD"/>
    <w:p w:rsidR="00F640BD" w:rsidRDefault="00F640BD" w:rsidP="00DE300C">
      <w:pPr>
        <w:pStyle w:val="Caption"/>
        <w:keepNext/>
      </w:pPr>
      <w:bookmarkStart w:id="104" w:name="_Toc404173334"/>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11</w:t>
      </w:r>
      <w:r w:rsidR="00707CB8">
        <w:fldChar w:fldCharType="end"/>
      </w:r>
      <w:r w:rsidRPr="00370745">
        <w:t xml:space="preserve"> Function P</w:t>
      </w:r>
      <w:r>
        <w:t>oint Estimation - Exchange Ticket</w:t>
      </w:r>
      <w:bookmarkEnd w:id="104"/>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F640BD" w:rsidRPr="00CA015B" w:rsidTr="0067794B">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pPr>
          </w:p>
        </w:tc>
        <w:tc>
          <w:tcPr>
            <w:tcW w:w="1175"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F640BD" w:rsidRPr="00CA015B" w:rsidRDefault="00F640BD" w:rsidP="0067794B">
            <w:pPr>
              <w:jc w:val="center"/>
              <w:cnfStyle w:val="100000000000"/>
            </w:pPr>
            <w:r w:rsidRPr="00CA015B">
              <w:t>Count</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Inputs</w:t>
            </w:r>
          </w:p>
        </w:tc>
        <w:tc>
          <w:tcPr>
            <w:tcW w:w="1175" w:type="dxa"/>
            <w:tcBorders>
              <w:left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12</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External Outputs</w:t>
            </w:r>
          </w:p>
        </w:tc>
        <w:tc>
          <w:tcPr>
            <w:tcW w:w="1175" w:type="dxa"/>
            <w:tcBorders>
              <w:left w:val="single" w:sz="4" w:space="0" w:color="auto"/>
              <w:right w:val="single" w:sz="4" w:space="0" w:color="auto"/>
            </w:tcBorders>
          </w:tcPr>
          <w:p w:rsidR="00F640BD" w:rsidRDefault="00F640BD" w:rsidP="0067794B">
            <w:pPr>
              <w:jc w:val="right"/>
              <w:cnfStyle w:val="000000010000"/>
            </w:pPr>
            <w:r>
              <w:t>3</w:t>
            </w:r>
          </w:p>
        </w:tc>
        <w:tc>
          <w:tcPr>
            <w:tcW w:w="1176" w:type="dxa"/>
            <w:tcBorders>
              <w:left w:val="single" w:sz="4" w:space="0" w:color="auto"/>
              <w:right w:val="single" w:sz="4" w:space="0" w:color="auto"/>
            </w:tcBorders>
          </w:tcPr>
          <w:p w:rsidR="00F640BD" w:rsidRDefault="00F640BD" w:rsidP="0067794B">
            <w:pPr>
              <w:jc w:val="center"/>
              <w:cnfStyle w:val="000000010000"/>
            </w:pPr>
            <w:r>
              <w:t>4</w:t>
            </w:r>
          </w:p>
        </w:tc>
        <w:tc>
          <w:tcPr>
            <w:tcW w:w="1176" w:type="dxa"/>
            <w:tcBorders>
              <w:left w:val="single" w:sz="4" w:space="0" w:color="auto"/>
              <w:right w:val="single" w:sz="4" w:space="0" w:color="auto"/>
            </w:tcBorders>
          </w:tcPr>
          <w:p w:rsidR="00F640BD" w:rsidRDefault="00F640BD" w:rsidP="0067794B">
            <w:pPr>
              <w:jc w:val="center"/>
              <w:cnfStyle w:val="000000010000"/>
            </w:pPr>
            <w:r>
              <w:t>5</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tcBorders>
          </w:tcPr>
          <w:p w:rsidR="00F640BD" w:rsidRDefault="00F640BD" w:rsidP="0067794B">
            <w:pPr>
              <w:jc w:val="right"/>
              <w:cnfStyle w:val="000000010000"/>
            </w:pPr>
            <w:r>
              <w:t>15</w:t>
            </w:r>
          </w:p>
        </w:tc>
      </w:tr>
      <w:tr w:rsidR="00F640BD" w:rsidTr="0067794B">
        <w:trPr>
          <w:cnfStyle w:val="000000100000"/>
          <w:trHeight w:val="253"/>
        </w:trPr>
        <w:tc>
          <w:tcPr>
            <w:cnfStyle w:val="001000000000"/>
            <w:tcW w:w="2761" w:type="dxa"/>
            <w:tcBorders>
              <w:right w:val="single" w:sz="4" w:space="0" w:color="auto"/>
            </w:tcBorders>
          </w:tcPr>
          <w:p w:rsidR="00F640BD" w:rsidRPr="00CE61EC" w:rsidRDefault="00F640BD" w:rsidP="0067794B">
            <w:r w:rsidRPr="00CE61EC">
              <w:t>External Inquiry</w:t>
            </w:r>
          </w:p>
        </w:tc>
        <w:tc>
          <w:tcPr>
            <w:tcW w:w="1175" w:type="dxa"/>
            <w:tcBorders>
              <w:left w:val="single" w:sz="4" w:space="0" w:color="auto"/>
              <w:right w:val="single" w:sz="4" w:space="0" w:color="auto"/>
            </w:tcBorders>
          </w:tcPr>
          <w:p w:rsidR="00F640BD" w:rsidRDefault="00F640BD" w:rsidP="0067794B">
            <w:pPr>
              <w:jc w:val="right"/>
              <w:cnfStyle w:val="000000100000"/>
            </w:pPr>
            <w:r>
              <w:t>2</w:t>
            </w:r>
          </w:p>
        </w:tc>
        <w:tc>
          <w:tcPr>
            <w:tcW w:w="1176" w:type="dxa"/>
            <w:tcBorders>
              <w:left w:val="single" w:sz="4" w:space="0" w:color="auto"/>
              <w:right w:val="single" w:sz="4" w:space="0" w:color="auto"/>
            </w:tcBorders>
          </w:tcPr>
          <w:p w:rsidR="00F640BD" w:rsidRDefault="00F640BD" w:rsidP="0067794B">
            <w:pPr>
              <w:jc w:val="center"/>
              <w:cnfStyle w:val="000000100000"/>
            </w:pPr>
            <w:r>
              <w:t>3</w:t>
            </w:r>
          </w:p>
        </w:tc>
        <w:tc>
          <w:tcPr>
            <w:tcW w:w="1176" w:type="dxa"/>
            <w:tcBorders>
              <w:left w:val="single" w:sz="4" w:space="0" w:color="auto"/>
              <w:right w:val="single" w:sz="4" w:space="0" w:color="auto"/>
            </w:tcBorders>
          </w:tcPr>
          <w:p w:rsidR="00F640BD" w:rsidRDefault="00F640BD" w:rsidP="0067794B">
            <w:pPr>
              <w:jc w:val="center"/>
              <w:cnfStyle w:val="000000100000"/>
            </w:pPr>
            <w:r>
              <w:t>4</w:t>
            </w:r>
          </w:p>
        </w:tc>
        <w:tc>
          <w:tcPr>
            <w:tcW w:w="1176" w:type="dxa"/>
            <w:tcBorders>
              <w:left w:val="single" w:sz="4" w:space="0" w:color="auto"/>
              <w:right w:val="single" w:sz="4" w:space="0" w:color="auto"/>
            </w:tcBorders>
          </w:tcPr>
          <w:p w:rsidR="00F640BD" w:rsidRDefault="00F640BD" w:rsidP="0067794B">
            <w:pPr>
              <w:jc w:val="center"/>
              <w:cnfStyle w:val="000000100000"/>
            </w:pPr>
            <w:r>
              <w:t>6</w:t>
            </w:r>
          </w:p>
        </w:tc>
        <w:tc>
          <w:tcPr>
            <w:tcW w:w="1176" w:type="dxa"/>
            <w:tcBorders>
              <w:left w:val="single" w:sz="4" w:space="0" w:color="auto"/>
            </w:tcBorders>
          </w:tcPr>
          <w:p w:rsidR="00F640BD" w:rsidRDefault="00F640BD" w:rsidP="0067794B">
            <w:pPr>
              <w:jc w:val="right"/>
              <w:cnfStyle w:val="000000100000"/>
            </w:pPr>
            <w:r>
              <w:t>8</w:t>
            </w:r>
          </w:p>
        </w:tc>
      </w:tr>
      <w:tr w:rsidR="00F640BD" w:rsidTr="0067794B">
        <w:trPr>
          <w:cnfStyle w:val="000000010000"/>
          <w:trHeight w:val="253"/>
        </w:trPr>
        <w:tc>
          <w:tcPr>
            <w:cnfStyle w:val="001000000000"/>
            <w:tcW w:w="2761" w:type="dxa"/>
            <w:tcBorders>
              <w:right w:val="single" w:sz="4" w:space="0" w:color="auto"/>
            </w:tcBorders>
          </w:tcPr>
          <w:p w:rsidR="00F640BD" w:rsidRPr="00CE61EC" w:rsidRDefault="00F640BD" w:rsidP="0067794B">
            <w:r w:rsidRPr="00CE61EC">
              <w:t>Internal Logic Files</w:t>
            </w:r>
          </w:p>
        </w:tc>
        <w:tc>
          <w:tcPr>
            <w:tcW w:w="1175" w:type="dxa"/>
            <w:tcBorders>
              <w:left w:val="single" w:sz="4" w:space="0" w:color="auto"/>
              <w:right w:val="single" w:sz="4" w:space="0" w:color="auto"/>
            </w:tcBorders>
          </w:tcPr>
          <w:p w:rsidR="00F640BD" w:rsidRDefault="00F640BD" w:rsidP="0067794B">
            <w:pPr>
              <w:jc w:val="right"/>
              <w:cnfStyle w:val="000000010000"/>
            </w:pPr>
            <w:r>
              <w:t>0</w:t>
            </w:r>
          </w:p>
        </w:tc>
        <w:tc>
          <w:tcPr>
            <w:tcW w:w="1176" w:type="dxa"/>
            <w:tcBorders>
              <w:left w:val="single" w:sz="4" w:space="0" w:color="auto"/>
              <w:right w:val="single" w:sz="4" w:space="0" w:color="auto"/>
            </w:tcBorders>
          </w:tcPr>
          <w:p w:rsidR="00F640BD" w:rsidRDefault="00F640BD" w:rsidP="0067794B">
            <w:pPr>
              <w:jc w:val="center"/>
              <w:cnfStyle w:val="000000010000"/>
            </w:pPr>
            <w:r>
              <w:t>7</w:t>
            </w:r>
          </w:p>
        </w:tc>
        <w:tc>
          <w:tcPr>
            <w:tcW w:w="1176" w:type="dxa"/>
            <w:tcBorders>
              <w:left w:val="single" w:sz="4" w:space="0" w:color="auto"/>
              <w:right w:val="single" w:sz="4" w:space="0" w:color="auto"/>
            </w:tcBorders>
          </w:tcPr>
          <w:p w:rsidR="00F640BD" w:rsidRDefault="00F640BD" w:rsidP="0067794B">
            <w:pPr>
              <w:jc w:val="center"/>
              <w:cnfStyle w:val="000000010000"/>
            </w:pPr>
            <w:r>
              <w:t>10</w:t>
            </w:r>
          </w:p>
        </w:tc>
        <w:tc>
          <w:tcPr>
            <w:tcW w:w="1176" w:type="dxa"/>
            <w:tcBorders>
              <w:left w:val="single" w:sz="4" w:space="0" w:color="auto"/>
              <w:right w:val="single" w:sz="4" w:space="0" w:color="auto"/>
            </w:tcBorders>
          </w:tcPr>
          <w:p w:rsidR="00F640BD" w:rsidRDefault="00F640BD" w:rsidP="0067794B">
            <w:pPr>
              <w:jc w:val="center"/>
              <w:cnfStyle w:val="000000010000"/>
            </w:pPr>
            <w:r>
              <w:t>15</w:t>
            </w:r>
          </w:p>
        </w:tc>
        <w:tc>
          <w:tcPr>
            <w:tcW w:w="1176" w:type="dxa"/>
            <w:tcBorders>
              <w:left w:val="single" w:sz="4" w:space="0" w:color="auto"/>
            </w:tcBorders>
          </w:tcPr>
          <w:p w:rsidR="00F640BD" w:rsidRDefault="00707CB8" w:rsidP="0067794B">
            <w:pPr>
              <w:jc w:val="right"/>
              <w:cnfStyle w:val="000000010000"/>
            </w:pPr>
            <w:r>
              <w:fldChar w:fldCharType="begin"/>
            </w:r>
            <w:r w:rsidR="0067794B">
              <w:instrText xml:space="preserve"> =B5*D5 </w:instrText>
            </w:r>
            <w:r>
              <w:fldChar w:fldCharType="separate"/>
            </w:r>
            <w:r w:rsidR="00815AFF">
              <w:rPr>
                <w:noProof/>
              </w:rPr>
              <w:t>0</w:t>
            </w:r>
            <w:r>
              <w:rPr>
                <w:noProof/>
              </w:rPr>
              <w:fldChar w:fldCharType="end"/>
            </w:r>
          </w:p>
        </w:tc>
      </w:tr>
      <w:tr w:rsidR="00F640BD" w:rsidTr="0067794B">
        <w:trPr>
          <w:cnfStyle w:val="000000100000"/>
          <w:trHeight w:val="253"/>
        </w:trPr>
        <w:tc>
          <w:tcPr>
            <w:cnfStyle w:val="001000000000"/>
            <w:tcW w:w="2761" w:type="dxa"/>
            <w:tcBorders>
              <w:bottom w:val="single" w:sz="4" w:space="0" w:color="auto"/>
              <w:right w:val="single" w:sz="4" w:space="0" w:color="auto"/>
            </w:tcBorders>
          </w:tcPr>
          <w:p w:rsidR="00F640BD" w:rsidRPr="00CE61EC" w:rsidRDefault="00F640BD" w:rsidP="0067794B">
            <w:r w:rsidRPr="00CE61EC">
              <w:t>External Interface Files</w:t>
            </w:r>
          </w:p>
        </w:tc>
        <w:tc>
          <w:tcPr>
            <w:tcW w:w="1175" w:type="dxa"/>
            <w:tcBorders>
              <w:left w:val="single" w:sz="4" w:space="0" w:color="auto"/>
              <w:bottom w:val="single" w:sz="4" w:space="0" w:color="auto"/>
              <w:right w:val="single" w:sz="4" w:space="0" w:color="auto"/>
            </w:tcBorders>
          </w:tcPr>
          <w:p w:rsidR="00F640BD" w:rsidRDefault="00F640BD" w:rsidP="0067794B">
            <w:pPr>
              <w:jc w:val="right"/>
              <w:cnfStyle w:val="000000100000"/>
            </w:pPr>
            <w:r>
              <w:t>3</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5</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7</w:t>
            </w:r>
          </w:p>
        </w:tc>
        <w:tc>
          <w:tcPr>
            <w:tcW w:w="1176" w:type="dxa"/>
            <w:tcBorders>
              <w:left w:val="single" w:sz="4" w:space="0" w:color="auto"/>
              <w:bottom w:val="single" w:sz="4" w:space="0" w:color="auto"/>
              <w:right w:val="single" w:sz="4" w:space="0" w:color="auto"/>
            </w:tcBorders>
          </w:tcPr>
          <w:p w:rsidR="00F640BD" w:rsidRDefault="00F640BD" w:rsidP="0067794B">
            <w:pPr>
              <w:jc w:val="center"/>
              <w:cnfStyle w:val="000000100000"/>
            </w:pPr>
            <w:r>
              <w:t>10</w:t>
            </w:r>
          </w:p>
        </w:tc>
        <w:tc>
          <w:tcPr>
            <w:tcW w:w="1176" w:type="dxa"/>
            <w:tcBorders>
              <w:left w:val="single" w:sz="4" w:space="0" w:color="auto"/>
              <w:bottom w:val="single" w:sz="4" w:space="0" w:color="auto"/>
            </w:tcBorders>
          </w:tcPr>
          <w:p w:rsidR="00F640BD" w:rsidRDefault="00F640BD" w:rsidP="0067794B">
            <w:pPr>
              <w:jc w:val="right"/>
              <w:cnfStyle w:val="000000100000"/>
            </w:pPr>
            <w:r>
              <w:t>21</w:t>
            </w:r>
          </w:p>
        </w:tc>
      </w:tr>
      <w:tr w:rsidR="00F640BD" w:rsidTr="0067794B">
        <w:trPr>
          <w:cnfStyle w:val="000000010000"/>
          <w:trHeight w:val="253"/>
        </w:trPr>
        <w:tc>
          <w:tcPr>
            <w:cnfStyle w:val="001000000000"/>
            <w:tcW w:w="5112" w:type="dxa"/>
            <w:gridSpan w:val="3"/>
            <w:vMerge w:val="restart"/>
            <w:tcBorders>
              <w:left w:val="nil"/>
              <w:bottom w:val="nil"/>
              <w:right w:val="single" w:sz="4" w:space="0" w:color="auto"/>
            </w:tcBorders>
          </w:tcPr>
          <w:p w:rsidR="00F640BD" w:rsidRDefault="00F640BD" w:rsidP="0067794B">
            <w:pPr>
              <w:jc w:val="center"/>
            </w:pPr>
            <w:r>
              <w:tab/>
            </w: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Count Sub Total</w:t>
            </w:r>
          </w:p>
        </w:tc>
        <w:tc>
          <w:tcPr>
            <w:tcW w:w="1176" w:type="dxa"/>
            <w:tcBorders>
              <w:left w:val="single" w:sz="4" w:space="0" w:color="auto"/>
            </w:tcBorders>
          </w:tcPr>
          <w:p w:rsidR="00F640BD" w:rsidRDefault="00F640BD" w:rsidP="0067794B">
            <w:pPr>
              <w:jc w:val="center"/>
              <w:cnfStyle w:val="000000010000"/>
            </w:pPr>
            <w:r>
              <w:t>56</w:t>
            </w:r>
          </w:p>
        </w:tc>
      </w:tr>
      <w:tr w:rsidR="00F640BD" w:rsidTr="0067794B">
        <w:trPr>
          <w:cnfStyle w:val="000000100000"/>
          <w:trHeight w:val="253"/>
        </w:trPr>
        <w:tc>
          <w:tcPr>
            <w:cnfStyle w:val="001000000000"/>
            <w:tcW w:w="5112" w:type="dxa"/>
            <w:gridSpan w:val="3"/>
            <w:vMerge/>
            <w:tcBorders>
              <w:left w:val="nil"/>
              <w:bottom w:val="nil"/>
              <w:right w:val="single" w:sz="4" w:space="0" w:color="auto"/>
            </w:tcBorders>
          </w:tcPr>
          <w:p w:rsidR="00F640BD" w:rsidRDefault="00F640BD" w:rsidP="0067794B">
            <w:pPr>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F640BD" w:rsidRDefault="00F640BD" w:rsidP="0067794B">
            <w:pPr>
              <w:jc w:val="center"/>
              <w:cnfStyle w:val="000000100000"/>
            </w:pPr>
            <w:r>
              <w:t>46</w:t>
            </w:r>
          </w:p>
        </w:tc>
      </w:tr>
      <w:tr w:rsidR="00F640BD" w:rsidTr="0067794B">
        <w:trPr>
          <w:cnfStyle w:val="000000010000"/>
          <w:trHeight w:val="253"/>
        </w:trPr>
        <w:tc>
          <w:tcPr>
            <w:cnfStyle w:val="001000000000"/>
            <w:tcW w:w="5112" w:type="dxa"/>
            <w:gridSpan w:val="3"/>
            <w:vMerge/>
            <w:tcBorders>
              <w:left w:val="nil"/>
              <w:bottom w:val="nil"/>
              <w:right w:val="single" w:sz="4" w:space="0" w:color="auto"/>
            </w:tcBorders>
          </w:tcPr>
          <w:p w:rsidR="00F640BD" w:rsidRDefault="00F640BD" w:rsidP="0067794B">
            <w:pPr>
              <w:keepNext/>
              <w:jc w:val="center"/>
            </w:pPr>
          </w:p>
        </w:tc>
        <w:tc>
          <w:tcPr>
            <w:tcW w:w="2352" w:type="dxa"/>
            <w:gridSpan w:val="2"/>
            <w:tcBorders>
              <w:left w:val="single" w:sz="4" w:space="0" w:color="auto"/>
              <w:right w:val="single" w:sz="4" w:space="0" w:color="auto"/>
            </w:tcBorders>
          </w:tcPr>
          <w:p w:rsidR="00F640BD" w:rsidRPr="005017A2" w:rsidRDefault="00F640BD" w:rsidP="0067794B">
            <w:pPr>
              <w:jc w:val="right"/>
              <w:cnfStyle w:val="000000010000"/>
              <w:rPr>
                <w:b/>
              </w:rPr>
            </w:pPr>
            <w:r w:rsidRPr="005017A2">
              <w:rPr>
                <w:b/>
              </w:rPr>
              <w:t>FP Total</w:t>
            </w:r>
          </w:p>
        </w:tc>
        <w:tc>
          <w:tcPr>
            <w:tcW w:w="1176" w:type="dxa"/>
            <w:tcBorders>
              <w:left w:val="single" w:sz="4" w:space="0" w:color="auto"/>
            </w:tcBorders>
          </w:tcPr>
          <w:p w:rsidR="00F640BD" w:rsidRDefault="00F640BD" w:rsidP="0067794B">
            <w:pPr>
              <w:jc w:val="center"/>
              <w:cnfStyle w:val="000000010000"/>
            </w:pPr>
            <w:r>
              <w:t>63</w:t>
            </w:r>
          </w:p>
        </w:tc>
      </w:tr>
    </w:tbl>
    <w:p w:rsidR="00F640BD" w:rsidRDefault="00F640BD" w:rsidP="00F640BD"/>
    <w:p w:rsidR="00761290" w:rsidRDefault="00761290" w:rsidP="00F640BD"/>
    <w:p w:rsidR="0005249D" w:rsidRDefault="0005249D" w:rsidP="00DE300C">
      <w:pPr>
        <w:pStyle w:val="Caption"/>
        <w:keepNext/>
      </w:pPr>
      <w:bookmarkStart w:id="105" w:name="_Toc404173335"/>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12</w:t>
      </w:r>
      <w:r w:rsidR="00707CB8">
        <w:fldChar w:fldCharType="end"/>
      </w:r>
      <w:r>
        <w:t xml:space="preserve"> Function Point Estimation - Select Booking</w:t>
      </w:r>
      <w:bookmarkEnd w:id="105"/>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CB2D11" w:rsidRPr="00CA015B" w:rsidTr="00CB2D11">
        <w:trPr>
          <w:cnfStyle w:val="100000000000"/>
          <w:trHeight w:val="253"/>
        </w:trPr>
        <w:tc>
          <w:tcPr>
            <w:cnfStyle w:val="001000000000"/>
            <w:tcW w:w="2761"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pPr>
          </w:p>
        </w:tc>
        <w:tc>
          <w:tcPr>
            <w:tcW w:w="1175"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Simple</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Average</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Complex</w:t>
            </w:r>
          </w:p>
        </w:tc>
        <w:tc>
          <w:tcPr>
            <w:tcW w:w="1176" w:type="dxa"/>
            <w:tcBorders>
              <w:top w:val="single" w:sz="4" w:space="0" w:color="auto"/>
              <w:left w:val="single" w:sz="4" w:space="0" w:color="auto"/>
              <w:bottom w:val="single" w:sz="4" w:space="0" w:color="auto"/>
              <w:right w:val="single" w:sz="4" w:space="0" w:color="auto"/>
            </w:tcBorders>
          </w:tcPr>
          <w:p w:rsidR="00CB2D11" w:rsidRPr="00CA015B" w:rsidRDefault="00CB2D11" w:rsidP="00CB2D11">
            <w:pPr>
              <w:jc w:val="center"/>
              <w:cnfStyle w:val="100000000000"/>
            </w:pPr>
            <w:r w:rsidRPr="00CA015B">
              <w:t>Count</w:t>
            </w:r>
          </w:p>
        </w:tc>
      </w:tr>
      <w:tr w:rsidR="00CB2D11" w:rsidTr="00CB2D11">
        <w:trPr>
          <w:cnfStyle w:val="000000100000"/>
          <w:trHeight w:val="253"/>
        </w:trPr>
        <w:tc>
          <w:tcPr>
            <w:cnfStyle w:val="001000000000"/>
            <w:tcW w:w="2761" w:type="dxa"/>
            <w:tcBorders>
              <w:right w:val="single" w:sz="4" w:space="0" w:color="auto"/>
            </w:tcBorders>
          </w:tcPr>
          <w:p w:rsidR="00CB2D11" w:rsidRPr="00CE61EC" w:rsidRDefault="00CB2D11" w:rsidP="00CB2D11">
            <w:r w:rsidRPr="00CE61EC">
              <w:t>External Inputs</w:t>
            </w:r>
          </w:p>
        </w:tc>
        <w:tc>
          <w:tcPr>
            <w:tcW w:w="1175" w:type="dxa"/>
            <w:tcBorders>
              <w:left w:val="single" w:sz="4" w:space="0" w:color="auto"/>
              <w:right w:val="single" w:sz="4" w:space="0" w:color="auto"/>
            </w:tcBorders>
          </w:tcPr>
          <w:p w:rsidR="00CB2D11" w:rsidRDefault="007321B9" w:rsidP="00CB2D11">
            <w:pPr>
              <w:jc w:val="right"/>
              <w:cnfStyle w:val="000000100000"/>
            </w:pPr>
            <w:r>
              <w:t>1</w:t>
            </w:r>
          </w:p>
        </w:tc>
        <w:tc>
          <w:tcPr>
            <w:tcW w:w="1176" w:type="dxa"/>
            <w:tcBorders>
              <w:left w:val="single" w:sz="4" w:space="0" w:color="auto"/>
              <w:right w:val="single" w:sz="4" w:space="0" w:color="auto"/>
            </w:tcBorders>
          </w:tcPr>
          <w:p w:rsidR="00CB2D11" w:rsidRDefault="00CB2D11" w:rsidP="00CB2D11">
            <w:pPr>
              <w:jc w:val="center"/>
              <w:cnfStyle w:val="000000100000"/>
            </w:pPr>
            <w:r>
              <w:t>3</w:t>
            </w:r>
          </w:p>
        </w:tc>
        <w:tc>
          <w:tcPr>
            <w:tcW w:w="1176" w:type="dxa"/>
            <w:tcBorders>
              <w:left w:val="single" w:sz="4" w:space="0" w:color="auto"/>
              <w:right w:val="single" w:sz="4" w:space="0" w:color="auto"/>
            </w:tcBorders>
          </w:tcPr>
          <w:p w:rsidR="00CB2D11" w:rsidRDefault="00CB2D11" w:rsidP="00CB2D11">
            <w:pPr>
              <w:jc w:val="center"/>
              <w:cnfStyle w:val="000000100000"/>
            </w:pPr>
            <w:r>
              <w:t>4</w:t>
            </w:r>
          </w:p>
        </w:tc>
        <w:tc>
          <w:tcPr>
            <w:tcW w:w="1176" w:type="dxa"/>
            <w:tcBorders>
              <w:left w:val="single" w:sz="4" w:space="0" w:color="auto"/>
              <w:right w:val="single" w:sz="4" w:space="0" w:color="auto"/>
            </w:tcBorders>
          </w:tcPr>
          <w:p w:rsidR="00CB2D11" w:rsidRDefault="00CB2D11" w:rsidP="00CB2D11">
            <w:pPr>
              <w:jc w:val="center"/>
              <w:cnfStyle w:val="000000100000"/>
            </w:pPr>
            <w:r>
              <w:t>6</w:t>
            </w:r>
          </w:p>
        </w:tc>
        <w:tc>
          <w:tcPr>
            <w:tcW w:w="1176" w:type="dxa"/>
            <w:tcBorders>
              <w:left w:val="single" w:sz="4" w:space="0" w:color="auto"/>
            </w:tcBorders>
          </w:tcPr>
          <w:p w:rsidR="00CB2D11" w:rsidRDefault="007321B9" w:rsidP="00CB2D11">
            <w:pPr>
              <w:jc w:val="right"/>
              <w:cnfStyle w:val="000000100000"/>
            </w:pPr>
            <w:r>
              <w:t>4</w:t>
            </w:r>
          </w:p>
        </w:tc>
      </w:tr>
      <w:tr w:rsidR="00CB2D11" w:rsidTr="00CB2D11">
        <w:trPr>
          <w:cnfStyle w:val="000000010000"/>
          <w:trHeight w:val="253"/>
        </w:trPr>
        <w:tc>
          <w:tcPr>
            <w:cnfStyle w:val="001000000000"/>
            <w:tcW w:w="2761" w:type="dxa"/>
            <w:tcBorders>
              <w:right w:val="single" w:sz="4" w:space="0" w:color="auto"/>
            </w:tcBorders>
          </w:tcPr>
          <w:p w:rsidR="00CB2D11" w:rsidRPr="00CE61EC" w:rsidRDefault="00CB2D11" w:rsidP="00CB2D11">
            <w:r w:rsidRPr="00CE61EC">
              <w:t>External Outputs</w:t>
            </w:r>
          </w:p>
        </w:tc>
        <w:tc>
          <w:tcPr>
            <w:tcW w:w="1175" w:type="dxa"/>
            <w:tcBorders>
              <w:left w:val="single" w:sz="4" w:space="0" w:color="auto"/>
              <w:right w:val="single" w:sz="4" w:space="0" w:color="auto"/>
            </w:tcBorders>
          </w:tcPr>
          <w:p w:rsidR="00CB2D11" w:rsidRDefault="007321B9" w:rsidP="00CB2D11">
            <w:pPr>
              <w:jc w:val="right"/>
              <w:cnfStyle w:val="000000010000"/>
            </w:pPr>
            <w:r>
              <w:t>1</w:t>
            </w:r>
          </w:p>
        </w:tc>
        <w:tc>
          <w:tcPr>
            <w:tcW w:w="1176" w:type="dxa"/>
            <w:tcBorders>
              <w:left w:val="single" w:sz="4" w:space="0" w:color="auto"/>
              <w:right w:val="single" w:sz="4" w:space="0" w:color="auto"/>
            </w:tcBorders>
          </w:tcPr>
          <w:p w:rsidR="00CB2D11" w:rsidRDefault="00CB2D11" w:rsidP="00CB2D11">
            <w:pPr>
              <w:jc w:val="center"/>
              <w:cnfStyle w:val="000000010000"/>
            </w:pPr>
            <w:r>
              <w:t>4</w:t>
            </w:r>
          </w:p>
        </w:tc>
        <w:tc>
          <w:tcPr>
            <w:tcW w:w="1176" w:type="dxa"/>
            <w:tcBorders>
              <w:left w:val="single" w:sz="4" w:space="0" w:color="auto"/>
              <w:right w:val="single" w:sz="4" w:space="0" w:color="auto"/>
            </w:tcBorders>
          </w:tcPr>
          <w:p w:rsidR="00CB2D11" w:rsidRDefault="00CB2D11" w:rsidP="00CB2D11">
            <w:pPr>
              <w:jc w:val="center"/>
              <w:cnfStyle w:val="000000010000"/>
            </w:pPr>
            <w:r>
              <w:t>5</w:t>
            </w:r>
          </w:p>
        </w:tc>
        <w:tc>
          <w:tcPr>
            <w:tcW w:w="1176" w:type="dxa"/>
            <w:tcBorders>
              <w:left w:val="single" w:sz="4" w:space="0" w:color="auto"/>
              <w:right w:val="single" w:sz="4" w:space="0" w:color="auto"/>
            </w:tcBorders>
          </w:tcPr>
          <w:p w:rsidR="00CB2D11" w:rsidRDefault="00CB2D11" w:rsidP="00CB2D11">
            <w:pPr>
              <w:jc w:val="center"/>
              <w:cnfStyle w:val="000000010000"/>
            </w:pPr>
            <w:r>
              <w:t>7</w:t>
            </w:r>
          </w:p>
        </w:tc>
        <w:tc>
          <w:tcPr>
            <w:tcW w:w="1176" w:type="dxa"/>
            <w:tcBorders>
              <w:left w:val="single" w:sz="4" w:space="0" w:color="auto"/>
            </w:tcBorders>
          </w:tcPr>
          <w:p w:rsidR="00CB2D11" w:rsidRDefault="007321B9" w:rsidP="00CB2D11">
            <w:pPr>
              <w:jc w:val="right"/>
              <w:cnfStyle w:val="000000010000"/>
            </w:pPr>
            <w:r>
              <w:t>5</w:t>
            </w:r>
          </w:p>
        </w:tc>
      </w:tr>
      <w:tr w:rsidR="00CB2D11" w:rsidTr="00CB2D11">
        <w:trPr>
          <w:cnfStyle w:val="000000100000"/>
          <w:trHeight w:val="253"/>
        </w:trPr>
        <w:tc>
          <w:tcPr>
            <w:cnfStyle w:val="001000000000"/>
            <w:tcW w:w="2761" w:type="dxa"/>
            <w:tcBorders>
              <w:right w:val="single" w:sz="4" w:space="0" w:color="auto"/>
            </w:tcBorders>
          </w:tcPr>
          <w:p w:rsidR="00CB2D11" w:rsidRPr="00CE61EC" w:rsidRDefault="00CB2D11" w:rsidP="00CB2D11">
            <w:r w:rsidRPr="00CE61EC">
              <w:t>External Inquiry</w:t>
            </w:r>
          </w:p>
        </w:tc>
        <w:tc>
          <w:tcPr>
            <w:tcW w:w="1175" w:type="dxa"/>
            <w:tcBorders>
              <w:left w:val="single" w:sz="4" w:space="0" w:color="auto"/>
              <w:right w:val="single" w:sz="4" w:space="0" w:color="auto"/>
            </w:tcBorders>
          </w:tcPr>
          <w:p w:rsidR="00CB2D11" w:rsidRDefault="007321B9" w:rsidP="00CB2D11">
            <w:pPr>
              <w:jc w:val="right"/>
              <w:cnfStyle w:val="000000100000"/>
            </w:pPr>
            <w:r>
              <w:t>0</w:t>
            </w:r>
          </w:p>
        </w:tc>
        <w:tc>
          <w:tcPr>
            <w:tcW w:w="1176" w:type="dxa"/>
            <w:tcBorders>
              <w:left w:val="single" w:sz="4" w:space="0" w:color="auto"/>
              <w:right w:val="single" w:sz="4" w:space="0" w:color="auto"/>
            </w:tcBorders>
          </w:tcPr>
          <w:p w:rsidR="00CB2D11" w:rsidRDefault="00CB2D11" w:rsidP="00CB2D11">
            <w:pPr>
              <w:jc w:val="center"/>
              <w:cnfStyle w:val="000000100000"/>
            </w:pPr>
            <w:r>
              <w:t>3</w:t>
            </w:r>
          </w:p>
        </w:tc>
        <w:tc>
          <w:tcPr>
            <w:tcW w:w="1176" w:type="dxa"/>
            <w:tcBorders>
              <w:left w:val="single" w:sz="4" w:space="0" w:color="auto"/>
              <w:right w:val="single" w:sz="4" w:space="0" w:color="auto"/>
            </w:tcBorders>
          </w:tcPr>
          <w:p w:rsidR="00CB2D11" w:rsidRDefault="00CB2D11" w:rsidP="00CB2D11">
            <w:pPr>
              <w:jc w:val="center"/>
              <w:cnfStyle w:val="000000100000"/>
            </w:pPr>
            <w:r>
              <w:t>4</w:t>
            </w:r>
          </w:p>
        </w:tc>
        <w:tc>
          <w:tcPr>
            <w:tcW w:w="1176" w:type="dxa"/>
            <w:tcBorders>
              <w:left w:val="single" w:sz="4" w:space="0" w:color="auto"/>
              <w:right w:val="single" w:sz="4" w:space="0" w:color="auto"/>
            </w:tcBorders>
          </w:tcPr>
          <w:p w:rsidR="00CB2D11" w:rsidRDefault="00CB2D11" w:rsidP="00CB2D11">
            <w:pPr>
              <w:jc w:val="center"/>
              <w:cnfStyle w:val="000000100000"/>
            </w:pPr>
            <w:r>
              <w:t>6</w:t>
            </w:r>
          </w:p>
        </w:tc>
        <w:tc>
          <w:tcPr>
            <w:tcW w:w="1176" w:type="dxa"/>
            <w:tcBorders>
              <w:left w:val="single" w:sz="4" w:space="0" w:color="auto"/>
            </w:tcBorders>
          </w:tcPr>
          <w:p w:rsidR="00CB2D11" w:rsidRDefault="007321B9" w:rsidP="00CB2D11">
            <w:pPr>
              <w:jc w:val="right"/>
              <w:cnfStyle w:val="000000100000"/>
            </w:pPr>
            <w:r>
              <w:t>0</w:t>
            </w:r>
          </w:p>
        </w:tc>
      </w:tr>
      <w:tr w:rsidR="00CB2D11" w:rsidTr="00CB2D11">
        <w:trPr>
          <w:cnfStyle w:val="000000010000"/>
          <w:trHeight w:val="253"/>
        </w:trPr>
        <w:tc>
          <w:tcPr>
            <w:cnfStyle w:val="001000000000"/>
            <w:tcW w:w="2761" w:type="dxa"/>
            <w:tcBorders>
              <w:right w:val="single" w:sz="4" w:space="0" w:color="auto"/>
            </w:tcBorders>
          </w:tcPr>
          <w:p w:rsidR="00CB2D11" w:rsidRPr="00CE61EC" w:rsidRDefault="00CB2D11" w:rsidP="00CB2D11">
            <w:r w:rsidRPr="00CE61EC">
              <w:t>Internal Logic Files</w:t>
            </w:r>
          </w:p>
        </w:tc>
        <w:tc>
          <w:tcPr>
            <w:tcW w:w="1175" w:type="dxa"/>
            <w:tcBorders>
              <w:left w:val="single" w:sz="4" w:space="0" w:color="auto"/>
              <w:right w:val="single" w:sz="4" w:space="0" w:color="auto"/>
            </w:tcBorders>
          </w:tcPr>
          <w:p w:rsidR="00CB2D11" w:rsidRDefault="007321B9" w:rsidP="00CB2D11">
            <w:pPr>
              <w:jc w:val="right"/>
              <w:cnfStyle w:val="000000010000"/>
            </w:pPr>
            <w:r>
              <w:t>0</w:t>
            </w:r>
          </w:p>
        </w:tc>
        <w:tc>
          <w:tcPr>
            <w:tcW w:w="1176" w:type="dxa"/>
            <w:tcBorders>
              <w:left w:val="single" w:sz="4" w:space="0" w:color="auto"/>
              <w:right w:val="single" w:sz="4" w:space="0" w:color="auto"/>
            </w:tcBorders>
          </w:tcPr>
          <w:p w:rsidR="00CB2D11" w:rsidRDefault="00CB2D11" w:rsidP="00CB2D11">
            <w:pPr>
              <w:jc w:val="center"/>
              <w:cnfStyle w:val="000000010000"/>
            </w:pPr>
            <w:r>
              <w:t>7</w:t>
            </w:r>
          </w:p>
        </w:tc>
        <w:tc>
          <w:tcPr>
            <w:tcW w:w="1176" w:type="dxa"/>
            <w:tcBorders>
              <w:left w:val="single" w:sz="4" w:space="0" w:color="auto"/>
              <w:right w:val="single" w:sz="4" w:space="0" w:color="auto"/>
            </w:tcBorders>
          </w:tcPr>
          <w:p w:rsidR="00CB2D11" w:rsidRDefault="00CB2D11" w:rsidP="00CB2D11">
            <w:pPr>
              <w:jc w:val="center"/>
              <w:cnfStyle w:val="000000010000"/>
            </w:pPr>
            <w:r>
              <w:t>10</w:t>
            </w:r>
          </w:p>
        </w:tc>
        <w:tc>
          <w:tcPr>
            <w:tcW w:w="1176" w:type="dxa"/>
            <w:tcBorders>
              <w:left w:val="single" w:sz="4" w:space="0" w:color="auto"/>
              <w:right w:val="single" w:sz="4" w:space="0" w:color="auto"/>
            </w:tcBorders>
          </w:tcPr>
          <w:p w:rsidR="00CB2D11" w:rsidRDefault="00CB2D11" w:rsidP="00CB2D11">
            <w:pPr>
              <w:jc w:val="center"/>
              <w:cnfStyle w:val="000000010000"/>
            </w:pPr>
            <w:r>
              <w:t>15</w:t>
            </w:r>
          </w:p>
        </w:tc>
        <w:tc>
          <w:tcPr>
            <w:tcW w:w="1176" w:type="dxa"/>
            <w:tcBorders>
              <w:left w:val="single" w:sz="4" w:space="0" w:color="auto"/>
            </w:tcBorders>
          </w:tcPr>
          <w:p w:rsidR="00CB2D11" w:rsidRDefault="00707CB8" w:rsidP="00CB2D11">
            <w:pPr>
              <w:jc w:val="right"/>
              <w:cnfStyle w:val="000000010000"/>
            </w:pPr>
            <w:r>
              <w:fldChar w:fldCharType="begin"/>
            </w:r>
            <w:r w:rsidR="00CB2D11">
              <w:instrText xml:space="preserve"> =B5*D5 </w:instrText>
            </w:r>
            <w:r>
              <w:fldChar w:fldCharType="separate"/>
            </w:r>
            <w:r w:rsidR="00815AFF">
              <w:rPr>
                <w:noProof/>
              </w:rPr>
              <w:t>0</w:t>
            </w:r>
            <w:r>
              <w:rPr>
                <w:noProof/>
              </w:rPr>
              <w:fldChar w:fldCharType="end"/>
            </w:r>
          </w:p>
        </w:tc>
      </w:tr>
      <w:tr w:rsidR="00CB2D11" w:rsidTr="00CB2D11">
        <w:trPr>
          <w:cnfStyle w:val="000000100000"/>
          <w:trHeight w:val="253"/>
        </w:trPr>
        <w:tc>
          <w:tcPr>
            <w:cnfStyle w:val="001000000000"/>
            <w:tcW w:w="2761" w:type="dxa"/>
            <w:tcBorders>
              <w:bottom w:val="single" w:sz="4" w:space="0" w:color="auto"/>
              <w:right w:val="single" w:sz="4" w:space="0" w:color="auto"/>
            </w:tcBorders>
          </w:tcPr>
          <w:p w:rsidR="00CB2D11" w:rsidRPr="00CE61EC" w:rsidRDefault="00CB2D11" w:rsidP="00CB2D11">
            <w:r w:rsidRPr="00CE61EC">
              <w:t>External Interface Files</w:t>
            </w:r>
          </w:p>
        </w:tc>
        <w:tc>
          <w:tcPr>
            <w:tcW w:w="1175" w:type="dxa"/>
            <w:tcBorders>
              <w:left w:val="single" w:sz="4" w:space="0" w:color="auto"/>
              <w:bottom w:val="single" w:sz="4" w:space="0" w:color="auto"/>
              <w:right w:val="single" w:sz="4" w:space="0" w:color="auto"/>
            </w:tcBorders>
          </w:tcPr>
          <w:p w:rsidR="00CB2D11" w:rsidRDefault="007321B9" w:rsidP="00CB2D11">
            <w:pPr>
              <w:jc w:val="right"/>
              <w:cnfStyle w:val="000000100000"/>
            </w:pPr>
            <w:r>
              <w:t>1</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5</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7</w:t>
            </w:r>
          </w:p>
        </w:tc>
        <w:tc>
          <w:tcPr>
            <w:tcW w:w="1176" w:type="dxa"/>
            <w:tcBorders>
              <w:left w:val="single" w:sz="4" w:space="0" w:color="auto"/>
              <w:bottom w:val="single" w:sz="4" w:space="0" w:color="auto"/>
              <w:right w:val="single" w:sz="4" w:space="0" w:color="auto"/>
            </w:tcBorders>
          </w:tcPr>
          <w:p w:rsidR="00CB2D11" w:rsidRDefault="00CB2D11" w:rsidP="00CB2D11">
            <w:pPr>
              <w:jc w:val="center"/>
              <w:cnfStyle w:val="000000100000"/>
            </w:pPr>
            <w:r>
              <w:t>10</w:t>
            </w:r>
          </w:p>
        </w:tc>
        <w:tc>
          <w:tcPr>
            <w:tcW w:w="1176" w:type="dxa"/>
            <w:tcBorders>
              <w:left w:val="single" w:sz="4" w:space="0" w:color="auto"/>
              <w:bottom w:val="single" w:sz="4" w:space="0" w:color="auto"/>
            </w:tcBorders>
          </w:tcPr>
          <w:p w:rsidR="00CB2D11" w:rsidRDefault="007321B9" w:rsidP="00CB2D11">
            <w:pPr>
              <w:jc w:val="right"/>
              <w:cnfStyle w:val="000000100000"/>
            </w:pPr>
            <w:r>
              <w:t>7</w:t>
            </w:r>
          </w:p>
        </w:tc>
      </w:tr>
      <w:tr w:rsidR="00CB2D11" w:rsidTr="00CB2D11">
        <w:trPr>
          <w:cnfStyle w:val="000000010000"/>
          <w:trHeight w:val="253"/>
        </w:trPr>
        <w:tc>
          <w:tcPr>
            <w:cnfStyle w:val="001000000000"/>
            <w:tcW w:w="5112" w:type="dxa"/>
            <w:gridSpan w:val="3"/>
            <w:vMerge w:val="restart"/>
            <w:tcBorders>
              <w:left w:val="nil"/>
              <w:bottom w:val="nil"/>
              <w:right w:val="single" w:sz="4" w:space="0" w:color="auto"/>
            </w:tcBorders>
          </w:tcPr>
          <w:p w:rsidR="00CB2D11" w:rsidRDefault="00CB2D11" w:rsidP="00CB2D11">
            <w:pPr>
              <w:jc w:val="center"/>
            </w:pPr>
            <w:r>
              <w:tab/>
            </w:r>
          </w:p>
        </w:tc>
        <w:tc>
          <w:tcPr>
            <w:tcW w:w="2352" w:type="dxa"/>
            <w:gridSpan w:val="2"/>
            <w:tcBorders>
              <w:left w:val="single" w:sz="4" w:space="0" w:color="auto"/>
              <w:right w:val="single" w:sz="4" w:space="0" w:color="auto"/>
            </w:tcBorders>
          </w:tcPr>
          <w:p w:rsidR="00CB2D11" w:rsidRPr="005017A2" w:rsidRDefault="00CB2D11" w:rsidP="00CB2D11">
            <w:pPr>
              <w:jc w:val="right"/>
              <w:cnfStyle w:val="000000010000"/>
              <w:rPr>
                <w:b/>
              </w:rPr>
            </w:pPr>
            <w:r w:rsidRPr="005017A2">
              <w:rPr>
                <w:b/>
              </w:rPr>
              <w:t>Count Sub Total</w:t>
            </w:r>
          </w:p>
        </w:tc>
        <w:tc>
          <w:tcPr>
            <w:tcW w:w="1176" w:type="dxa"/>
            <w:tcBorders>
              <w:left w:val="single" w:sz="4" w:space="0" w:color="auto"/>
            </w:tcBorders>
          </w:tcPr>
          <w:p w:rsidR="00CB2D11" w:rsidRDefault="007321B9" w:rsidP="00CB2D11">
            <w:pPr>
              <w:jc w:val="center"/>
              <w:cnfStyle w:val="000000010000"/>
            </w:pPr>
            <w:r>
              <w:t>1</w:t>
            </w:r>
            <w:r w:rsidR="00CB2D11">
              <w:t>6</w:t>
            </w:r>
          </w:p>
        </w:tc>
      </w:tr>
      <w:tr w:rsidR="00CB2D11" w:rsidTr="00CB2D11">
        <w:trPr>
          <w:cnfStyle w:val="000000100000"/>
          <w:trHeight w:val="253"/>
        </w:trPr>
        <w:tc>
          <w:tcPr>
            <w:cnfStyle w:val="001000000000"/>
            <w:tcW w:w="5112" w:type="dxa"/>
            <w:gridSpan w:val="3"/>
            <w:vMerge/>
            <w:tcBorders>
              <w:left w:val="nil"/>
              <w:bottom w:val="nil"/>
              <w:right w:val="single" w:sz="4" w:space="0" w:color="auto"/>
            </w:tcBorders>
          </w:tcPr>
          <w:p w:rsidR="00CB2D11" w:rsidRDefault="00CB2D11" w:rsidP="00CB2D11">
            <w:pPr>
              <w:jc w:val="center"/>
            </w:pPr>
          </w:p>
        </w:tc>
        <w:tc>
          <w:tcPr>
            <w:tcW w:w="2352" w:type="dxa"/>
            <w:gridSpan w:val="2"/>
            <w:tcBorders>
              <w:left w:val="single" w:sz="4" w:space="0" w:color="auto"/>
              <w:right w:val="single" w:sz="4" w:space="0" w:color="auto"/>
            </w:tcBorders>
          </w:tcPr>
          <w:p w:rsidR="00CB2D11" w:rsidRPr="005017A2" w:rsidRDefault="00CB2D11" w:rsidP="00CB2D11">
            <w:pPr>
              <w:jc w:val="right"/>
              <w:cnfStyle w:val="000000100000"/>
              <w:rPr>
                <w:b/>
              </w:rPr>
            </w:pPr>
            <w:r w:rsidRPr="005017A2">
              <w:rPr>
                <w:rFonts w:cs="Times New Roman"/>
                <w:b/>
              </w:rPr>
              <w:t>∑</w:t>
            </w:r>
            <w:r w:rsidRPr="005017A2">
              <w:rPr>
                <w:b/>
              </w:rPr>
              <w:t>F</w:t>
            </w:r>
          </w:p>
        </w:tc>
        <w:tc>
          <w:tcPr>
            <w:tcW w:w="1176" w:type="dxa"/>
            <w:tcBorders>
              <w:left w:val="single" w:sz="4" w:space="0" w:color="auto"/>
            </w:tcBorders>
          </w:tcPr>
          <w:p w:rsidR="00CB2D11" w:rsidRDefault="00424146" w:rsidP="00CB2D11">
            <w:pPr>
              <w:jc w:val="center"/>
              <w:cnfStyle w:val="000000100000"/>
            </w:pPr>
            <w:r>
              <w:t>57</w:t>
            </w:r>
          </w:p>
        </w:tc>
      </w:tr>
      <w:tr w:rsidR="00CB2D11" w:rsidTr="00CB2D11">
        <w:trPr>
          <w:cnfStyle w:val="000000010000"/>
          <w:trHeight w:val="253"/>
        </w:trPr>
        <w:tc>
          <w:tcPr>
            <w:cnfStyle w:val="001000000000"/>
            <w:tcW w:w="5112" w:type="dxa"/>
            <w:gridSpan w:val="3"/>
            <w:vMerge/>
            <w:tcBorders>
              <w:left w:val="nil"/>
              <w:bottom w:val="nil"/>
              <w:right w:val="single" w:sz="4" w:space="0" w:color="auto"/>
            </w:tcBorders>
          </w:tcPr>
          <w:p w:rsidR="00CB2D11" w:rsidRDefault="00CB2D11" w:rsidP="00CB2D11">
            <w:pPr>
              <w:keepNext/>
              <w:jc w:val="center"/>
            </w:pPr>
          </w:p>
        </w:tc>
        <w:tc>
          <w:tcPr>
            <w:tcW w:w="2352" w:type="dxa"/>
            <w:gridSpan w:val="2"/>
            <w:tcBorders>
              <w:left w:val="single" w:sz="4" w:space="0" w:color="auto"/>
              <w:right w:val="single" w:sz="4" w:space="0" w:color="auto"/>
            </w:tcBorders>
          </w:tcPr>
          <w:p w:rsidR="00CB2D11" w:rsidRPr="005017A2" w:rsidRDefault="00CB2D11" w:rsidP="00CB2D11">
            <w:pPr>
              <w:jc w:val="right"/>
              <w:cnfStyle w:val="000000010000"/>
              <w:rPr>
                <w:b/>
              </w:rPr>
            </w:pPr>
            <w:r w:rsidRPr="005017A2">
              <w:rPr>
                <w:b/>
              </w:rPr>
              <w:t>FP Total</w:t>
            </w:r>
          </w:p>
        </w:tc>
        <w:tc>
          <w:tcPr>
            <w:tcW w:w="1176" w:type="dxa"/>
            <w:tcBorders>
              <w:left w:val="single" w:sz="4" w:space="0" w:color="auto"/>
            </w:tcBorders>
          </w:tcPr>
          <w:p w:rsidR="00CB2D11" w:rsidRDefault="00424146" w:rsidP="00CB2D11">
            <w:pPr>
              <w:jc w:val="center"/>
              <w:cnfStyle w:val="000000010000"/>
            </w:pPr>
            <w:r>
              <w:t>20</w:t>
            </w:r>
          </w:p>
        </w:tc>
      </w:tr>
    </w:tbl>
    <w:p w:rsidR="00F640BD" w:rsidRDefault="00F640BD" w:rsidP="00F640BD"/>
    <w:p w:rsidR="00F640BD" w:rsidRDefault="00F640BD" w:rsidP="00DE300C">
      <w:pPr>
        <w:pStyle w:val="Caption"/>
        <w:keepNext/>
      </w:pPr>
      <w:bookmarkStart w:id="106" w:name="_Toc404173336"/>
      <w:r>
        <w:t xml:space="preserve">Table </w:t>
      </w:r>
      <w:r w:rsidR="00707CB8">
        <w:fldChar w:fldCharType="begin"/>
      </w:r>
      <w:r w:rsidR="00815AFF">
        <w:instrText xml:space="preserve"> STYLEREF 2 \s </w:instrText>
      </w:r>
      <w:r w:rsidR="00707CB8">
        <w:fldChar w:fldCharType="separate"/>
      </w:r>
      <w:r w:rsidR="00815AFF">
        <w:rPr>
          <w:noProof/>
        </w:rPr>
        <w:t>1.6</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13</w:t>
      </w:r>
      <w:r w:rsidR="00707CB8">
        <w:fldChar w:fldCharType="end"/>
      </w:r>
      <w:r>
        <w:t xml:space="preserve"> TTS Function Point Analysis Estimate</w:t>
      </w:r>
      <w:bookmarkEnd w:id="106"/>
    </w:p>
    <w:tbl>
      <w:tblPr>
        <w:tblStyle w:val="MediumShading11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8"/>
        <w:gridCol w:w="1242"/>
      </w:tblGrid>
      <w:tr w:rsidR="00F640BD" w:rsidTr="0067794B">
        <w:trPr>
          <w:cnfStyle w:val="100000000000"/>
          <w:tblHeader/>
        </w:trPr>
        <w:tc>
          <w:tcPr>
            <w:cnfStyle w:val="001000000000"/>
            <w:tcW w:w="7398"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pPr>
            <w:r w:rsidRPr="000C6380">
              <w:t>Use Case</w:t>
            </w:r>
          </w:p>
        </w:tc>
        <w:tc>
          <w:tcPr>
            <w:tcW w:w="1242" w:type="dxa"/>
            <w:tcBorders>
              <w:top w:val="none" w:sz="0" w:space="0" w:color="auto"/>
              <w:left w:val="none" w:sz="0" w:space="0" w:color="auto"/>
              <w:bottom w:val="none" w:sz="0" w:space="0" w:color="auto"/>
              <w:right w:val="none" w:sz="0" w:space="0" w:color="auto"/>
            </w:tcBorders>
            <w:vAlign w:val="center"/>
          </w:tcPr>
          <w:p w:rsidR="00F640BD" w:rsidRPr="006C5FCD" w:rsidRDefault="00F640BD" w:rsidP="0067794B">
            <w:pPr>
              <w:jc w:val="center"/>
              <w:cnfStyle w:val="100000000000"/>
            </w:pPr>
            <w:r w:rsidRPr="000C6380">
              <w:t>FP Total</w:t>
            </w:r>
          </w:p>
        </w:tc>
      </w:tr>
      <w:tr w:rsidR="00F640BD" w:rsidTr="0067794B">
        <w:trPr>
          <w:cnfStyle w:val="000000100000"/>
        </w:trPr>
        <w:tc>
          <w:tcPr>
            <w:cnfStyle w:val="001000000000"/>
            <w:tcW w:w="7398" w:type="dxa"/>
            <w:tcBorders>
              <w:right w:val="none" w:sz="0" w:space="0" w:color="auto"/>
            </w:tcBorders>
          </w:tcPr>
          <w:p w:rsidR="00F640BD" w:rsidRDefault="00F640BD" w:rsidP="0067794B">
            <w:r>
              <w:t>Reserve Ticket</w:t>
            </w:r>
          </w:p>
        </w:tc>
        <w:tc>
          <w:tcPr>
            <w:tcW w:w="1242" w:type="dxa"/>
            <w:tcBorders>
              <w:left w:val="none" w:sz="0" w:space="0" w:color="auto"/>
            </w:tcBorders>
            <w:vAlign w:val="center"/>
          </w:tcPr>
          <w:p w:rsidR="00F640BD" w:rsidRDefault="00F640BD" w:rsidP="0067794B">
            <w:pPr>
              <w:jc w:val="center"/>
              <w:cnfStyle w:val="000000100000"/>
            </w:pPr>
            <w:r>
              <w:t>42</w:t>
            </w:r>
          </w:p>
        </w:tc>
      </w:tr>
      <w:tr w:rsidR="00F640BD" w:rsidTr="0067794B">
        <w:trPr>
          <w:cnfStyle w:val="000000010000"/>
        </w:trPr>
        <w:tc>
          <w:tcPr>
            <w:cnfStyle w:val="001000000000"/>
            <w:tcW w:w="7398" w:type="dxa"/>
            <w:tcBorders>
              <w:right w:val="none" w:sz="0" w:space="0" w:color="auto"/>
            </w:tcBorders>
          </w:tcPr>
          <w:p w:rsidR="00F640BD" w:rsidRDefault="00F640BD" w:rsidP="0067794B">
            <w:r>
              <w:t>Purchase Ticket</w:t>
            </w:r>
            <w:r w:rsidR="00C50EFA">
              <w:t xml:space="preserve"> – Cash</w:t>
            </w:r>
          </w:p>
        </w:tc>
        <w:tc>
          <w:tcPr>
            <w:tcW w:w="1242" w:type="dxa"/>
            <w:tcBorders>
              <w:left w:val="none" w:sz="0" w:space="0" w:color="auto"/>
            </w:tcBorders>
            <w:vAlign w:val="center"/>
          </w:tcPr>
          <w:p w:rsidR="00F640BD" w:rsidRDefault="00F640BD" w:rsidP="0067794B">
            <w:pPr>
              <w:jc w:val="center"/>
              <w:cnfStyle w:val="000000010000"/>
            </w:pPr>
            <w:r>
              <w:t>36</w:t>
            </w:r>
          </w:p>
        </w:tc>
      </w:tr>
      <w:tr w:rsidR="00F640BD" w:rsidTr="004B5DDF">
        <w:trPr>
          <w:cnfStyle w:val="000000100000"/>
        </w:trPr>
        <w:tc>
          <w:tcPr>
            <w:cnfStyle w:val="001000000000"/>
            <w:tcW w:w="7398" w:type="dxa"/>
            <w:tcBorders>
              <w:bottom w:val="single" w:sz="4" w:space="0" w:color="auto"/>
              <w:right w:val="none" w:sz="0" w:space="0" w:color="auto"/>
            </w:tcBorders>
          </w:tcPr>
          <w:p w:rsidR="00F640BD" w:rsidRDefault="00C50EFA" w:rsidP="00C50EFA">
            <w:r>
              <w:t>Purchase</w:t>
            </w:r>
            <w:r w:rsidR="00F640BD">
              <w:t xml:space="preserve"> Ticket</w:t>
            </w:r>
            <w:r w:rsidR="004B5DDF">
              <w:t xml:space="preserve"> </w:t>
            </w:r>
            <w:r>
              <w:t>–</w:t>
            </w:r>
            <w:r w:rsidR="004B5DDF">
              <w:t xml:space="preserve"> C</w:t>
            </w:r>
            <w:r>
              <w:t>redit</w:t>
            </w:r>
          </w:p>
        </w:tc>
        <w:tc>
          <w:tcPr>
            <w:tcW w:w="1242" w:type="dxa"/>
            <w:tcBorders>
              <w:left w:val="none" w:sz="0" w:space="0" w:color="auto"/>
              <w:bottom w:val="single" w:sz="4" w:space="0" w:color="auto"/>
            </w:tcBorders>
            <w:vAlign w:val="center"/>
          </w:tcPr>
          <w:p w:rsidR="00F640BD" w:rsidRDefault="00C50EFA" w:rsidP="0067794B">
            <w:pPr>
              <w:jc w:val="center"/>
              <w:cnfStyle w:val="000000100000"/>
            </w:pPr>
            <w:r>
              <w:t>40</w:t>
            </w:r>
          </w:p>
        </w:tc>
      </w:tr>
      <w:tr w:rsidR="004B5DDF" w:rsidTr="004B5DDF">
        <w:trPr>
          <w:cnfStyle w:val="000000010000"/>
        </w:trPr>
        <w:tc>
          <w:tcPr>
            <w:cnfStyle w:val="001000000000"/>
            <w:tcW w:w="7398" w:type="dxa"/>
            <w:tcBorders>
              <w:right w:val="single" w:sz="4" w:space="0" w:color="auto"/>
            </w:tcBorders>
          </w:tcPr>
          <w:p w:rsidR="004B5DDF" w:rsidRDefault="004B5DDF" w:rsidP="0067794B">
            <w:r>
              <w:t>Pick Up Ticket</w:t>
            </w:r>
          </w:p>
        </w:tc>
        <w:tc>
          <w:tcPr>
            <w:tcW w:w="1242" w:type="dxa"/>
            <w:tcBorders>
              <w:left w:val="single" w:sz="4" w:space="0" w:color="auto"/>
            </w:tcBorders>
            <w:vAlign w:val="center"/>
          </w:tcPr>
          <w:p w:rsidR="004B5DDF" w:rsidRDefault="00C50EFA" w:rsidP="0067794B">
            <w:pPr>
              <w:jc w:val="center"/>
              <w:cnfStyle w:val="000000010000"/>
            </w:pPr>
            <w:r>
              <w:t>24</w:t>
            </w:r>
          </w:p>
        </w:tc>
      </w:tr>
      <w:tr w:rsidR="00F640BD" w:rsidTr="0067794B">
        <w:trPr>
          <w:cnfStyle w:val="000000100000"/>
        </w:trPr>
        <w:tc>
          <w:tcPr>
            <w:cnfStyle w:val="001000000000"/>
            <w:tcW w:w="7398" w:type="dxa"/>
            <w:tcBorders>
              <w:right w:val="none" w:sz="0" w:space="0" w:color="auto"/>
            </w:tcBorders>
          </w:tcPr>
          <w:p w:rsidR="00F640BD" w:rsidRDefault="00F640BD" w:rsidP="0067794B">
            <w:r>
              <w:t>Select Unpaid Reservation</w:t>
            </w:r>
          </w:p>
        </w:tc>
        <w:tc>
          <w:tcPr>
            <w:tcW w:w="1242" w:type="dxa"/>
            <w:tcBorders>
              <w:left w:val="none" w:sz="0" w:space="0" w:color="auto"/>
            </w:tcBorders>
            <w:vAlign w:val="center"/>
          </w:tcPr>
          <w:p w:rsidR="00F640BD" w:rsidRDefault="00F640BD" w:rsidP="0067794B">
            <w:pPr>
              <w:jc w:val="center"/>
              <w:cnfStyle w:val="000000100000"/>
            </w:pPr>
            <w:r>
              <w:t>62</w:t>
            </w:r>
          </w:p>
        </w:tc>
      </w:tr>
      <w:tr w:rsidR="00F640BD" w:rsidTr="0067794B">
        <w:trPr>
          <w:cnfStyle w:val="000000010000"/>
        </w:trPr>
        <w:tc>
          <w:tcPr>
            <w:cnfStyle w:val="001000000000"/>
            <w:tcW w:w="7398" w:type="dxa"/>
            <w:tcBorders>
              <w:right w:val="none" w:sz="0" w:space="0" w:color="auto"/>
            </w:tcBorders>
          </w:tcPr>
          <w:p w:rsidR="00F640BD" w:rsidRDefault="00F640BD" w:rsidP="0067794B">
            <w:r>
              <w:t>Validate Patron Payment</w:t>
            </w:r>
          </w:p>
        </w:tc>
        <w:tc>
          <w:tcPr>
            <w:tcW w:w="1242" w:type="dxa"/>
            <w:tcBorders>
              <w:left w:val="none" w:sz="0" w:space="0" w:color="auto"/>
            </w:tcBorders>
            <w:vAlign w:val="center"/>
          </w:tcPr>
          <w:p w:rsidR="00F640BD" w:rsidRDefault="00F640BD" w:rsidP="0067794B">
            <w:pPr>
              <w:jc w:val="center"/>
              <w:cnfStyle w:val="000000010000"/>
            </w:pPr>
            <w:r>
              <w:t>41</w:t>
            </w:r>
          </w:p>
        </w:tc>
      </w:tr>
      <w:tr w:rsidR="00F640BD" w:rsidTr="0067794B">
        <w:trPr>
          <w:cnfStyle w:val="000000100000"/>
        </w:trPr>
        <w:tc>
          <w:tcPr>
            <w:cnfStyle w:val="001000000000"/>
            <w:tcW w:w="7398" w:type="dxa"/>
            <w:tcBorders>
              <w:right w:val="none" w:sz="0" w:space="0" w:color="auto"/>
            </w:tcBorders>
          </w:tcPr>
          <w:p w:rsidR="00F640BD" w:rsidRDefault="00F640BD" w:rsidP="0067794B">
            <w:r>
              <w:t>Search for Event by Venue</w:t>
            </w:r>
          </w:p>
        </w:tc>
        <w:tc>
          <w:tcPr>
            <w:tcW w:w="1242" w:type="dxa"/>
            <w:tcBorders>
              <w:left w:val="none" w:sz="0" w:space="0" w:color="auto"/>
            </w:tcBorders>
            <w:vAlign w:val="center"/>
          </w:tcPr>
          <w:p w:rsidR="00F640BD" w:rsidRDefault="00F640BD" w:rsidP="0067794B">
            <w:pPr>
              <w:jc w:val="center"/>
              <w:cnfStyle w:val="000000100000"/>
            </w:pPr>
            <w:r>
              <w:t>35</w:t>
            </w:r>
          </w:p>
        </w:tc>
      </w:tr>
      <w:tr w:rsidR="00F640BD" w:rsidTr="0067794B">
        <w:trPr>
          <w:cnfStyle w:val="000000010000"/>
        </w:trPr>
        <w:tc>
          <w:tcPr>
            <w:cnfStyle w:val="001000000000"/>
            <w:tcW w:w="7398" w:type="dxa"/>
            <w:tcBorders>
              <w:right w:val="none" w:sz="0" w:space="0" w:color="auto"/>
            </w:tcBorders>
          </w:tcPr>
          <w:p w:rsidR="00F640BD" w:rsidRDefault="00F640BD" w:rsidP="0067794B">
            <w:r>
              <w:t>Patron Requested Refund Ticket</w:t>
            </w:r>
          </w:p>
        </w:tc>
        <w:tc>
          <w:tcPr>
            <w:tcW w:w="1242" w:type="dxa"/>
            <w:tcBorders>
              <w:left w:val="none" w:sz="0" w:space="0" w:color="auto"/>
            </w:tcBorders>
            <w:vAlign w:val="center"/>
          </w:tcPr>
          <w:p w:rsidR="00F640BD" w:rsidRDefault="00F640BD" w:rsidP="0067794B">
            <w:pPr>
              <w:jc w:val="center"/>
              <w:cnfStyle w:val="000000010000"/>
            </w:pPr>
            <w:r>
              <w:t>37</w:t>
            </w:r>
          </w:p>
        </w:tc>
      </w:tr>
      <w:tr w:rsidR="00F640BD" w:rsidTr="0067794B">
        <w:trPr>
          <w:cnfStyle w:val="000000100000"/>
        </w:trPr>
        <w:tc>
          <w:tcPr>
            <w:cnfStyle w:val="001000000000"/>
            <w:tcW w:w="7398" w:type="dxa"/>
            <w:tcBorders>
              <w:right w:val="none" w:sz="0" w:space="0" w:color="auto"/>
            </w:tcBorders>
          </w:tcPr>
          <w:p w:rsidR="00F640BD" w:rsidRDefault="00F640BD" w:rsidP="0067794B">
            <w:r>
              <w:t>Refund All Tickets for an Event</w:t>
            </w:r>
          </w:p>
        </w:tc>
        <w:tc>
          <w:tcPr>
            <w:tcW w:w="1242" w:type="dxa"/>
            <w:tcBorders>
              <w:left w:val="none" w:sz="0" w:space="0" w:color="auto"/>
            </w:tcBorders>
            <w:vAlign w:val="center"/>
          </w:tcPr>
          <w:p w:rsidR="00F640BD" w:rsidRDefault="00F640BD" w:rsidP="0067794B">
            <w:pPr>
              <w:jc w:val="center"/>
              <w:cnfStyle w:val="000000100000"/>
            </w:pPr>
            <w:r>
              <w:t>37</w:t>
            </w:r>
          </w:p>
        </w:tc>
      </w:tr>
      <w:tr w:rsidR="00F640BD" w:rsidTr="0067794B">
        <w:trPr>
          <w:cnfStyle w:val="000000010000"/>
        </w:trPr>
        <w:tc>
          <w:tcPr>
            <w:cnfStyle w:val="001000000000"/>
            <w:tcW w:w="7398" w:type="dxa"/>
            <w:tcBorders>
              <w:right w:val="none" w:sz="0" w:space="0" w:color="auto"/>
            </w:tcBorders>
          </w:tcPr>
          <w:p w:rsidR="00F640BD" w:rsidRDefault="00F640BD" w:rsidP="0067794B">
            <w:r>
              <w:t>Create New Patron</w:t>
            </w:r>
          </w:p>
        </w:tc>
        <w:tc>
          <w:tcPr>
            <w:tcW w:w="1242" w:type="dxa"/>
            <w:tcBorders>
              <w:left w:val="none" w:sz="0" w:space="0" w:color="auto"/>
            </w:tcBorders>
            <w:vAlign w:val="center"/>
          </w:tcPr>
          <w:p w:rsidR="00F640BD" w:rsidRDefault="00F640BD" w:rsidP="0067794B">
            <w:pPr>
              <w:jc w:val="center"/>
              <w:cnfStyle w:val="000000010000"/>
            </w:pPr>
            <w:r>
              <w:t>34</w:t>
            </w:r>
          </w:p>
        </w:tc>
      </w:tr>
      <w:tr w:rsidR="00F640BD" w:rsidTr="002D2FC7">
        <w:trPr>
          <w:cnfStyle w:val="000000100000"/>
        </w:trPr>
        <w:tc>
          <w:tcPr>
            <w:cnfStyle w:val="001000000000"/>
            <w:tcW w:w="7398" w:type="dxa"/>
            <w:tcBorders>
              <w:bottom w:val="single" w:sz="4" w:space="0" w:color="auto"/>
              <w:right w:val="none" w:sz="0" w:space="0" w:color="auto"/>
            </w:tcBorders>
          </w:tcPr>
          <w:p w:rsidR="00F640BD" w:rsidRDefault="00F640BD" w:rsidP="0067794B">
            <w:r>
              <w:t>Exchange Ticket</w:t>
            </w:r>
          </w:p>
        </w:tc>
        <w:tc>
          <w:tcPr>
            <w:tcW w:w="1242" w:type="dxa"/>
            <w:tcBorders>
              <w:left w:val="none" w:sz="0" w:space="0" w:color="auto"/>
              <w:bottom w:val="single" w:sz="4" w:space="0" w:color="auto"/>
            </w:tcBorders>
            <w:vAlign w:val="center"/>
          </w:tcPr>
          <w:p w:rsidR="00F640BD" w:rsidRDefault="00F640BD" w:rsidP="0067794B">
            <w:pPr>
              <w:jc w:val="center"/>
              <w:cnfStyle w:val="000000100000"/>
            </w:pPr>
            <w:r>
              <w:t>63</w:t>
            </w:r>
          </w:p>
        </w:tc>
      </w:tr>
      <w:tr w:rsidR="002D2FC7" w:rsidTr="002D2FC7">
        <w:trPr>
          <w:cnfStyle w:val="000000010000"/>
        </w:trPr>
        <w:tc>
          <w:tcPr>
            <w:cnfStyle w:val="001000000000"/>
            <w:tcW w:w="7398" w:type="dxa"/>
            <w:tcBorders>
              <w:bottom w:val="single" w:sz="4" w:space="0" w:color="auto"/>
              <w:right w:val="single" w:sz="4" w:space="0" w:color="auto"/>
            </w:tcBorders>
          </w:tcPr>
          <w:p w:rsidR="002D2FC7" w:rsidRDefault="00B86B9A" w:rsidP="00B86B9A">
            <w:r>
              <w:t>Select</w:t>
            </w:r>
            <w:r w:rsidR="002D2FC7">
              <w:t xml:space="preserve"> Booking</w:t>
            </w:r>
          </w:p>
        </w:tc>
        <w:tc>
          <w:tcPr>
            <w:tcW w:w="1242" w:type="dxa"/>
            <w:tcBorders>
              <w:left w:val="single" w:sz="4" w:space="0" w:color="auto"/>
              <w:bottom w:val="single" w:sz="4" w:space="0" w:color="auto"/>
            </w:tcBorders>
            <w:vAlign w:val="center"/>
          </w:tcPr>
          <w:p w:rsidR="002D2FC7" w:rsidRDefault="00C50EFA" w:rsidP="0067794B">
            <w:pPr>
              <w:jc w:val="center"/>
              <w:cnfStyle w:val="000000010000"/>
            </w:pPr>
            <w:r>
              <w:t>20</w:t>
            </w:r>
          </w:p>
        </w:tc>
      </w:tr>
      <w:tr w:rsidR="00F640BD" w:rsidTr="002D2FC7">
        <w:trPr>
          <w:cnfStyle w:val="000000100000"/>
        </w:trPr>
        <w:tc>
          <w:tcPr>
            <w:cnfStyle w:val="001000000000"/>
            <w:tcW w:w="7398" w:type="dxa"/>
            <w:tcBorders>
              <w:top w:val="single" w:sz="4" w:space="0" w:color="auto"/>
              <w:right w:val="none" w:sz="0" w:space="0" w:color="auto"/>
            </w:tcBorders>
          </w:tcPr>
          <w:p w:rsidR="00F640BD" w:rsidRPr="006C5FCD" w:rsidRDefault="00F640BD" w:rsidP="0067794B">
            <w:pPr>
              <w:contextualSpacing/>
              <w:jc w:val="right"/>
            </w:pPr>
            <w:r w:rsidRPr="000C6380">
              <w:t>Total Count</w:t>
            </w:r>
          </w:p>
        </w:tc>
        <w:tc>
          <w:tcPr>
            <w:tcW w:w="1242" w:type="dxa"/>
            <w:tcBorders>
              <w:top w:val="single" w:sz="4" w:space="0" w:color="auto"/>
              <w:left w:val="none" w:sz="0" w:space="0" w:color="auto"/>
            </w:tcBorders>
            <w:vAlign w:val="center"/>
          </w:tcPr>
          <w:p w:rsidR="00F640BD" w:rsidRDefault="00C50EFA" w:rsidP="0067794B">
            <w:pPr>
              <w:jc w:val="center"/>
              <w:cnfStyle w:val="000000100000"/>
            </w:pPr>
            <w:r>
              <w:t>471</w:t>
            </w:r>
          </w:p>
        </w:tc>
      </w:tr>
    </w:tbl>
    <w:p w:rsidR="00F640BD" w:rsidRDefault="00F640BD" w:rsidP="00F640BD"/>
    <w:p w:rsidR="00F640BD" w:rsidRDefault="00F640BD" w:rsidP="00F640BD"/>
    <w:p w:rsidR="00F640BD" w:rsidRDefault="00F640BD" w:rsidP="00F640BD">
      <w:pPr>
        <w:spacing w:after="200" w:line="276" w:lineRule="auto"/>
      </w:pPr>
      <w:r>
        <w:br w:type="page"/>
      </w:r>
    </w:p>
    <w:p w:rsidR="004A3E90" w:rsidRDefault="004A3E90" w:rsidP="00510946"/>
    <w:p w:rsidR="004A3E90" w:rsidRDefault="004A3E90" w:rsidP="00282259">
      <w:pPr>
        <w:pStyle w:val="Heading2"/>
      </w:pPr>
      <w:bookmarkStart w:id="107" w:name="_Toc404173191"/>
      <w:r>
        <w:t>Meeting Minutes</w:t>
      </w:r>
      <w:bookmarkEnd w:id="107"/>
    </w:p>
    <w:p w:rsidR="00510946" w:rsidRDefault="00510946" w:rsidP="00510946"/>
    <w:p w:rsidR="003F1AA6" w:rsidRDefault="003F1AA6" w:rsidP="00DE300C">
      <w:pPr>
        <w:pStyle w:val="Caption"/>
      </w:pPr>
      <w:bookmarkStart w:id="108" w:name="_Toc404173337"/>
      <w:r>
        <w:t xml:space="preserve">Table </w:t>
      </w:r>
      <w:r w:rsidR="00707CB8">
        <w:fldChar w:fldCharType="begin"/>
      </w:r>
      <w:r w:rsidR="00815AFF">
        <w:instrText xml:space="preserve"> STYLEREF 2 \s </w:instrText>
      </w:r>
      <w:r w:rsidR="00707CB8">
        <w:fldChar w:fldCharType="separate"/>
      </w:r>
      <w:r w:rsidR="00815AFF">
        <w:rPr>
          <w:noProof/>
        </w:rPr>
        <w:t>1.7</w:t>
      </w:r>
      <w:r w:rsidR="00707CB8">
        <w:fldChar w:fldCharType="end"/>
      </w:r>
      <w:r w:rsidR="00815AFF">
        <w:noBreakHyphen/>
      </w:r>
      <w:r w:rsidR="00707CB8">
        <w:fldChar w:fldCharType="begin"/>
      </w:r>
      <w:r w:rsidR="00815AFF">
        <w:instrText xml:space="preserve"> SEQ Table \* ARABIC \s 2 </w:instrText>
      </w:r>
      <w:r w:rsidR="00707CB8">
        <w:fldChar w:fldCharType="separate"/>
      </w:r>
      <w:r w:rsidR="00815AFF">
        <w:rPr>
          <w:noProof/>
        </w:rPr>
        <w:t>1</w:t>
      </w:r>
      <w:r w:rsidR="00707CB8">
        <w:fldChar w:fldCharType="end"/>
      </w:r>
      <w:r>
        <w:t xml:space="preserve"> Team Meeting Minutes</w:t>
      </w:r>
      <w:bookmarkEnd w:id="108"/>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w:t>
            </w:r>
            <w:proofErr w:type="spellStart"/>
            <w:r w:rsidR="00401769">
              <w:t>Sumeet</w:t>
            </w:r>
            <w:proofErr w:type="spellEnd"/>
            <w:r w:rsidR="00401769">
              <w:t xml:space="preserve">, </w:t>
            </w:r>
            <w:proofErr w:type="spellStart"/>
            <w:r w:rsidR="00401769">
              <w:t>Rashad</w:t>
            </w:r>
            <w:proofErr w:type="spellEnd"/>
            <w:r w:rsidR="00401769">
              <w:t xml:space="preserve">,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t>10/4/14</w:t>
            </w:r>
          </w:p>
          <w:p w:rsidR="00401769" w:rsidRDefault="00401769" w:rsidP="00510946">
            <w:pPr>
              <w:rPr>
                <w:b w:val="0"/>
              </w:rPr>
            </w:pP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F97A6D" w:rsidP="00510946">
            <w:pPr>
              <w:rPr>
                <w:b w:val="0"/>
              </w:rPr>
            </w:pP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10/14/14</w:t>
            </w:r>
          </w:p>
        </w:tc>
        <w:tc>
          <w:tcPr>
            <w:tcW w:w="4836" w:type="dxa"/>
            <w:tcBorders>
              <w:left w:val="single" w:sz="4" w:space="0" w:color="auto"/>
              <w:right w:val="single" w:sz="4" w:space="0" w:color="auto"/>
            </w:tcBorders>
          </w:tcPr>
          <w:p w:rsidR="008B1181" w:rsidRDefault="000E31DB" w:rsidP="00510946">
            <w:pPr>
              <w:cnfStyle w:val="000000100000"/>
            </w:pPr>
            <w:r>
              <w:t>Final review of initial use case.  Created alternative paths for Reserve Ticket.  Created TTS</w:t>
            </w:r>
            <w:r w:rsidR="00C04FA1">
              <w:t xml:space="preserve"> and interface</w:t>
            </w:r>
            <w:r>
              <w:t xml:space="preserve"> requirements</w:t>
            </w:r>
            <w:r w:rsidR="00C04FA1">
              <w:t>.</w:t>
            </w:r>
          </w:p>
        </w:tc>
        <w:tc>
          <w:tcPr>
            <w:tcW w:w="3192" w:type="dxa"/>
            <w:tcBorders>
              <w:left w:val="single" w:sz="4" w:space="0" w:color="auto"/>
            </w:tcBorders>
          </w:tcPr>
          <w:p w:rsidR="008B1181" w:rsidRDefault="008B1181" w:rsidP="0067794B">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10/15/14</w:t>
            </w:r>
          </w:p>
        </w:tc>
        <w:tc>
          <w:tcPr>
            <w:tcW w:w="4836" w:type="dxa"/>
            <w:tcBorders>
              <w:left w:val="single" w:sz="4" w:space="0" w:color="auto"/>
              <w:right w:val="single" w:sz="4" w:space="0" w:color="auto"/>
            </w:tcBorders>
          </w:tcPr>
          <w:p w:rsidR="008B1181" w:rsidRDefault="00EC2ED9" w:rsidP="00510946">
            <w:pPr>
              <w:cnfStyle w:val="000000010000"/>
            </w:pPr>
            <w:r>
              <w:t>Delegated remaining use cases out to pairs.</w:t>
            </w:r>
          </w:p>
        </w:tc>
        <w:tc>
          <w:tcPr>
            <w:tcW w:w="3192" w:type="dxa"/>
            <w:tcBorders>
              <w:left w:val="single" w:sz="4" w:space="0" w:color="auto"/>
            </w:tcBorders>
          </w:tcPr>
          <w:p w:rsidR="008B1181" w:rsidRDefault="008B118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250233" w:rsidP="00510946">
            <w:pPr>
              <w:cnfStyle w:val="000000100000"/>
            </w:pPr>
            <w:r>
              <w:t xml:space="preserve">Created the Patron Request Refund Ticket use case, the Refund All Tickets use </w:t>
            </w:r>
            <w:proofErr w:type="gramStart"/>
            <w:r>
              <w:t>case,</w:t>
            </w:r>
            <w:proofErr w:type="gramEnd"/>
            <w:r>
              <w:t xml:space="preserve"> and the Search for Event by Venue use case.</w:t>
            </w:r>
          </w:p>
        </w:tc>
        <w:tc>
          <w:tcPr>
            <w:tcW w:w="3192" w:type="dxa"/>
            <w:tcBorders>
              <w:left w:val="single" w:sz="4" w:space="0" w:color="auto"/>
            </w:tcBorders>
          </w:tcPr>
          <w:p w:rsidR="008B1181" w:rsidRDefault="008B1181" w:rsidP="00510946">
            <w:pPr>
              <w:cnfStyle w:val="000000100000"/>
            </w:pPr>
            <w:r>
              <w:t>Angela, Anthony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10/18/14</w:t>
            </w:r>
          </w:p>
        </w:tc>
        <w:tc>
          <w:tcPr>
            <w:tcW w:w="4836" w:type="dxa"/>
            <w:tcBorders>
              <w:left w:val="single" w:sz="4" w:space="0" w:color="auto"/>
              <w:right w:val="single" w:sz="4" w:space="0" w:color="auto"/>
            </w:tcBorders>
          </w:tcPr>
          <w:p w:rsidR="008B1181" w:rsidRDefault="00745DF3" w:rsidP="00510946">
            <w:pPr>
              <w:cnfStyle w:val="000000010000"/>
            </w:pPr>
            <w:r>
              <w:t>Created the Create New Patron use case and the Exchange Ticket use case.</w:t>
            </w:r>
          </w:p>
        </w:tc>
        <w:tc>
          <w:tcPr>
            <w:tcW w:w="3192" w:type="dxa"/>
            <w:tcBorders>
              <w:left w:val="single" w:sz="4" w:space="0" w:color="auto"/>
            </w:tcBorders>
          </w:tcPr>
          <w:p w:rsidR="008B1181" w:rsidRDefault="008B1181" w:rsidP="00510946">
            <w:pPr>
              <w:cnfStyle w:val="000000010000"/>
            </w:pPr>
            <w:proofErr w:type="spellStart"/>
            <w:r>
              <w:t>Sumeet</w:t>
            </w:r>
            <w:proofErr w:type="spellEnd"/>
            <w:r>
              <w:t xml:space="preserve">, </w:t>
            </w:r>
            <w:proofErr w:type="spellStart"/>
            <w:r>
              <w:t>Rashad</w:t>
            </w:r>
            <w:proofErr w:type="spellEnd"/>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10/19/14</w:t>
            </w:r>
          </w:p>
        </w:tc>
        <w:tc>
          <w:tcPr>
            <w:tcW w:w="4836" w:type="dxa"/>
            <w:tcBorders>
              <w:left w:val="single" w:sz="4" w:space="0" w:color="auto"/>
              <w:right w:val="single" w:sz="4" w:space="0" w:color="auto"/>
            </w:tcBorders>
          </w:tcPr>
          <w:p w:rsidR="008B1181" w:rsidRDefault="00745DF3" w:rsidP="00510946">
            <w:pPr>
              <w:cnfStyle w:val="000000100000"/>
            </w:pPr>
            <w:r>
              <w:t>Created the Pick Up Ticket use case, the Purchase Ticket use case, the Select Unpaid Reservation use case, and the Validate Patron Payment use case.</w:t>
            </w:r>
          </w:p>
        </w:tc>
        <w:tc>
          <w:tcPr>
            <w:tcW w:w="3192" w:type="dxa"/>
            <w:tcBorders>
              <w:left w:val="single" w:sz="4" w:space="0" w:color="auto"/>
            </w:tcBorders>
          </w:tcPr>
          <w:p w:rsidR="008B1181" w:rsidRDefault="008B1181" w:rsidP="00510946">
            <w:pPr>
              <w:cnfStyle w:val="000000100000"/>
            </w:pPr>
            <w:r>
              <w:t>Samantha, Andy</w:t>
            </w:r>
          </w:p>
        </w:tc>
      </w:tr>
      <w:tr w:rsidR="008B1181" w:rsidTr="00F97A6D">
        <w:trPr>
          <w:cnfStyle w:val="000000010000"/>
          <w:trHeight w:val="253"/>
        </w:trPr>
        <w:tc>
          <w:tcPr>
            <w:cnfStyle w:val="001000000000"/>
            <w:tcW w:w="1548" w:type="dxa"/>
            <w:tcBorders>
              <w:right w:val="single" w:sz="4" w:space="0" w:color="auto"/>
            </w:tcBorders>
          </w:tcPr>
          <w:p w:rsidR="008B1181" w:rsidRDefault="008B1181" w:rsidP="00510946">
            <w:pPr>
              <w:rPr>
                <w:b w:val="0"/>
              </w:rPr>
            </w:pPr>
            <w:r>
              <w:rPr>
                <w:b w:val="0"/>
              </w:rPr>
              <w:t>10/21/14</w:t>
            </w:r>
          </w:p>
        </w:tc>
        <w:tc>
          <w:tcPr>
            <w:tcW w:w="4836" w:type="dxa"/>
            <w:tcBorders>
              <w:left w:val="single" w:sz="4" w:space="0" w:color="auto"/>
              <w:right w:val="single" w:sz="4" w:space="0" w:color="auto"/>
            </w:tcBorders>
          </w:tcPr>
          <w:p w:rsidR="008B1181" w:rsidRDefault="00195CFC" w:rsidP="00195CFC">
            <w:pPr>
              <w:cnfStyle w:val="000000010000"/>
            </w:pPr>
            <w:r>
              <w:t>Went over some questions individual groups had regarding use cases. Decided a use case for cancelling a reservation is needed.</w:t>
            </w:r>
          </w:p>
        </w:tc>
        <w:tc>
          <w:tcPr>
            <w:tcW w:w="3192" w:type="dxa"/>
            <w:tcBorders>
              <w:left w:val="single" w:sz="4" w:space="0" w:color="auto"/>
            </w:tcBorders>
          </w:tcPr>
          <w:p w:rsidR="008B1181" w:rsidRDefault="008B118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8B1181" w:rsidTr="00F97A6D">
        <w:trPr>
          <w:cnfStyle w:val="000000100000"/>
          <w:trHeight w:val="253"/>
        </w:trPr>
        <w:tc>
          <w:tcPr>
            <w:cnfStyle w:val="001000000000"/>
            <w:tcW w:w="1548" w:type="dxa"/>
            <w:tcBorders>
              <w:right w:val="single" w:sz="4" w:space="0" w:color="auto"/>
            </w:tcBorders>
          </w:tcPr>
          <w:p w:rsidR="008B1181" w:rsidRDefault="008B1181" w:rsidP="00510946">
            <w:pPr>
              <w:rPr>
                <w:b w:val="0"/>
              </w:rPr>
            </w:pPr>
            <w:r>
              <w:rPr>
                <w:b w:val="0"/>
              </w:rPr>
              <w:t>10/28/14</w:t>
            </w:r>
          </w:p>
        </w:tc>
        <w:tc>
          <w:tcPr>
            <w:tcW w:w="4836" w:type="dxa"/>
            <w:tcBorders>
              <w:left w:val="single" w:sz="4" w:space="0" w:color="auto"/>
              <w:right w:val="single" w:sz="4" w:space="0" w:color="auto"/>
            </w:tcBorders>
          </w:tcPr>
          <w:p w:rsidR="008B1181" w:rsidRDefault="00332461" w:rsidP="00332461">
            <w:pPr>
              <w:cnfStyle w:val="000000100000"/>
            </w:pPr>
            <w:r>
              <w:t>Completed a formal peer review for</w:t>
            </w:r>
            <w:r w:rsidR="00602AE5">
              <w:t xml:space="preserve"> cases created by pairs and combined everything into one document.</w:t>
            </w:r>
          </w:p>
        </w:tc>
        <w:tc>
          <w:tcPr>
            <w:tcW w:w="3192" w:type="dxa"/>
            <w:tcBorders>
              <w:left w:val="single" w:sz="4" w:space="0" w:color="auto"/>
            </w:tcBorders>
          </w:tcPr>
          <w:p w:rsidR="008B1181" w:rsidRDefault="008B1181" w:rsidP="0067794B">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683001" w:rsidTr="00F97A6D">
        <w:trPr>
          <w:cnfStyle w:val="000000010000"/>
          <w:trHeight w:val="253"/>
        </w:trPr>
        <w:tc>
          <w:tcPr>
            <w:cnfStyle w:val="001000000000"/>
            <w:tcW w:w="1548" w:type="dxa"/>
            <w:tcBorders>
              <w:right w:val="single" w:sz="4" w:space="0" w:color="auto"/>
            </w:tcBorders>
          </w:tcPr>
          <w:p w:rsidR="00683001" w:rsidRDefault="00683001" w:rsidP="00510946">
            <w:pPr>
              <w:rPr>
                <w:b w:val="0"/>
              </w:rPr>
            </w:pPr>
            <w:r>
              <w:rPr>
                <w:b w:val="0"/>
              </w:rPr>
              <w:t>10/29/14</w:t>
            </w:r>
          </w:p>
        </w:tc>
        <w:tc>
          <w:tcPr>
            <w:tcW w:w="4836" w:type="dxa"/>
            <w:tcBorders>
              <w:left w:val="single" w:sz="4" w:space="0" w:color="auto"/>
              <w:right w:val="single" w:sz="4" w:space="0" w:color="auto"/>
            </w:tcBorders>
          </w:tcPr>
          <w:p w:rsidR="00683001" w:rsidRDefault="003A5DF8" w:rsidP="0067794B">
            <w:pPr>
              <w:cnfStyle w:val="000000010000"/>
            </w:pPr>
            <w:r>
              <w:t xml:space="preserve">Validated formal </w:t>
            </w:r>
            <w:r w:rsidR="00683001">
              <w:t>peer review for Delivery 2. Submitted Delivery 2.</w:t>
            </w:r>
          </w:p>
        </w:tc>
        <w:tc>
          <w:tcPr>
            <w:tcW w:w="3192" w:type="dxa"/>
            <w:tcBorders>
              <w:left w:val="single" w:sz="4" w:space="0" w:color="auto"/>
            </w:tcBorders>
          </w:tcPr>
          <w:p w:rsidR="00683001" w:rsidRDefault="00683001" w:rsidP="0067794B">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t>11/4/14</w:t>
            </w:r>
          </w:p>
        </w:tc>
        <w:tc>
          <w:tcPr>
            <w:tcW w:w="4836" w:type="dxa"/>
            <w:tcBorders>
              <w:left w:val="single" w:sz="4" w:space="0" w:color="auto"/>
              <w:right w:val="single" w:sz="4" w:space="0" w:color="auto"/>
            </w:tcBorders>
          </w:tcPr>
          <w:p w:rsidR="00FE64EF" w:rsidRDefault="00F7392F" w:rsidP="0067794B">
            <w:pPr>
              <w:cnfStyle w:val="000000100000"/>
            </w:pPr>
            <w:r>
              <w:t xml:space="preserve">Reviewed comments on Delivery 2.  </w:t>
            </w:r>
            <w:r w:rsidR="005A3ACE">
              <w:t>Created a path forward for Delivery 3.  Delegated remaining sequence and activity diagrams to group members.</w:t>
            </w:r>
          </w:p>
        </w:tc>
        <w:tc>
          <w:tcPr>
            <w:tcW w:w="3192" w:type="dxa"/>
            <w:tcBorders>
              <w:left w:val="single" w:sz="4" w:space="0" w:color="auto"/>
            </w:tcBorders>
          </w:tcPr>
          <w:p w:rsidR="00FE64EF" w:rsidRDefault="00FE64EF" w:rsidP="00887D02">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11/5/14</w:t>
            </w:r>
          </w:p>
        </w:tc>
        <w:tc>
          <w:tcPr>
            <w:tcW w:w="4836" w:type="dxa"/>
            <w:tcBorders>
              <w:left w:val="single" w:sz="4" w:space="0" w:color="auto"/>
              <w:right w:val="single" w:sz="4" w:space="0" w:color="auto"/>
            </w:tcBorders>
          </w:tcPr>
          <w:p w:rsidR="00FE64EF" w:rsidRDefault="005A3ACE" w:rsidP="0067794B">
            <w:pPr>
              <w:cnfStyle w:val="000000010000"/>
            </w:pPr>
            <w:r>
              <w:t>Updated and added requirements based on QA audit.</w:t>
            </w:r>
          </w:p>
        </w:tc>
        <w:tc>
          <w:tcPr>
            <w:tcW w:w="3192" w:type="dxa"/>
            <w:tcBorders>
              <w:left w:val="single" w:sz="4" w:space="0" w:color="auto"/>
            </w:tcBorders>
          </w:tcPr>
          <w:p w:rsidR="00FE64EF" w:rsidRDefault="00FE64EF" w:rsidP="00887D02">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t>11/15/14</w:t>
            </w:r>
          </w:p>
        </w:tc>
        <w:tc>
          <w:tcPr>
            <w:tcW w:w="4836" w:type="dxa"/>
            <w:tcBorders>
              <w:left w:val="single" w:sz="4" w:space="0" w:color="auto"/>
              <w:right w:val="single" w:sz="4" w:space="0" w:color="auto"/>
            </w:tcBorders>
          </w:tcPr>
          <w:p w:rsidR="00FE64EF" w:rsidRDefault="00FE64EF" w:rsidP="0067794B">
            <w:pPr>
              <w:cnfStyle w:val="000000100000"/>
            </w:pPr>
            <w:r>
              <w:t>Created goal diagrams.</w:t>
            </w:r>
            <w:r w:rsidR="005A3ACE">
              <w:t xml:space="preserve">  Delegated the drawing of the goal diagrams.</w:t>
            </w:r>
          </w:p>
        </w:tc>
        <w:tc>
          <w:tcPr>
            <w:tcW w:w="3192" w:type="dxa"/>
            <w:tcBorders>
              <w:left w:val="single" w:sz="4" w:space="0" w:color="auto"/>
            </w:tcBorders>
          </w:tcPr>
          <w:p w:rsidR="00FE64EF" w:rsidRDefault="00FE64EF" w:rsidP="00887D02">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11/16/14</w:t>
            </w:r>
          </w:p>
        </w:tc>
        <w:tc>
          <w:tcPr>
            <w:tcW w:w="4836" w:type="dxa"/>
            <w:tcBorders>
              <w:left w:val="single" w:sz="4" w:space="0" w:color="auto"/>
              <w:right w:val="single" w:sz="4" w:space="0" w:color="auto"/>
            </w:tcBorders>
          </w:tcPr>
          <w:p w:rsidR="00FE64EF" w:rsidRDefault="005A3ACE" w:rsidP="0067794B">
            <w:pPr>
              <w:cnfStyle w:val="000000010000"/>
            </w:pPr>
            <w:r>
              <w:t>Reviewed goal diagrams.  Created section for Lessons Learned.</w:t>
            </w:r>
          </w:p>
        </w:tc>
        <w:tc>
          <w:tcPr>
            <w:tcW w:w="3192" w:type="dxa"/>
            <w:tcBorders>
              <w:left w:val="single" w:sz="4" w:space="0" w:color="auto"/>
            </w:tcBorders>
          </w:tcPr>
          <w:p w:rsidR="00FE64EF" w:rsidRDefault="00FE64EF" w:rsidP="00887D02">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100000"/>
          <w:trHeight w:val="253"/>
        </w:trPr>
        <w:tc>
          <w:tcPr>
            <w:cnfStyle w:val="001000000000"/>
            <w:tcW w:w="1548" w:type="dxa"/>
            <w:tcBorders>
              <w:right w:val="single" w:sz="4" w:space="0" w:color="auto"/>
            </w:tcBorders>
          </w:tcPr>
          <w:p w:rsidR="00FE64EF" w:rsidRDefault="00FE64EF" w:rsidP="00510946">
            <w:pPr>
              <w:rPr>
                <w:b w:val="0"/>
              </w:rPr>
            </w:pPr>
            <w:r>
              <w:rPr>
                <w:b w:val="0"/>
              </w:rPr>
              <w:lastRenderedPageBreak/>
              <w:t>11/18/14</w:t>
            </w:r>
          </w:p>
        </w:tc>
        <w:tc>
          <w:tcPr>
            <w:tcW w:w="4836" w:type="dxa"/>
            <w:tcBorders>
              <w:left w:val="single" w:sz="4" w:space="0" w:color="auto"/>
              <w:right w:val="single" w:sz="4" w:space="0" w:color="auto"/>
            </w:tcBorders>
          </w:tcPr>
          <w:p w:rsidR="00FE64EF" w:rsidRDefault="00FE64EF" w:rsidP="0067794B">
            <w:pPr>
              <w:cnfStyle w:val="000000100000"/>
            </w:pPr>
            <w:r>
              <w:t xml:space="preserve">Completed a formal peer review </w:t>
            </w:r>
          </w:p>
        </w:tc>
        <w:tc>
          <w:tcPr>
            <w:tcW w:w="3192" w:type="dxa"/>
            <w:tcBorders>
              <w:left w:val="single" w:sz="4" w:space="0" w:color="auto"/>
            </w:tcBorders>
          </w:tcPr>
          <w:p w:rsidR="00FE64EF" w:rsidRDefault="00FE64EF" w:rsidP="00887D02">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E64EF" w:rsidTr="00F97A6D">
        <w:trPr>
          <w:cnfStyle w:val="000000010000"/>
          <w:trHeight w:val="253"/>
        </w:trPr>
        <w:tc>
          <w:tcPr>
            <w:cnfStyle w:val="001000000000"/>
            <w:tcW w:w="1548" w:type="dxa"/>
            <w:tcBorders>
              <w:right w:val="single" w:sz="4" w:space="0" w:color="auto"/>
            </w:tcBorders>
          </w:tcPr>
          <w:p w:rsidR="00FE64EF" w:rsidRDefault="00FE64EF" w:rsidP="00510946">
            <w:pPr>
              <w:rPr>
                <w:b w:val="0"/>
              </w:rPr>
            </w:pPr>
            <w:r>
              <w:rPr>
                <w:b w:val="0"/>
              </w:rPr>
              <w:t>11/19/14</w:t>
            </w:r>
          </w:p>
        </w:tc>
        <w:tc>
          <w:tcPr>
            <w:tcW w:w="4836" w:type="dxa"/>
            <w:tcBorders>
              <w:left w:val="single" w:sz="4" w:space="0" w:color="auto"/>
              <w:right w:val="single" w:sz="4" w:space="0" w:color="auto"/>
            </w:tcBorders>
          </w:tcPr>
          <w:p w:rsidR="00FE64EF" w:rsidRDefault="00FE64EF" w:rsidP="0067794B">
            <w:pPr>
              <w:cnfStyle w:val="000000010000"/>
            </w:pPr>
            <w:r>
              <w:t>Validated formal peer review for Delivery 3.  Submitted Delivery 3.</w:t>
            </w:r>
          </w:p>
        </w:tc>
        <w:tc>
          <w:tcPr>
            <w:tcW w:w="3192" w:type="dxa"/>
            <w:tcBorders>
              <w:left w:val="single" w:sz="4" w:space="0" w:color="auto"/>
            </w:tcBorders>
          </w:tcPr>
          <w:p w:rsidR="00FE64EF" w:rsidRDefault="00FE64EF" w:rsidP="00887D02">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Default="00852B39" w:rsidP="00510946"/>
    <w:p w:rsidR="00EC32E6" w:rsidRDefault="00EC32E6" w:rsidP="00510946"/>
    <w:p w:rsidR="00B050D8" w:rsidRDefault="00B050D8" w:rsidP="00282259">
      <w:pPr>
        <w:pStyle w:val="Heading2"/>
      </w:pPr>
      <w:bookmarkStart w:id="109" w:name="_Toc404173192"/>
      <w:r>
        <w:t>Lessons Learned</w:t>
      </w:r>
      <w:bookmarkEnd w:id="109"/>
    </w:p>
    <w:p w:rsidR="002B3C19" w:rsidRPr="002B3C19" w:rsidRDefault="002B3C19" w:rsidP="002B3C19"/>
    <w:p w:rsidR="00B050D8" w:rsidRDefault="00B050D8" w:rsidP="002C7272">
      <w:pPr>
        <w:pStyle w:val="ListParagraph"/>
        <w:numPr>
          <w:ilvl w:val="3"/>
          <w:numId w:val="17"/>
        </w:numPr>
        <w:ind w:left="540"/>
      </w:pPr>
      <w:r>
        <w:t>Modeling tool does not support Goal Diagrams.</w:t>
      </w:r>
    </w:p>
    <w:p w:rsidR="00B050D8" w:rsidRDefault="00B050D8" w:rsidP="002C7272">
      <w:pPr>
        <w:pStyle w:val="ListParagraph"/>
        <w:numPr>
          <w:ilvl w:val="3"/>
          <w:numId w:val="17"/>
        </w:numPr>
        <w:ind w:left="540"/>
      </w:pPr>
      <w:r>
        <w:t>It appears to be easier to derive requirements from goals than it is the other way around.</w:t>
      </w:r>
    </w:p>
    <w:p w:rsidR="00B050D8" w:rsidRDefault="00B050D8" w:rsidP="002C7272">
      <w:pPr>
        <w:pStyle w:val="ListParagraph"/>
        <w:numPr>
          <w:ilvl w:val="3"/>
          <w:numId w:val="17"/>
        </w:numPr>
        <w:ind w:left="540"/>
      </w:pPr>
      <w:r>
        <w:t>It is important to define glossary terms early in the process and provide proper definitions.</w:t>
      </w:r>
    </w:p>
    <w:p w:rsidR="00B050D8" w:rsidRDefault="00B050D8" w:rsidP="002C7272">
      <w:pPr>
        <w:pStyle w:val="ListParagraph"/>
        <w:numPr>
          <w:ilvl w:val="3"/>
          <w:numId w:val="17"/>
        </w:numPr>
        <w:ind w:left="540"/>
      </w:pPr>
      <w:r>
        <w:t>Communication face-to-face worked best for our group.</w:t>
      </w:r>
    </w:p>
    <w:p w:rsidR="00B050D8" w:rsidRDefault="00E47A15" w:rsidP="002C7272">
      <w:pPr>
        <w:pStyle w:val="ListParagraph"/>
        <w:numPr>
          <w:ilvl w:val="3"/>
          <w:numId w:val="17"/>
        </w:numPr>
        <w:ind w:left="540"/>
      </w:pPr>
      <w:r>
        <w:t>Easier to model on a whiteboard and detect errors prior to working in a model tool.</w:t>
      </w:r>
    </w:p>
    <w:p w:rsidR="00E47A15" w:rsidRDefault="00E47A15" w:rsidP="002C7272">
      <w:pPr>
        <w:pStyle w:val="ListParagraph"/>
        <w:numPr>
          <w:ilvl w:val="3"/>
          <w:numId w:val="17"/>
        </w:numPr>
        <w:ind w:left="540"/>
      </w:pPr>
      <w:r>
        <w:t>Use divide-and-conquer approach with compressed schedule.</w:t>
      </w:r>
    </w:p>
    <w:p w:rsidR="00E47A15" w:rsidRPr="00B050D8" w:rsidRDefault="00E47A15" w:rsidP="002C7272">
      <w:pPr>
        <w:pStyle w:val="ListParagraph"/>
        <w:numPr>
          <w:ilvl w:val="3"/>
          <w:numId w:val="17"/>
        </w:numPr>
        <w:ind w:left="540"/>
      </w:pPr>
      <w:r>
        <w:t>Working in pairs better than working alone.</w:t>
      </w:r>
    </w:p>
    <w:p w:rsidR="007329E4" w:rsidRPr="003108A4" w:rsidRDefault="007329E4" w:rsidP="003108A4">
      <w:pPr>
        <w:pStyle w:val="Title"/>
        <w:jc w:val="center"/>
        <w:rPr>
          <w:b/>
          <w:sz w:val="28"/>
          <w:szCs w:val="28"/>
        </w:rPr>
        <w:sectPr w:rsidR="007329E4" w:rsidRPr="003108A4" w:rsidSect="00AA5A17">
          <w:footerReference w:type="first" r:id="rId47"/>
          <w:pgSz w:w="12240" w:h="15840"/>
          <w:pgMar w:top="1440" w:right="1440" w:bottom="1440" w:left="1440" w:header="720" w:footer="720" w:gutter="0"/>
          <w:cols w:space="720"/>
          <w:docGrid w:linePitch="360"/>
        </w:sectPr>
      </w:pPr>
    </w:p>
    <w:p w:rsidR="007329E4" w:rsidRPr="00534A98" w:rsidRDefault="007329E4" w:rsidP="00282259">
      <w:pPr>
        <w:pStyle w:val="Title"/>
        <w:spacing w:after="0"/>
        <w:jc w:val="center"/>
        <w:outlineLvl w:val="0"/>
        <w:rPr>
          <w:b/>
          <w:sz w:val="28"/>
          <w:szCs w:val="28"/>
        </w:rPr>
      </w:pPr>
      <w:bookmarkStart w:id="110" w:name="_Toc404173193"/>
      <w:r w:rsidRPr="00534A98">
        <w:rPr>
          <w:b/>
          <w:sz w:val="28"/>
          <w:szCs w:val="28"/>
        </w:rPr>
        <w:lastRenderedPageBreak/>
        <w:t>Appendix A</w:t>
      </w:r>
      <w:bookmarkEnd w:id="110"/>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2724F2" w:rsidP="00DE300C">
      <w:pPr>
        <w:pStyle w:val="Caption"/>
      </w:pPr>
      <w:r>
        <w:t xml:space="preserve">Table A-1 </w:t>
      </w:r>
      <w:r w:rsidR="00534A98">
        <w:t>CSA to TTS Requirements Traceability Matrix</w:t>
      </w:r>
    </w:p>
    <w:tbl>
      <w:tblPr>
        <w:tblStyle w:val="MediumShading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8"/>
        <w:gridCol w:w="2790"/>
        <w:gridCol w:w="1620"/>
        <w:gridCol w:w="1080"/>
        <w:gridCol w:w="1170"/>
        <w:gridCol w:w="1458"/>
      </w:tblGrid>
      <w:tr w:rsidR="000F7C56" w:rsidRPr="000F7C56" w:rsidTr="00E24FD2">
        <w:trPr>
          <w:cnfStyle w:val="100000000000"/>
          <w:tblHeader/>
        </w:trPr>
        <w:tc>
          <w:tcPr>
            <w:cnfStyle w:val="001000000000"/>
            <w:tcW w:w="1458" w:type="dxa"/>
            <w:tcBorders>
              <w:top w:val="none" w:sz="0" w:space="0" w:color="auto"/>
              <w:left w:val="none" w:sz="0" w:space="0" w:color="auto"/>
              <w:bottom w:val="none" w:sz="0" w:space="0" w:color="auto"/>
              <w:right w:val="none" w:sz="0" w:space="0" w:color="auto"/>
            </w:tcBorders>
            <w:vAlign w:val="center"/>
          </w:tcPr>
          <w:p w:rsidR="000F7C56" w:rsidRPr="006641AB" w:rsidRDefault="000F7C56" w:rsidP="00EA561F">
            <w:pPr>
              <w:jc w:val="center"/>
              <w:rPr>
                <w:rFonts w:cs="Times New Roman"/>
              </w:rPr>
            </w:pPr>
            <w:r w:rsidRPr="006641AB">
              <w:rPr>
                <w:rFonts w:cs="Times New Roman"/>
              </w:rPr>
              <w:t>CSA</w:t>
            </w:r>
          </w:p>
          <w:p w:rsidR="000F7C56" w:rsidRPr="006641AB" w:rsidRDefault="000F7C56" w:rsidP="00EA561F">
            <w:pPr>
              <w:jc w:val="center"/>
              <w:rPr>
                <w:rFonts w:cs="Times New Roman"/>
              </w:rPr>
            </w:pPr>
            <w:r w:rsidRPr="006641AB">
              <w:rPr>
                <w:rFonts w:cs="Times New Roman"/>
              </w:rPr>
              <w:t>Requirement</w:t>
            </w:r>
          </w:p>
          <w:p w:rsidR="000F7C56" w:rsidRPr="006641AB" w:rsidRDefault="000F7C56" w:rsidP="00EA561F">
            <w:pPr>
              <w:jc w:val="center"/>
              <w:rPr>
                <w:rFonts w:cs="Times New Roman"/>
              </w:rPr>
            </w:pPr>
            <w:r w:rsidRPr="006641AB">
              <w:rPr>
                <w:rFonts w:cs="Times New Roman"/>
              </w:rPr>
              <w:t>Number</w:t>
            </w:r>
          </w:p>
        </w:tc>
        <w:tc>
          <w:tcPr>
            <w:tcW w:w="279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Requirement Description</w:t>
            </w:r>
          </w:p>
        </w:tc>
        <w:tc>
          <w:tcPr>
            <w:tcW w:w="1620" w:type="dxa"/>
            <w:tcBorders>
              <w:top w:val="none" w:sz="0" w:space="0" w:color="auto"/>
              <w:left w:val="none" w:sz="0" w:space="0" w:color="auto"/>
              <w:bottom w:val="none" w:sz="0" w:space="0" w:color="auto"/>
              <w:right w:val="none" w:sz="0" w:space="0" w:color="auto"/>
            </w:tcBorders>
            <w:vAlign w:val="center"/>
          </w:tcPr>
          <w:p w:rsidR="000F7C56" w:rsidRPr="006641AB" w:rsidRDefault="000F7C56" w:rsidP="00EA561F">
            <w:pPr>
              <w:jc w:val="center"/>
              <w:cnfStyle w:val="100000000000"/>
              <w:rPr>
                <w:rFonts w:cs="Times New Roman"/>
              </w:rPr>
            </w:pPr>
            <w:r w:rsidRPr="006641AB">
              <w:rPr>
                <w:rFonts w:cs="Times New Roman"/>
              </w:rPr>
              <w:t>TTS</w:t>
            </w:r>
          </w:p>
          <w:p w:rsidR="000F7C56" w:rsidRPr="006641AB" w:rsidRDefault="000F7C56" w:rsidP="00EA561F">
            <w:pPr>
              <w:jc w:val="center"/>
              <w:cnfStyle w:val="100000000000"/>
              <w:rPr>
                <w:rFonts w:cs="Times New Roman"/>
              </w:rPr>
            </w:pPr>
            <w:r w:rsidRPr="006641AB">
              <w:rPr>
                <w:rFonts w:cs="Times New Roman"/>
              </w:rPr>
              <w:t>Requirement</w:t>
            </w:r>
          </w:p>
          <w:p w:rsidR="000F7C56" w:rsidRPr="006641AB" w:rsidRDefault="000F7C56" w:rsidP="00EA561F">
            <w:pPr>
              <w:jc w:val="center"/>
              <w:cnfStyle w:val="100000000000"/>
              <w:rPr>
                <w:rFonts w:cs="Times New Roman"/>
              </w:rPr>
            </w:pPr>
            <w:r w:rsidRPr="006641AB">
              <w:rPr>
                <w:rFonts w:cs="Times New Roman"/>
              </w:rPr>
              <w:t>Number</w:t>
            </w:r>
          </w:p>
        </w:tc>
        <w:tc>
          <w:tcPr>
            <w:tcW w:w="108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Use Case</w:t>
            </w:r>
          </w:p>
        </w:tc>
        <w:tc>
          <w:tcPr>
            <w:tcW w:w="1170"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Activity Diagram</w:t>
            </w:r>
          </w:p>
        </w:tc>
        <w:tc>
          <w:tcPr>
            <w:tcW w:w="1458" w:type="dxa"/>
            <w:tcBorders>
              <w:top w:val="none" w:sz="0" w:space="0" w:color="auto"/>
              <w:left w:val="none" w:sz="0" w:space="0" w:color="auto"/>
              <w:bottom w:val="none" w:sz="0" w:space="0" w:color="auto"/>
              <w:right w:val="none" w:sz="0" w:space="0" w:color="auto"/>
            </w:tcBorders>
            <w:vAlign w:val="center"/>
          </w:tcPr>
          <w:p w:rsidR="000F7C56" w:rsidRPr="000F7C56" w:rsidRDefault="000F7C56" w:rsidP="00EA561F">
            <w:pPr>
              <w:jc w:val="center"/>
              <w:cnfStyle w:val="100000000000"/>
              <w:rPr>
                <w:rFonts w:cs="Times New Roman"/>
              </w:rPr>
            </w:pPr>
            <w:r w:rsidRPr="000F7C56">
              <w:rPr>
                <w:rFonts w:cs="Times New Roman"/>
              </w:rPr>
              <w:t>Sequence Diagram</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have the capability to enter customer data.</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REQ104</w:t>
            </w:r>
          </w:p>
          <w:p w:rsidR="000F7C56" w:rsidRPr="006641AB" w:rsidRDefault="000F7C56" w:rsidP="00CB2D11">
            <w:pPr>
              <w:cnfStyle w:val="000000100000"/>
              <w:rPr>
                <w:rFonts w:cs="Times New Roman"/>
              </w:rPr>
            </w:pPr>
            <w:r w:rsidRPr="006641AB">
              <w:rPr>
                <w:rFonts w:cs="Times New Roman"/>
              </w:rPr>
              <w:t>REQ105</w:t>
            </w:r>
          </w:p>
          <w:p w:rsidR="000F7C56" w:rsidRPr="006641AB" w:rsidRDefault="000F7C56" w:rsidP="00CB2D11">
            <w:pPr>
              <w:cnfStyle w:val="000000100000"/>
              <w:rPr>
                <w:rFonts w:cs="Times New Roman"/>
              </w:rPr>
            </w:pPr>
            <w:r w:rsidRPr="006641AB">
              <w:rPr>
                <w:rFonts w:cs="Times New Roman"/>
              </w:rPr>
              <w:t>REQ117</w:t>
            </w:r>
          </w:p>
          <w:p w:rsidR="000F7C56" w:rsidRPr="006641AB" w:rsidRDefault="000F7C56" w:rsidP="00CB2D11">
            <w:pPr>
              <w:cnfStyle w:val="000000100000"/>
              <w:rPr>
                <w:rFonts w:cs="Times New Roman"/>
              </w:rPr>
            </w:pPr>
            <w:r w:rsidRPr="006641AB">
              <w:rPr>
                <w:rFonts w:cs="Times New Roman"/>
              </w:rPr>
              <w:t>REQ118</w:t>
            </w:r>
          </w:p>
          <w:p w:rsidR="000F7C56" w:rsidRPr="006641AB" w:rsidRDefault="000F7C56" w:rsidP="00CB2D11">
            <w:pPr>
              <w:cnfStyle w:val="000000100000"/>
              <w:rPr>
                <w:rFonts w:cs="Times New Roman"/>
              </w:rPr>
            </w:pPr>
            <w:r w:rsidRPr="006641AB">
              <w:rPr>
                <w:rFonts w:cs="Times New Roman"/>
              </w:rPr>
              <w:t>REQ119</w:t>
            </w:r>
          </w:p>
          <w:p w:rsidR="000F7C56" w:rsidRPr="006641AB" w:rsidRDefault="000F7C56" w:rsidP="00CB2D11">
            <w:pPr>
              <w:cnfStyle w:val="000000100000"/>
              <w:rPr>
                <w:rFonts w:cs="Times New Roman"/>
              </w:rPr>
            </w:pPr>
            <w:r w:rsidRPr="006641AB">
              <w:rPr>
                <w:rFonts w:cs="Times New Roman"/>
              </w:rPr>
              <w:t>REQ121</w:t>
            </w:r>
          </w:p>
          <w:p w:rsidR="000F7C56" w:rsidRPr="006641AB" w:rsidRDefault="000F7C56" w:rsidP="00CB2D11">
            <w:pPr>
              <w:cnfStyle w:val="000000100000"/>
              <w:rPr>
                <w:rFonts w:cs="Times New Roman"/>
              </w:rPr>
            </w:pPr>
            <w:r w:rsidRPr="006641AB">
              <w:rPr>
                <w:rFonts w:cs="Times New Roman"/>
              </w:rPr>
              <w:t>RINT105</w:t>
            </w:r>
          </w:p>
          <w:p w:rsidR="000F7C56" w:rsidRPr="006641AB" w:rsidRDefault="000F7C56" w:rsidP="00CB2D11">
            <w:pPr>
              <w:cnfStyle w:val="000000100000"/>
              <w:rPr>
                <w:rFonts w:cs="Times New Roman"/>
              </w:rPr>
            </w:pPr>
            <w:r w:rsidRPr="006641AB">
              <w:rPr>
                <w:rFonts w:cs="Times New Roman"/>
              </w:rPr>
              <w:t>RINT106</w:t>
            </w:r>
          </w:p>
          <w:p w:rsidR="000F7C56" w:rsidRPr="006641AB" w:rsidRDefault="000F7C56" w:rsidP="00CB2D11">
            <w:pPr>
              <w:cnfStyle w:val="000000100000"/>
              <w:rPr>
                <w:rFonts w:cs="Times New Roman"/>
              </w:rPr>
            </w:pPr>
            <w:r w:rsidRPr="006641AB">
              <w:rPr>
                <w:rFonts w:cs="Times New Roman"/>
              </w:rPr>
              <w:t>RINT107</w:t>
            </w:r>
          </w:p>
          <w:p w:rsidR="000F7C56" w:rsidRPr="006641AB" w:rsidRDefault="000F7C56" w:rsidP="00CB2D11">
            <w:pPr>
              <w:cnfStyle w:val="000000100000"/>
              <w:rPr>
                <w:rFonts w:cs="Times New Roman"/>
              </w:rPr>
            </w:pPr>
            <w:r w:rsidRPr="006641AB">
              <w:rPr>
                <w:rFonts w:cs="Times New Roman"/>
              </w:rPr>
              <w:t>RINT108</w:t>
            </w:r>
          </w:p>
          <w:p w:rsidR="000F7C56" w:rsidRPr="006641AB" w:rsidRDefault="000F7C56" w:rsidP="00CB2D11">
            <w:pPr>
              <w:cnfStyle w:val="000000100000"/>
              <w:rPr>
                <w:rFonts w:cs="Times New Roman"/>
              </w:rPr>
            </w:pPr>
            <w:r w:rsidRPr="006641AB">
              <w:rPr>
                <w:rFonts w:cs="Times New Roman"/>
              </w:rPr>
              <w:t>RINT121</w:t>
            </w:r>
          </w:p>
          <w:p w:rsidR="000F7C56" w:rsidRPr="006641AB" w:rsidRDefault="000F7C56" w:rsidP="00CB2D11">
            <w:pPr>
              <w:cnfStyle w:val="000000100000"/>
              <w:rPr>
                <w:rFonts w:cs="Times New Roman"/>
              </w:rPr>
            </w:pPr>
            <w:r w:rsidRPr="006641AB">
              <w:rPr>
                <w:rFonts w:cs="Times New Roman"/>
              </w:rPr>
              <w:t>RINT122</w:t>
            </w:r>
          </w:p>
          <w:p w:rsidR="000F7C56" w:rsidRPr="006641AB" w:rsidRDefault="000F7C56" w:rsidP="00CB2D11">
            <w:pPr>
              <w:cnfStyle w:val="000000100000"/>
              <w:rPr>
                <w:rFonts w:cs="Times New Roman"/>
              </w:rPr>
            </w:pPr>
            <w:r w:rsidRPr="006641AB">
              <w:rPr>
                <w:rFonts w:cs="Times New Roman"/>
              </w:rPr>
              <w:t>RINT123</w:t>
            </w:r>
          </w:p>
          <w:p w:rsidR="000F7C56" w:rsidRPr="006641AB" w:rsidRDefault="000F7C56" w:rsidP="00CB2D11">
            <w:pPr>
              <w:cnfStyle w:val="000000100000"/>
              <w:rPr>
                <w:rFonts w:cs="Times New Roman"/>
              </w:rPr>
            </w:pPr>
            <w:r w:rsidRPr="006641AB">
              <w:rPr>
                <w:rFonts w:cs="Times New Roman"/>
              </w:rPr>
              <w:t>RINT124</w:t>
            </w:r>
          </w:p>
          <w:p w:rsidR="000F7C56" w:rsidRPr="006641AB" w:rsidRDefault="000F7C56" w:rsidP="00CB2D11">
            <w:pPr>
              <w:cnfStyle w:val="000000100000"/>
              <w:rPr>
                <w:rFonts w:cs="Times New Roman"/>
              </w:rPr>
            </w:pPr>
            <w:r w:rsidRPr="006641AB">
              <w:rPr>
                <w:rFonts w:cs="Times New Roman"/>
              </w:rPr>
              <w:t>RINT126</w:t>
            </w:r>
          </w:p>
          <w:p w:rsidR="000F7C56" w:rsidRPr="006641AB" w:rsidRDefault="000F7C56" w:rsidP="00CB2D11">
            <w:pPr>
              <w:cnfStyle w:val="000000100000"/>
              <w:rPr>
                <w:rFonts w:cs="Times New Roman"/>
              </w:rPr>
            </w:pPr>
            <w:r w:rsidRPr="006641AB">
              <w:rPr>
                <w:rFonts w:cs="Times New Roman"/>
              </w:rPr>
              <w:t>RINT128</w:t>
            </w:r>
          </w:p>
          <w:p w:rsidR="000F7C56" w:rsidRPr="006641AB" w:rsidRDefault="000F7C56" w:rsidP="00CB2D11">
            <w:pPr>
              <w:cnfStyle w:val="000000100000"/>
              <w:rPr>
                <w:rFonts w:cs="Times New Roman"/>
              </w:rPr>
            </w:pPr>
            <w:r w:rsidRPr="006641AB">
              <w:rPr>
                <w:rFonts w:cs="Times New Roman"/>
              </w:rPr>
              <w:t>RINT130</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4.1.9</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4.1.10.2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4.1.9.2</w:t>
            </w:r>
          </w:p>
          <w:p w:rsidR="000F7C56" w:rsidRDefault="000F7C56" w:rsidP="00CB2D11">
            <w:pPr>
              <w:cnfStyle w:val="000000100000"/>
              <w:rPr>
                <w:rFonts w:cs="Times New Roman"/>
              </w:rPr>
            </w:pPr>
            <w:r>
              <w:rPr>
                <w:rFonts w:cs="Times New Roman"/>
              </w:rPr>
              <w:t>4.1.10.2</w:t>
            </w:r>
          </w:p>
          <w:p w:rsidR="000F7C56" w:rsidRDefault="000F7C56" w:rsidP="00CB2D11">
            <w:pPr>
              <w:cnfStyle w:val="000000100000"/>
              <w:rPr>
                <w:rFonts w:cs="Times New Roman"/>
              </w:rPr>
            </w:pPr>
            <w:r>
              <w:rPr>
                <w:rFonts w:cs="Times New Roman"/>
              </w:rPr>
              <w:t>4.1.10.2</w:t>
            </w:r>
          </w:p>
          <w:p w:rsidR="000F7C56" w:rsidRPr="00FE235A" w:rsidRDefault="000F7C56" w:rsidP="00CB2D11">
            <w:pPr>
              <w:cnfStyle w:val="000000100000"/>
              <w:rPr>
                <w:rFonts w:cs="Times New Roman"/>
              </w:rPr>
            </w:pPr>
            <w:r>
              <w:rPr>
                <w:rFonts w:cs="Times New Roman"/>
              </w:rPr>
              <w:t>4.1.10.2</w:t>
            </w:r>
          </w:p>
        </w:tc>
        <w:tc>
          <w:tcPr>
            <w:tcW w:w="1458" w:type="dxa"/>
            <w:tcBorders>
              <w:left w:val="none" w:sz="0" w:space="0" w:color="auto"/>
            </w:tcBorders>
          </w:tcPr>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4.1.10.3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4.1.9.3</w:t>
            </w:r>
          </w:p>
          <w:p w:rsidR="000F7C56" w:rsidRDefault="000F7C56" w:rsidP="00CB2D11">
            <w:pPr>
              <w:cnfStyle w:val="000000100000"/>
              <w:rPr>
                <w:rFonts w:cs="Times New Roman"/>
              </w:rPr>
            </w:pPr>
            <w:r>
              <w:rPr>
                <w:rFonts w:cs="Times New Roman"/>
              </w:rPr>
              <w:t>4.1.10.3</w:t>
            </w:r>
          </w:p>
          <w:p w:rsidR="000F7C56" w:rsidRDefault="000F7C56" w:rsidP="00CB2D11">
            <w:pPr>
              <w:cnfStyle w:val="000000100000"/>
              <w:rPr>
                <w:rFonts w:cs="Times New Roman"/>
              </w:rPr>
            </w:pPr>
            <w:r>
              <w:rPr>
                <w:rFonts w:cs="Times New Roman"/>
              </w:rPr>
              <w:t>4.1.10.3</w:t>
            </w:r>
          </w:p>
          <w:p w:rsidR="000F7C56" w:rsidRPr="00FE235A" w:rsidRDefault="000F7C56" w:rsidP="00CB2D11">
            <w:pPr>
              <w:cnfStyle w:val="000000100000"/>
              <w:rPr>
                <w:rFonts w:cs="Times New Roman"/>
              </w:rPr>
            </w:pPr>
            <w:r>
              <w:rPr>
                <w:rFonts w:cs="Times New Roman"/>
              </w:rPr>
              <w:t>4.1.10.3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have access to theater venues.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REQ109</w:t>
            </w:r>
          </w:p>
          <w:p w:rsidR="000F7C56" w:rsidRPr="006641AB" w:rsidRDefault="000F7C56" w:rsidP="00CB2D11">
            <w:pPr>
              <w:cnfStyle w:val="000000010000"/>
              <w:rPr>
                <w:rFonts w:cs="Times New Roman"/>
              </w:rPr>
            </w:pPr>
            <w:r w:rsidRPr="006641AB">
              <w:rPr>
                <w:rFonts w:cs="Times New Roman"/>
              </w:rPr>
              <w:t>REQ110</w:t>
            </w:r>
          </w:p>
          <w:p w:rsidR="000F7C56" w:rsidRPr="006641AB" w:rsidRDefault="000F7C56" w:rsidP="00CB2D11">
            <w:pPr>
              <w:cnfStyle w:val="000000010000"/>
              <w:rPr>
                <w:rFonts w:cs="Times New Roman"/>
              </w:rPr>
            </w:pPr>
            <w:r w:rsidRPr="006641AB">
              <w:rPr>
                <w:rFonts w:cs="Times New Roman"/>
              </w:rPr>
              <w:t>REQ111</w:t>
            </w:r>
          </w:p>
          <w:p w:rsidR="000F7C56" w:rsidRPr="006641AB" w:rsidRDefault="000F7C56" w:rsidP="00CB2D11">
            <w:pPr>
              <w:cnfStyle w:val="000000010000"/>
              <w:rPr>
                <w:rFonts w:cs="Times New Roman"/>
              </w:rPr>
            </w:pPr>
            <w:r w:rsidRPr="006641AB">
              <w:rPr>
                <w:rFonts w:cs="Times New Roman"/>
              </w:rPr>
              <w:t>RINT110</w:t>
            </w:r>
          </w:p>
          <w:p w:rsidR="000F7C56" w:rsidRPr="006641AB" w:rsidRDefault="000F7C56" w:rsidP="00CB2D11">
            <w:pPr>
              <w:cnfStyle w:val="000000010000"/>
              <w:rPr>
                <w:rFonts w:cs="Times New Roman"/>
              </w:rPr>
            </w:pPr>
            <w:r w:rsidRPr="006641AB">
              <w:rPr>
                <w:rFonts w:cs="Times New Roman"/>
              </w:rPr>
              <w:t>RINT111</w:t>
            </w:r>
          </w:p>
          <w:p w:rsidR="000F7C56" w:rsidRPr="006641AB" w:rsidRDefault="000F7C56" w:rsidP="00CB2D11">
            <w:pPr>
              <w:cnfStyle w:val="000000010000"/>
              <w:rPr>
                <w:rFonts w:cs="Times New Roman"/>
              </w:rPr>
            </w:pPr>
            <w:r w:rsidRPr="006641AB">
              <w:rPr>
                <w:rFonts w:cs="Times New Roman"/>
              </w:rPr>
              <w:t>RINE112</w:t>
            </w:r>
          </w:p>
          <w:p w:rsidR="000F7C56" w:rsidRPr="006641AB" w:rsidRDefault="000F7C56" w:rsidP="00CB2D11">
            <w:pPr>
              <w:cnfStyle w:val="000000010000"/>
              <w:rPr>
                <w:rFonts w:cs="Times New Roman"/>
              </w:rPr>
            </w:pPr>
            <w:r w:rsidRPr="006641AB">
              <w:rPr>
                <w:rFonts w:cs="Times New Roman"/>
              </w:rPr>
              <w:t>RINT113</w:t>
            </w:r>
          </w:p>
          <w:p w:rsidR="000F7C56" w:rsidRPr="006641AB" w:rsidRDefault="000F7C56" w:rsidP="00CB2D11">
            <w:pPr>
              <w:cnfStyle w:val="000000010000"/>
              <w:rPr>
                <w:rFonts w:cs="Times New Roman"/>
              </w:rPr>
            </w:pPr>
            <w:r w:rsidRPr="006641AB">
              <w:rPr>
                <w:rFonts w:cs="Times New Roman"/>
              </w:rPr>
              <w:t>RINT114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Pr>
                <w:rFonts w:cs="Times New Roman"/>
              </w:rPr>
              <w:t>4.1.7.1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Pr="00FE235A" w:rsidRDefault="000F7C56" w:rsidP="00CB2D11">
            <w:pPr>
              <w:cnfStyle w:val="000000010000"/>
              <w:rPr>
                <w:rFonts w:cs="Times New Roman"/>
              </w:rPr>
            </w:pPr>
            <w:r w:rsidRPr="00FE235A">
              <w:rPr>
                <w:rFonts w:cs="Times New Roman"/>
              </w:rPr>
              <w:t>4.1.6</w:t>
            </w:r>
            <w:r>
              <w:rPr>
                <w:rFonts w:cs="Times New Roman"/>
              </w:rPr>
              <w:t>.1</w:t>
            </w:r>
          </w:p>
          <w:p w:rsidR="000F7C56" w:rsidRDefault="000F7C56" w:rsidP="00CB2D11">
            <w:pPr>
              <w:cnfStyle w:val="000000010000"/>
              <w:rPr>
                <w:rFonts w:cs="Times New Roman"/>
              </w:rPr>
            </w:pPr>
            <w:r w:rsidRPr="00FE235A">
              <w:rPr>
                <w:rFonts w:cs="Times New Roman"/>
              </w:rPr>
              <w:t>4.1.6</w:t>
            </w:r>
            <w:r>
              <w:rPr>
                <w:rFonts w:cs="Times New Roman"/>
              </w:rPr>
              <w:t>.1</w:t>
            </w:r>
          </w:p>
          <w:p w:rsidR="000F7C56" w:rsidRDefault="000F7C56" w:rsidP="00CB2D11">
            <w:pPr>
              <w:cnfStyle w:val="000000010000"/>
              <w:rPr>
                <w:rFonts w:cs="Times New Roman"/>
              </w:rPr>
            </w:pPr>
            <w:r>
              <w:rPr>
                <w:rFonts w:cs="Times New Roman"/>
              </w:rPr>
              <w:t>4.1.7.1</w:t>
            </w:r>
          </w:p>
          <w:p w:rsidR="000F7C56" w:rsidRPr="00FE235A" w:rsidRDefault="000F7C56" w:rsidP="00CB2D11">
            <w:pPr>
              <w:cnfStyle w:val="000000010000"/>
              <w:rPr>
                <w:rFonts w:cs="Times New Roman"/>
              </w:rPr>
            </w:pPr>
            <w:r>
              <w:rPr>
                <w:rFonts w:cs="Times New Roman"/>
              </w:rPr>
              <w:t>4.1.7.1</w:t>
            </w:r>
          </w:p>
        </w:tc>
        <w:tc>
          <w:tcPr>
            <w:tcW w:w="117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4.6.1.2</w:t>
            </w:r>
          </w:p>
          <w:p w:rsidR="000F7C56" w:rsidRDefault="000F7C56" w:rsidP="00CB2D11">
            <w:pPr>
              <w:cnfStyle w:val="000000010000"/>
              <w:rPr>
                <w:rFonts w:cs="Times New Roman"/>
              </w:rPr>
            </w:pPr>
            <w:r>
              <w:rPr>
                <w:rFonts w:cs="Times New Roman"/>
              </w:rPr>
              <w:t>4.1.7.2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4.1.6.2</w:t>
            </w:r>
          </w:p>
          <w:p w:rsidR="000F7C56" w:rsidRDefault="000F7C56" w:rsidP="00CB2D11">
            <w:pPr>
              <w:cnfStyle w:val="000000010000"/>
              <w:rPr>
                <w:rFonts w:cs="Times New Roman"/>
              </w:rPr>
            </w:pPr>
            <w:r>
              <w:rPr>
                <w:rFonts w:cs="Times New Roman"/>
              </w:rPr>
              <w:t>4.1.7.2</w:t>
            </w:r>
          </w:p>
          <w:p w:rsidR="000F7C56" w:rsidRPr="00FE235A" w:rsidRDefault="000F7C56" w:rsidP="00CB2D11">
            <w:pPr>
              <w:cnfStyle w:val="000000010000"/>
              <w:rPr>
                <w:rFonts w:cs="Times New Roman"/>
              </w:rPr>
            </w:pPr>
            <w:r>
              <w:rPr>
                <w:rFonts w:cs="Times New Roman"/>
              </w:rPr>
              <w:t>4.1.7.2</w:t>
            </w:r>
          </w:p>
        </w:tc>
        <w:tc>
          <w:tcPr>
            <w:tcW w:w="1458" w:type="dxa"/>
            <w:tcBorders>
              <w:left w:val="none" w:sz="0" w:space="0" w:color="auto"/>
            </w:tcBorders>
          </w:tcPr>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4.6.1.3</w:t>
            </w:r>
          </w:p>
          <w:p w:rsidR="000F7C56" w:rsidRDefault="000F7C56" w:rsidP="00CB2D11">
            <w:pPr>
              <w:cnfStyle w:val="000000010000"/>
              <w:rPr>
                <w:rFonts w:cs="Times New Roman"/>
              </w:rPr>
            </w:pPr>
            <w:r>
              <w:rPr>
                <w:rFonts w:cs="Times New Roman"/>
              </w:rPr>
              <w:t>4.1.7.3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4.1.6.3</w:t>
            </w:r>
          </w:p>
          <w:p w:rsidR="000F7C56" w:rsidRDefault="000F7C56" w:rsidP="00CB2D11">
            <w:pPr>
              <w:cnfStyle w:val="000000010000"/>
              <w:rPr>
                <w:rFonts w:cs="Times New Roman"/>
              </w:rPr>
            </w:pPr>
            <w:r>
              <w:rPr>
                <w:rFonts w:cs="Times New Roman"/>
              </w:rPr>
              <w:t>4.1.7.3</w:t>
            </w:r>
          </w:p>
          <w:p w:rsidR="000F7C56" w:rsidRPr="00FE235A" w:rsidRDefault="000F7C56" w:rsidP="00CB2D11">
            <w:pPr>
              <w:cnfStyle w:val="000000010000"/>
              <w:rPr>
                <w:rFonts w:cs="Times New Roman"/>
              </w:rPr>
            </w:pPr>
            <w:r>
              <w:rPr>
                <w:rFonts w:cs="Times New Roman"/>
              </w:rPr>
              <w:t>4.1.7.3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have access to theater events.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RINT100</w:t>
            </w:r>
          </w:p>
          <w:p w:rsidR="000F7C56" w:rsidRPr="006641AB" w:rsidRDefault="000F7C56" w:rsidP="00CB2D11">
            <w:pPr>
              <w:cnfStyle w:val="000000100000"/>
              <w:rPr>
                <w:rFonts w:cs="Times New Roman"/>
              </w:rPr>
            </w:pPr>
            <w:r w:rsidRPr="006641AB">
              <w:rPr>
                <w:rFonts w:cs="Times New Roman"/>
              </w:rPr>
              <w:t>RINT102</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REQ100</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.1</w:t>
            </w:r>
          </w:p>
          <w:p w:rsidR="000F7C56" w:rsidRDefault="000F7C56" w:rsidP="00CB2D11">
            <w:pPr>
              <w:cnfStyle w:val="000000100000"/>
              <w:rPr>
                <w:rFonts w:cs="Times New Roman"/>
              </w:rPr>
            </w:pPr>
            <w:r w:rsidRPr="00FE235A">
              <w:rPr>
                <w:rFonts w:cs="Times New Roman"/>
              </w:rPr>
              <w:t>4.1.1</w:t>
            </w:r>
            <w:r>
              <w:rPr>
                <w:rFonts w:cs="Times New Roman"/>
              </w:rPr>
              <w:t>.1</w:t>
            </w:r>
          </w:p>
          <w:p w:rsidR="000F7C56" w:rsidRPr="00FE235A" w:rsidRDefault="000F7C56" w:rsidP="00CB2D11">
            <w:pPr>
              <w:cnfStyle w:val="000000100000"/>
              <w:rPr>
                <w:rFonts w:cs="Times New Roman"/>
              </w:rPr>
            </w:pPr>
            <w:r>
              <w:rPr>
                <w:rFonts w:cs="Times New Roman"/>
              </w:rPr>
              <w:t>4.1.4.1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.2</w:t>
            </w:r>
          </w:p>
          <w:p w:rsidR="000F7C56" w:rsidRDefault="000F7C56" w:rsidP="00CB2D11">
            <w:pPr>
              <w:cnfStyle w:val="000000100000"/>
              <w:rPr>
                <w:rFonts w:cs="Times New Roman"/>
              </w:rPr>
            </w:pPr>
            <w:r w:rsidRPr="00FE235A">
              <w:rPr>
                <w:rFonts w:cs="Times New Roman"/>
              </w:rPr>
              <w:t>4.1.1</w:t>
            </w:r>
            <w:r>
              <w:rPr>
                <w:rFonts w:cs="Times New Roman"/>
              </w:rPr>
              <w:t>.2</w:t>
            </w:r>
          </w:p>
          <w:p w:rsidR="000F7C56" w:rsidRPr="00FE235A" w:rsidRDefault="000F7C56" w:rsidP="00CB2D11">
            <w:pPr>
              <w:cnfStyle w:val="000000100000"/>
              <w:rPr>
                <w:rFonts w:cs="Times New Roman"/>
              </w:rPr>
            </w:pPr>
            <w:r>
              <w:rPr>
                <w:rFonts w:cs="Times New Roman"/>
              </w:rPr>
              <w:t>4.1.4.2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t>4.1.1</w:t>
            </w:r>
            <w:r>
              <w:rPr>
                <w:rFonts w:cs="Times New Roman"/>
              </w:rPr>
              <w:t>.3</w:t>
            </w:r>
          </w:p>
          <w:p w:rsidR="000F7C56" w:rsidRDefault="000F7C56" w:rsidP="00CB2D11">
            <w:pPr>
              <w:cnfStyle w:val="000000100000"/>
              <w:rPr>
                <w:rFonts w:cs="Times New Roman"/>
              </w:rPr>
            </w:pPr>
            <w:r w:rsidRPr="00FE235A">
              <w:rPr>
                <w:rFonts w:cs="Times New Roman"/>
              </w:rPr>
              <w:t>4.1.1</w:t>
            </w:r>
            <w:r>
              <w:rPr>
                <w:rFonts w:cs="Times New Roman"/>
              </w:rPr>
              <w:t>.3</w:t>
            </w:r>
          </w:p>
          <w:p w:rsidR="000F7C56" w:rsidRPr="00FE235A" w:rsidRDefault="000F7C56" w:rsidP="00CB2D11">
            <w:pPr>
              <w:cnfStyle w:val="000000100000"/>
              <w:rPr>
                <w:rFonts w:cs="Times New Roman"/>
              </w:rPr>
            </w:pPr>
            <w:r>
              <w:rPr>
                <w:rFonts w:cs="Times New Roman"/>
              </w:rPr>
              <w:t>4.1.4.3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have access to seat availability.</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REQ101</w:t>
            </w:r>
          </w:p>
          <w:p w:rsidR="000F7C56" w:rsidRPr="006641AB" w:rsidRDefault="000F7C56" w:rsidP="00CB2D11">
            <w:pPr>
              <w:cnfStyle w:val="000000010000"/>
              <w:rPr>
                <w:rFonts w:cs="Times New Roman"/>
              </w:rPr>
            </w:pPr>
            <w:r w:rsidRPr="006641AB">
              <w:rPr>
                <w:rFonts w:cs="Times New Roman"/>
              </w:rPr>
              <w:t>REQ102</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RINT101</w:t>
            </w:r>
          </w:p>
          <w:p w:rsidR="000F7C56" w:rsidRPr="006641AB" w:rsidRDefault="000F7C56" w:rsidP="00CB2D11">
            <w:pPr>
              <w:cnfStyle w:val="000000010000"/>
              <w:rPr>
                <w:rFonts w:cs="Times New Roman"/>
              </w:rPr>
            </w:pPr>
            <w:r w:rsidRPr="006641AB">
              <w:rPr>
                <w:rFonts w:cs="Times New Roman"/>
              </w:rPr>
              <w:t>RINT103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RINT104</w:t>
            </w:r>
          </w:p>
          <w:p w:rsidR="000F7C56" w:rsidRPr="006641AB" w:rsidRDefault="000F7C56" w:rsidP="00CB2D11">
            <w:pPr>
              <w:cnfStyle w:val="000000010000"/>
              <w:rPr>
                <w:rFonts w:cs="Times New Roman"/>
              </w:rPr>
            </w:pPr>
            <w:r w:rsidRPr="006641AB">
              <w:rPr>
                <w:rFonts w:cs="Times New Roman"/>
              </w:rPr>
              <w:t>RINT120</w:t>
            </w:r>
          </w:p>
          <w:p w:rsidR="000F7C56" w:rsidRPr="006641AB" w:rsidRDefault="000F7C56" w:rsidP="00CB2D11">
            <w:pPr>
              <w:cnfStyle w:val="000000010000"/>
              <w:rPr>
                <w:rFonts w:cs="Times New Roman"/>
              </w:rPr>
            </w:pPr>
            <w:r w:rsidRPr="006641AB">
              <w:rPr>
                <w:rFonts w:cs="Times New Roman"/>
              </w:rPr>
              <w:t>RINT132</w:t>
            </w:r>
          </w:p>
          <w:p w:rsidR="000F7C56" w:rsidRPr="006641AB" w:rsidRDefault="000F7C56" w:rsidP="00CB2D11">
            <w:pPr>
              <w:cnfStyle w:val="000000010000"/>
              <w:rPr>
                <w:rFonts w:cs="Times New Roman"/>
              </w:rPr>
            </w:pPr>
            <w:r w:rsidRPr="006641AB">
              <w:rPr>
                <w:rFonts w:cs="Times New Roman"/>
              </w:rPr>
              <w:t>REQ124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Pr>
                <w:rFonts w:cs="Times New Roman"/>
              </w:rPr>
              <w:t>4.1.5.1</w:t>
            </w:r>
          </w:p>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Pr>
                <w:rFonts w:cs="Times New Roman"/>
              </w:rPr>
              <w:t>4.1.5.1</w:t>
            </w:r>
          </w:p>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Pr>
                <w:rFonts w:cs="Times New Roman"/>
              </w:rPr>
              <w:t>4.1.5.2</w:t>
            </w:r>
          </w:p>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Pr>
                <w:rFonts w:cs="Times New Roman"/>
              </w:rPr>
              <w:t>4.1.5.2</w:t>
            </w:r>
          </w:p>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sidRPr="00FE235A">
              <w:rPr>
                <w:rFonts w:cs="Times New Roman"/>
              </w:rPr>
              <w:t>4.1.1</w:t>
            </w:r>
            <w:r>
              <w:rPr>
                <w:rFonts w:cs="Times New Roman"/>
              </w:rPr>
              <w:t>.2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Pr>
                <w:rFonts w:cs="Times New Roman"/>
              </w:rPr>
              <w:t>4.1.5.3</w:t>
            </w:r>
          </w:p>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Pr>
                <w:rFonts w:cs="Times New Roman"/>
              </w:rPr>
              <w:t>4.1.5.3</w:t>
            </w:r>
          </w:p>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sidRPr="00FE235A">
              <w:rPr>
                <w:rFonts w:cs="Times New Roman"/>
              </w:rPr>
              <w:t>4.1.1</w:t>
            </w:r>
            <w:r>
              <w:rPr>
                <w:rFonts w:cs="Times New Roman"/>
              </w:rPr>
              <w:t>.3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book reserved seating.</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RINT109</w:t>
            </w:r>
          </w:p>
          <w:p w:rsidR="000F7C56" w:rsidRPr="006641AB" w:rsidRDefault="000F7C56" w:rsidP="00CB2D11">
            <w:pPr>
              <w:cnfStyle w:val="000000100000"/>
              <w:rPr>
                <w:rFonts w:cs="Times New Roman"/>
              </w:rPr>
            </w:pPr>
            <w:r w:rsidRPr="006641AB">
              <w:rPr>
                <w:rFonts w:cs="Times New Roman"/>
              </w:rPr>
              <w:t>RINT115</w:t>
            </w:r>
          </w:p>
          <w:p w:rsidR="000F7C56" w:rsidRPr="006641AB" w:rsidRDefault="000F7C56" w:rsidP="00CB2D11">
            <w:pPr>
              <w:cnfStyle w:val="000000100000"/>
              <w:rPr>
                <w:rFonts w:cs="Times New Roman"/>
              </w:rPr>
            </w:pPr>
            <w:r w:rsidRPr="006641AB">
              <w:rPr>
                <w:rFonts w:cs="Times New Roman"/>
              </w:rPr>
              <w:t>RINT116</w:t>
            </w:r>
          </w:p>
          <w:p w:rsidR="000F7C56" w:rsidRPr="006641AB" w:rsidRDefault="000F7C56" w:rsidP="00CB2D11">
            <w:pPr>
              <w:cnfStyle w:val="000000100000"/>
              <w:rPr>
                <w:rFonts w:cs="Times New Roman"/>
              </w:rPr>
            </w:pPr>
            <w:r w:rsidRPr="006641AB">
              <w:rPr>
                <w:rFonts w:cs="Times New Roman"/>
              </w:rPr>
              <w:t>RINT117</w:t>
            </w:r>
          </w:p>
          <w:p w:rsidR="000F7C56" w:rsidRPr="006641AB" w:rsidRDefault="000F7C56" w:rsidP="00CB2D11">
            <w:pPr>
              <w:cnfStyle w:val="000000100000"/>
              <w:rPr>
                <w:rFonts w:cs="Times New Roman"/>
              </w:rPr>
            </w:pPr>
            <w:r w:rsidRPr="006641AB">
              <w:rPr>
                <w:rFonts w:cs="Times New Roman"/>
              </w:rPr>
              <w:lastRenderedPageBreak/>
              <w:t>RINT119</w:t>
            </w:r>
          </w:p>
          <w:p w:rsidR="000F7C56" w:rsidRPr="006641AB" w:rsidRDefault="000F7C56" w:rsidP="00CB2D11">
            <w:pPr>
              <w:cnfStyle w:val="000000100000"/>
              <w:rPr>
                <w:rFonts w:cs="Times New Roman"/>
              </w:rPr>
            </w:pPr>
            <w:r w:rsidRPr="006641AB">
              <w:rPr>
                <w:rFonts w:cs="Times New Roman"/>
              </w:rPr>
              <w:t>RINT125</w:t>
            </w:r>
          </w:p>
          <w:p w:rsidR="000F7C56" w:rsidRPr="006641AB" w:rsidRDefault="000F7C56" w:rsidP="00CB2D11">
            <w:pPr>
              <w:cnfStyle w:val="000000100000"/>
              <w:rPr>
                <w:rFonts w:cs="Times New Roman"/>
              </w:rPr>
            </w:pPr>
            <w:r w:rsidRPr="006641AB">
              <w:rPr>
                <w:rFonts w:cs="Times New Roman"/>
              </w:rPr>
              <w:t>RINT127</w:t>
            </w: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REQ103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REQ106</w:t>
            </w:r>
          </w:p>
          <w:p w:rsidR="000F7C56" w:rsidRPr="006641AB" w:rsidRDefault="000F7C56" w:rsidP="00CB2D11">
            <w:pPr>
              <w:cnfStyle w:val="000000100000"/>
              <w:rPr>
                <w:rFonts w:cs="Times New Roman"/>
              </w:rPr>
            </w:pPr>
            <w:r w:rsidRPr="006641AB">
              <w:rPr>
                <w:rFonts w:cs="Times New Roman"/>
              </w:rPr>
              <w:t>REQ112</w:t>
            </w:r>
          </w:p>
          <w:p w:rsidR="000F7C56" w:rsidRPr="006641AB" w:rsidRDefault="000F7C56" w:rsidP="00CB2D11">
            <w:pPr>
              <w:cnfStyle w:val="000000100000"/>
              <w:rPr>
                <w:rFonts w:cs="Times New Roman"/>
              </w:rPr>
            </w:pPr>
            <w:r w:rsidRPr="006641AB">
              <w:rPr>
                <w:rFonts w:cs="Times New Roman"/>
              </w:rPr>
              <w:t>REQ120</w:t>
            </w:r>
          </w:p>
          <w:p w:rsidR="000F7C56" w:rsidRPr="006641AB" w:rsidRDefault="000F7C56" w:rsidP="00CB2D11">
            <w:pPr>
              <w:cnfStyle w:val="000000100000"/>
              <w:rPr>
                <w:rFonts w:cs="Times New Roman"/>
              </w:rPr>
            </w:pPr>
            <w:r w:rsidRPr="006641AB">
              <w:rPr>
                <w:rFonts w:cs="Times New Roman"/>
              </w:rPr>
              <w:t>REQ122</w:t>
            </w:r>
          </w:p>
          <w:p w:rsidR="000F7C56" w:rsidRPr="006641AB" w:rsidRDefault="000F7C56" w:rsidP="00CB2D11">
            <w:pPr>
              <w:cnfStyle w:val="000000100000"/>
              <w:rPr>
                <w:rFonts w:cs="Times New Roman"/>
              </w:rPr>
            </w:pPr>
            <w:r w:rsidRPr="006641AB">
              <w:rPr>
                <w:rFonts w:cs="Times New Roman"/>
              </w:rPr>
              <w:t>REQ125</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t>4.1.</w:t>
            </w:r>
            <w:r>
              <w:rPr>
                <w:rFonts w:cs="Times New Roman"/>
              </w:rPr>
              <w:t>12.1</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12.1</w:t>
            </w:r>
          </w:p>
          <w:p w:rsidR="000F7C56" w:rsidRPr="00FE235A" w:rsidRDefault="000F7C56" w:rsidP="00CB2D11">
            <w:pPr>
              <w:cnfStyle w:val="000000100000"/>
              <w:rPr>
                <w:rFonts w:cs="Times New Roman"/>
              </w:rPr>
            </w:pPr>
            <w:r w:rsidRPr="00FE235A">
              <w:rPr>
                <w:rFonts w:cs="Times New Roman"/>
              </w:rPr>
              <w:t>4.1.1</w:t>
            </w:r>
            <w:r>
              <w:rPr>
                <w:rFonts w:cs="Times New Roman"/>
              </w:rPr>
              <w:t>2.1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4.1.3.1</w:t>
            </w:r>
          </w:p>
          <w:p w:rsidR="000F7C56" w:rsidRDefault="000F7C56" w:rsidP="00CB2D11">
            <w:pPr>
              <w:cnfStyle w:val="000000100000"/>
              <w:rPr>
                <w:rFonts w:cs="Times New Roman"/>
              </w:rPr>
            </w:pPr>
            <w:r>
              <w:rPr>
                <w:rFonts w:cs="Times New Roman"/>
              </w:rPr>
              <w:t>4.1.2.1</w:t>
            </w:r>
          </w:p>
          <w:p w:rsidR="000F7C56" w:rsidRDefault="000F7C56" w:rsidP="00CB2D11">
            <w:pPr>
              <w:cnfStyle w:val="000000100000"/>
              <w:rPr>
                <w:rFonts w:cs="Times New Roman"/>
              </w:rPr>
            </w:pPr>
            <w:r>
              <w:rPr>
                <w:rFonts w:cs="Times New Roman"/>
              </w:rPr>
              <w:t>4.1.4.1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t>4.1.</w:t>
            </w:r>
            <w:r>
              <w:rPr>
                <w:rFonts w:cs="Times New Roman"/>
              </w:rPr>
              <w:t>12.2</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12.2</w:t>
            </w:r>
          </w:p>
          <w:p w:rsidR="000F7C56" w:rsidRPr="00FE235A" w:rsidRDefault="000F7C56" w:rsidP="00CB2D11">
            <w:pPr>
              <w:cnfStyle w:val="000000100000"/>
              <w:rPr>
                <w:rFonts w:cs="Times New Roman"/>
              </w:rPr>
            </w:pPr>
            <w:r w:rsidRPr="00FE235A">
              <w:rPr>
                <w:rFonts w:cs="Times New Roman"/>
              </w:rPr>
              <w:t>4.1.1</w:t>
            </w:r>
            <w:r>
              <w:rPr>
                <w:rFonts w:cs="Times New Roman"/>
              </w:rPr>
              <w:t>2.2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4.1.3.2</w:t>
            </w:r>
          </w:p>
          <w:p w:rsidR="000F7C56" w:rsidRDefault="000F7C56" w:rsidP="00CB2D11">
            <w:pPr>
              <w:cnfStyle w:val="000000100000"/>
              <w:rPr>
                <w:rFonts w:cs="Times New Roman"/>
              </w:rPr>
            </w:pPr>
            <w:r>
              <w:rPr>
                <w:rFonts w:cs="Times New Roman"/>
              </w:rPr>
              <w:t>4.1.2.2</w:t>
            </w:r>
          </w:p>
          <w:p w:rsidR="000F7C56" w:rsidRDefault="000F7C56" w:rsidP="00CB2D11">
            <w:pPr>
              <w:cnfStyle w:val="000000100000"/>
              <w:rPr>
                <w:rFonts w:cs="Times New Roman"/>
              </w:rPr>
            </w:pPr>
            <w:r>
              <w:rPr>
                <w:rFonts w:cs="Times New Roman"/>
              </w:rPr>
              <w:t>4.1.4.2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lastRenderedPageBreak/>
              <w:t>4.1.1</w:t>
            </w:r>
            <w:r>
              <w:rPr>
                <w:rFonts w:cs="Times New Roman"/>
              </w:rPr>
              <w:t>.3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t>4.1.</w:t>
            </w:r>
            <w:r>
              <w:rPr>
                <w:rFonts w:cs="Times New Roman"/>
              </w:rPr>
              <w:t>12.3</w:t>
            </w:r>
          </w:p>
          <w:p w:rsidR="000F7C56" w:rsidRPr="00FE235A" w:rsidRDefault="000F7C56" w:rsidP="00CB2D11">
            <w:pPr>
              <w:cnfStyle w:val="000000100000"/>
              <w:rPr>
                <w:rFonts w:cs="Times New Roman"/>
              </w:rPr>
            </w:pPr>
            <w:r w:rsidRPr="00FE235A">
              <w:rPr>
                <w:rFonts w:cs="Times New Roman"/>
              </w:rPr>
              <w:lastRenderedPageBreak/>
              <w:t>4.1.</w:t>
            </w:r>
            <w:r>
              <w:rPr>
                <w:rFonts w:cs="Times New Roman"/>
              </w:rPr>
              <w:t>12.3</w:t>
            </w:r>
          </w:p>
          <w:p w:rsidR="000F7C56" w:rsidRPr="00FE235A" w:rsidRDefault="000F7C56" w:rsidP="00CB2D11">
            <w:pPr>
              <w:cnfStyle w:val="000000100000"/>
              <w:rPr>
                <w:rFonts w:cs="Times New Roman"/>
              </w:rPr>
            </w:pPr>
            <w:r w:rsidRPr="00FE235A">
              <w:rPr>
                <w:rFonts w:cs="Times New Roman"/>
              </w:rPr>
              <w:t>4.1.1</w:t>
            </w:r>
            <w:r>
              <w:rPr>
                <w:rFonts w:cs="Times New Roman"/>
              </w:rPr>
              <w:t>2.3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4.1.3.3</w:t>
            </w:r>
          </w:p>
          <w:p w:rsidR="000F7C56" w:rsidRDefault="000F7C56" w:rsidP="00CB2D11">
            <w:pPr>
              <w:cnfStyle w:val="000000100000"/>
              <w:rPr>
                <w:rFonts w:cs="Times New Roman"/>
              </w:rPr>
            </w:pPr>
            <w:r>
              <w:rPr>
                <w:rFonts w:cs="Times New Roman"/>
              </w:rPr>
              <w:t>4.1.2.3</w:t>
            </w:r>
          </w:p>
          <w:p w:rsidR="000F7C56" w:rsidRDefault="000F7C56" w:rsidP="00CB2D11">
            <w:pPr>
              <w:cnfStyle w:val="000000100000"/>
              <w:rPr>
                <w:rFonts w:cs="Times New Roman"/>
              </w:rPr>
            </w:pPr>
            <w:r>
              <w:rPr>
                <w:rFonts w:cs="Times New Roman"/>
              </w:rPr>
              <w:t>4.1.4.3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general admission seating.</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REQ108</w:t>
            </w:r>
          </w:p>
          <w:p w:rsidR="000F7C56" w:rsidRPr="006641AB" w:rsidRDefault="000F7C56" w:rsidP="00CB2D11">
            <w:pPr>
              <w:cnfStyle w:val="000000010000"/>
              <w:rPr>
                <w:rFonts w:cs="Times New Roman"/>
              </w:rPr>
            </w:pPr>
            <w:r w:rsidRPr="006641AB">
              <w:rPr>
                <w:rFonts w:cs="Times New Roman"/>
              </w:rPr>
              <w:t>RINT115</w:t>
            </w:r>
          </w:p>
          <w:p w:rsidR="000F7C56" w:rsidRPr="006641AB" w:rsidRDefault="000F7C56" w:rsidP="00CB2D11">
            <w:pPr>
              <w:cnfStyle w:val="000000010000"/>
              <w:rPr>
                <w:rFonts w:cs="Times New Roman"/>
              </w:rPr>
            </w:pPr>
            <w:r w:rsidRPr="006641AB">
              <w:rPr>
                <w:rFonts w:cs="Times New Roman"/>
              </w:rPr>
              <w:t>RINT116</w:t>
            </w:r>
          </w:p>
          <w:p w:rsidR="000F7C56" w:rsidRPr="006641AB" w:rsidRDefault="000F7C56" w:rsidP="00CB2D11">
            <w:pPr>
              <w:cnfStyle w:val="000000010000"/>
              <w:rPr>
                <w:rFonts w:cs="Times New Roman"/>
              </w:rPr>
            </w:pPr>
            <w:r w:rsidRPr="006641AB">
              <w:rPr>
                <w:rFonts w:cs="Times New Roman"/>
              </w:rPr>
              <w:t>RINT117</w:t>
            </w:r>
          </w:p>
          <w:p w:rsidR="000F7C56" w:rsidRPr="006641AB" w:rsidRDefault="000F7C56" w:rsidP="00CB2D11">
            <w:pPr>
              <w:cnfStyle w:val="000000010000"/>
              <w:rPr>
                <w:rFonts w:cs="Times New Roman"/>
              </w:rPr>
            </w:pPr>
            <w:r w:rsidRPr="006641AB">
              <w:rPr>
                <w:rFonts w:cs="Times New Roman"/>
              </w:rPr>
              <w:t>RINT119</w:t>
            </w:r>
          </w:p>
          <w:p w:rsidR="000F7C56" w:rsidRPr="006641AB" w:rsidRDefault="000F7C56" w:rsidP="00CB2D11">
            <w:pPr>
              <w:cnfStyle w:val="000000010000"/>
              <w:rPr>
                <w:rFonts w:cs="Times New Roman"/>
              </w:rPr>
            </w:pPr>
            <w:r w:rsidRPr="006641AB">
              <w:rPr>
                <w:rFonts w:cs="Times New Roman"/>
              </w:rPr>
              <w:t>RINT125</w:t>
            </w:r>
          </w:p>
          <w:p w:rsidR="000F7C56" w:rsidRPr="006641AB" w:rsidRDefault="000F7C56" w:rsidP="00CB2D11">
            <w:pPr>
              <w:cnfStyle w:val="000000010000"/>
              <w:rPr>
                <w:rFonts w:cs="Times New Roman"/>
              </w:rPr>
            </w:pPr>
            <w:r w:rsidRPr="006641AB">
              <w:rPr>
                <w:rFonts w:cs="Times New Roman"/>
              </w:rPr>
              <w:t>RINT127</w:t>
            </w:r>
          </w:p>
          <w:p w:rsidR="000F7C56" w:rsidRPr="006641AB" w:rsidRDefault="000F7C56" w:rsidP="00CB2D11">
            <w:pPr>
              <w:cnfStyle w:val="000000010000"/>
              <w:rPr>
                <w:rFonts w:cs="Times New Roman"/>
              </w:rPr>
            </w:pPr>
            <w:r w:rsidRPr="006641AB">
              <w:rPr>
                <w:rFonts w:cs="Times New Roman"/>
              </w:rPr>
              <w:t>RINT129</w:t>
            </w:r>
          </w:p>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r w:rsidRPr="006641AB">
              <w:rPr>
                <w:rFonts w:cs="Times New Roman"/>
              </w:rPr>
              <w:t>REQ112</w:t>
            </w:r>
          </w:p>
          <w:p w:rsidR="000F7C56" w:rsidRPr="006641AB" w:rsidRDefault="000F7C56" w:rsidP="00CB2D11">
            <w:pPr>
              <w:cnfStyle w:val="000000010000"/>
              <w:rPr>
                <w:rFonts w:cs="Times New Roman"/>
              </w:rPr>
            </w:pPr>
            <w:r w:rsidRPr="006641AB">
              <w:rPr>
                <w:rFonts w:cs="Times New Roman"/>
              </w:rPr>
              <w:t>REQ120</w:t>
            </w:r>
          </w:p>
          <w:p w:rsidR="000F7C56" w:rsidRPr="006641AB" w:rsidRDefault="000F7C56" w:rsidP="00CB2D11">
            <w:pPr>
              <w:cnfStyle w:val="000000010000"/>
              <w:rPr>
                <w:rFonts w:cs="Times New Roman"/>
              </w:rPr>
            </w:pPr>
            <w:r w:rsidRPr="006641AB">
              <w:rPr>
                <w:rFonts w:cs="Times New Roman"/>
              </w:rPr>
              <w:t>REQ122</w:t>
            </w:r>
          </w:p>
          <w:p w:rsidR="000F7C56" w:rsidRPr="006641AB" w:rsidRDefault="000F7C56" w:rsidP="00CB2D11">
            <w:pPr>
              <w:cnfStyle w:val="000000010000"/>
              <w:rPr>
                <w:rFonts w:cs="Times New Roman"/>
              </w:rPr>
            </w:pPr>
            <w:r w:rsidRPr="006641AB">
              <w:rPr>
                <w:rFonts w:cs="Times New Roman"/>
              </w:rPr>
              <w:t>REQ125</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w:t>
            </w:r>
            <w:r>
              <w:rPr>
                <w:rFonts w:cs="Times New Roman"/>
              </w:rPr>
              <w:t>12.1</w:t>
            </w:r>
          </w:p>
          <w:p w:rsidR="000F7C56" w:rsidRPr="00FE235A" w:rsidRDefault="000F7C56" w:rsidP="00CB2D11">
            <w:pPr>
              <w:cnfStyle w:val="000000010000"/>
              <w:rPr>
                <w:rFonts w:cs="Times New Roman"/>
              </w:rPr>
            </w:pPr>
            <w:r w:rsidRPr="00FE235A">
              <w:rPr>
                <w:rFonts w:cs="Times New Roman"/>
              </w:rPr>
              <w:t>4.1.1</w:t>
            </w:r>
            <w:r>
              <w:rPr>
                <w:rFonts w:cs="Times New Roman"/>
              </w:rPr>
              <w:t>2.1</w:t>
            </w:r>
          </w:p>
          <w:p w:rsidR="000F7C56" w:rsidRPr="00FE235A" w:rsidRDefault="000F7C56" w:rsidP="00CB2D11">
            <w:pPr>
              <w:cnfStyle w:val="000000010000"/>
              <w:rPr>
                <w:rFonts w:cs="Times New Roman"/>
              </w:rPr>
            </w:pPr>
            <w:r w:rsidRPr="00FE235A">
              <w:rPr>
                <w:rFonts w:cs="Times New Roman"/>
              </w:rPr>
              <w:t>4.1.1</w:t>
            </w:r>
            <w:r>
              <w:rPr>
                <w:rFonts w:cs="Times New Roman"/>
              </w:rPr>
              <w:t>2.1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4.1.4.1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Pr="00FE235A" w:rsidRDefault="000F7C56" w:rsidP="00CB2D11">
            <w:pPr>
              <w:cnfStyle w:val="00000001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w:t>
            </w:r>
            <w:r>
              <w:rPr>
                <w:rFonts w:cs="Times New Roman"/>
              </w:rPr>
              <w:t>12.2</w:t>
            </w:r>
          </w:p>
          <w:p w:rsidR="000F7C56" w:rsidRPr="00FE235A" w:rsidRDefault="000F7C56" w:rsidP="00CB2D11">
            <w:pPr>
              <w:cnfStyle w:val="000000010000"/>
              <w:rPr>
                <w:rFonts w:cs="Times New Roman"/>
              </w:rPr>
            </w:pPr>
            <w:r w:rsidRPr="00FE235A">
              <w:rPr>
                <w:rFonts w:cs="Times New Roman"/>
              </w:rPr>
              <w:t>4.1.1</w:t>
            </w:r>
            <w:r>
              <w:rPr>
                <w:rFonts w:cs="Times New Roman"/>
              </w:rPr>
              <w:t>2.2</w:t>
            </w:r>
          </w:p>
          <w:p w:rsidR="000F7C56" w:rsidRPr="00FE235A" w:rsidRDefault="000F7C56" w:rsidP="00CB2D11">
            <w:pPr>
              <w:cnfStyle w:val="000000010000"/>
              <w:rPr>
                <w:rFonts w:cs="Times New Roman"/>
              </w:rPr>
            </w:pPr>
            <w:r w:rsidRPr="00FE235A">
              <w:rPr>
                <w:rFonts w:cs="Times New Roman"/>
              </w:rPr>
              <w:t>4.1.1</w:t>
            </w:r>
            <w:r>
              <w:rPr>
                <w:rFonts w:cs="Times New Roman"/>
              </w:rPr>
              <w:t>2.2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4.1.4.2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Pr="00FE235A" w:rsidRDefault="000F7C56" w:rsidP="00CB2D11">
            <w:pPr>
              <w:cnfStyle w:val="00000001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t>4.1.1</w:t>
            </w:r>
            <w:r>
              <w:rPr>
                <w:rFonts w:cs="Times New Roman"/>
              </w:rPr>
              <w:t>.3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w:t>
            </w:r>
            <w:r>
              <w:rPr>
                <w:rFonts w:cs="Times New Roman"/>
              </w:rPr>
              <w:t>12.3</w:t>
            </w:r>
          </w:p>
          <w:p w:rsidR="000F7C56" w:rsidRPr="00FE235A" w:rsidRDefault="000F7C56" w:rsidP="00CB2D11">
            <w:pPr>
              <w:cnfStyle w:val="000000010000"/>
              <w:rPr>
                <w:rFonts w:cs="Times New Roman"/>
              </w:rPr>
            </w:pPr>
            <w:r w:rsidRPr="00FE235A">
              <w:rPr>
                <w:rFonts w:cs="Times New Roman"/>
              </w:rPr>
              <w:t>4.1.1</w:t>
            </w:r>
            <w:r>
              <w:rPr>
                <w:rFonts w:cs="Times New Roman"/>
              </w:rPr>
              <w:t>2.3</w:t>
            </w:r>
          </w:p>
          <w:p w:rsidR="000F7C56" w:rsidRPr="00FE235A" w:rsidRDefault="000F7C56" w:rsidP="00CB2D11">
            <w:pPr>
              <w:cnfStyle w:val="000000010000"/>
              <w:rPr>
                <w:rFonts w:cs="Times New Roman"/>
              </w:rPr>
            </w:pPr>
            <w:r w:rsidRPr="00FE235A">
              <w:rPr>
                <w:rFonts w:cs="Times New Roman"/>
              </w:rPr>
              <w:t>4.1.1</w:t>
            </w:r>
            <w:r>
              <w:rPr>
                <w:rFonts w:cs="Times New Roman"/>
              </w:rPr>
              <w:t>2.3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4.1.4.3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Pr="00FE235A" w:rsidRDefault="000F7C56" w:rsidP="00CB2D11">
            <w:pPr>
              <w:cnfStyle w:val="000000010000"/>
              <w:rPr>
                <w:rFonts w:cs="Times New Roman"/>
              </w:rPr>
            </w:pPr>
            <w:r>
              <w:rPr>
                <w:rFonts w:cs="Times New Roman"/>
              </w:rPr>
              <w:t>4.1.1.3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accept patron payments.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REQ103</w:t>
            </w:r>
          </w:p>
        </w:tc>
        <w:tc>
          <w:tcPr>
            <w:tcW w:w="108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6.1</w:t>
            </w:r>
          </w:p>
          <w:p w:rsidR="000F7C56" w:rsidRPr="00FE235A" w:rsidRDefault="000F7C56" w:rsidP="00CB2D11">
            <w:pPr>
              <w:cnfStyle w:val="000000100000"/>
              <w:rPr>
                <w:rFonts w:cs="Times New Roman"/>
              </w:rPr>
            </w:pPr>
            <w:r>
              <w:rPr>
                <w:rFonts w:cs="Times New Roman"/>
              </w:rPr>
              <w:t>4.1.4.1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6.2</w:t>
            </w:r>
          </w:p>
          <w:p w:rsidR="000F7C56" w:rsidRPr="00FE235A" w:rsidRDefault="000F7C56" w:rsidP="00CB2D11">
            <w:pPr>
              <w:cnfStyle w:val="000000100000"/>
              <w:rPr>
                <w:rFonts w:cs="Times New Roman"/>
              </w:rPr>
            </w:pPr>
            <w:r>
              <w:rPr>
                <w:rFonts w:cs="Times New Roman"/>
              </w:rPr>
              <w:t>4.1.4.2</w:t>
            </w:r>
          </w:p>
        </w:tc>
        <w:tc>
          <w:tcPr>
            <w:tcW w:w="1458" w:type="dxa"/>
            <w:tcBorders>
              <w:left w:val="none" w:sz="0" w:space="0" w:color="auto"/>
            </w:tcBorders>
          </w:tcPr>
          <w:p w:rsidR="000F7C56" w:rsidRDefault="000F7C56" w:rsidP="00CB2D11">
            <w:pPr>
              <w:cnfStyle w:val="000000100000"/>
              <w:rPr>
                <w:rFonts w:cs="Times New Roman"/>
              </w:rPr>
            </w:pPr>
            <w:r w:rsidRPr="00FE235A">
              <w:rPr>
                <w:rFonts w:cs="Times New Roman"/>
              </w:rPr>
              <w:t>4.1.</w:t>
            </w:r>
            <w:r>
              <w:rPr>
                <w:rFonts w:cs="Times New Roman"/>
              </w:rPr>
              <w:t>6.3</w:t>
            </w:r>
          </w:p>
          <w:p w:rsidR="000F7C56" w:rsidRPr="00FE235A" w:rsidRDefault="000F7C56" w:rsidP="00CB2D11">
            <w:pPr>
              <w:cnfStyle w:val="000000100000"/>
              <w:rPr>
                <w:rFonts w:cs="Times New Roman"/>
              </w:rPr>
            </w:pPr>
            <w:r>
              <w:rPr>
                <w:rFonts w:cs="Times New Roman"/>
              </w:rPr>
              <w:t>4.1.4.3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exchange tickets.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REQ114</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Pr>
                <w:rFonts w:cs="Times New Roman"/>
              </w:rPr>
              <w:t>4.1.11.1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Pr>
                <w:rFonts w:cs="Times New Roman"/>
              </w:rPr>
              <w:t>4.1.11.2</w:t>
            </w:r>
          </w:p>
        </w:tc>
        <w:tc>
          <w:tcPr>
            <w:tcW w:w="1458" w:type="dxa"/>
            <w:tcBorders>
              <w:left w:val="none" w:sz="0" w:space="0" w:color="auto"/>
            </w:tcBorders>
          </w:tcPr>
          <w:p w:rsidR="000F7C56" w:rsidRPr="00FE235A" w:rsidRDefault="000F7C56" w:rsidP="00CB2D11">
            <w:pPr>
              <w:cnfStyle w:val="000000010000"/>
              <w:rPr>
                <w:rFonts w:cs="Times New Roman"/>
              </w:rPr>
            </w:pPr>
            <w:r>
              <w:rPr>
                <w:rFonts w:cs="Times New Roman"/>
              </w:rPr>
              <w:t>4.1.11.3</w:t>
            </w: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refund tickets.</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REQ113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REQ114</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REQ115</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RINT118</w:t>
            </w:r>
          </w:p>
          <w:p w:rsidR="000F7C56" w:rsidRPr="006641AB" w:rsidRDefault="000F7C56" w:rsidP="00CB2D11">
            <w:pPr>
              <w:cnfStyle w:val="000000100000"/>
              <w:rPr>
                <w:rFonts w:cs="Times New Roman"/>
              </w:rPr>
            </w:pPr>
            <w:r w:rsidRPr="006641AB">
              <w:rPr>
                <w:rFonts w:cs="Times New Roman"/>
              </w:rPr>
              <w:t>RINT131</w:t>
            </w:r>
          </w:p>
          <w:p w:rsidR="000F7C56" w:rsidRPr="006641AB" w:rsidRDefault="000F7C56" w:rsidP="00CB2D11">
            <w:pPr>
              <w:cnfStyle w:val="000000100000"/>
              <w:rPr>
                <w:rFonts w:cs="Times New Roman"/>
              </w:rPr>
            </w:pPr>
            <w:r w:rsidRPr="006641AB">
              <w:rPr>
                <w:rFonts w:cs="Times New Roman"/>
              </w:rPr>
              <w:t>REQ123</w:t>
            </w:r>
          </w:p>
          <w:p w:rsidR="000F7C56" w:rsidRPr="006641AB" w:rsidRDefault="000F7C56" w:rsidP="00CB2D11">
            <w:pPr>
              <w:cnfStyle w:val="000000100000"/>
              <w:rPr>
                <w:rFonts w:cs="Times New Roman"/>
              </w:rPr>
            </w:pPr>
          </w:p>
        </w:tc>
        <w:tc>
          <w:tcPr>
            <w:tcW w:w="108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.1</w:t>
            </w:r>
            <w:r w:rsidRPr="00FE235A">
              <w:rPr>
                <w:rFonts w:cs="Times New Roman"/>
              </w:rPr>
              <w:t>,</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4.1.7</w:t>
            </w:r>
            <w:r>
              <w:rPr>
                <w:rFonts w:cs="Times New Roman"/>
              </w:rPr>
              <w:t>.1</w:t>
            </w:r>
            <w:r w:rsidRPr="00FE235A">
              <w:rPr>
                <w:rFonts w:cs="Times New Roman"/>
              </w:rPr>
              <w:t>,</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4.1.8</w:t>
            </w:r>
            <w:r>
              <w:rPr>
                <w:rFonts w:cs="Times New Roman"/>
              </w:rPr>
              <w:t>.1</w:t>
            </w:r>
          </w:p>
          <w:p w:rsidR="000F7C56"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Pr>
                <w:rFonts w:cs="Times New Roman"/>
              </w:rPr>
              <w:t>4.1.9.1</w:t>
            </w:r>
          </w:p>
        </w:tc>
        <w:tc>
          <w:tcPr>
            <w:tcW w:w="1170" w:type="dxa"/>
            <w:tcBorders>
              <w:left w:val="none" w:sz="0" w:space="0" w:color="auto"/>
              <w:righ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4.1.8</w:t>
            </w:r>
            <w:r>
              <w:rPr>
                <w:rFonts w:cs="Times New Roman"/>
              </w:rPr>
              <w:t>.2</w:t>
            </w:r>
          </w:p>
          <w:p w:rsidR="000F7C56"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Pr>
                <w:rFonts w:cs="Times New Roman"/>
              </w:rPr>
              <w:t>4.1.9.2</w:t>
            </w:r>
          </w:p>
        </w:tc>
        <w:tc>
          <w:tcPr>
            <w:tcW w:w="1458" w:type="dxa"/>
            <w:tcBorders>
              <w:left w:val="none" w:sz="0" w:space="0" w:color="auto"/>
            </w:tcBorders>
          </w:tcPr>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4.1.8</w:t>
            </w:r>
            <w:r>
              <w:rPr>
                <w:rFonts w:cs="Times New Roman"/>
              </w:rPr>
              <w:t>.3</w:t>
            </w:r>
          </w:p>
          <w:p w:rsidR="000F7C56"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Pr>
                <w:rFonts w:cs="Times New Roman"/>
              </w:rPr>
              <w:t>4.1.9.3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season tickets.</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REQ107</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REQ108</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REQ109</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REQ125</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tc>
        <w:tc>
          <w:tcPr>
            <w:tcW w:w="108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lastRenderedPageBreak/>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lastRenderedPageBreak/>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Pr="00FE235A" w:rsidRDefault="000F7C56" w:rsidP="00CB2D11">
            <w:pPr>
              <w:cnfStyle w:val="000000010000"/>
              <w:rPr>
                <w:rFonts w:cs="Times New Roman"/>
              </w:rPr>
            </w:pPr>
          </w:p>
        </w:tc>
        <w:tc>
          <w:tcPr>
            <w:tcW w:w="1170" w:type="dxa"/>
            <w:tcBorders>
              <w:left w:val="none" w:sz="0" w:space="0" w:color="auto"/>
              <w:right w:val="none" w:sz="0" w:space="0" w:color="auto"/>
            </w:tcBorders>
          </w:tcPr>
          <w:p w:rsidR="000F7C56" w:rsidRDefault="000F7C56" w:rsidP="00CB2D11">
            <w:pPr>
              <w:cnfStyle w:val="000000010000"/>
              <w:rPr>
                <w:rFonts w:cs="Times New Roman"/>
              </w:rPr>
            </w:pPr>
            <w:r>
              <w:rPr>
                <w:rFonts w:cs="Times New Roman"/>
              </w:rPr>
              <w:lastRenderedPageBreak/>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lastRenderedPageBreak/>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Pr="00FE235A" w:rsidRDefault="000F7C56" w:rsidP="00CB2D11">
            <w:pPr>
              <w:cnfStyle w:val="000000010000"/>
              <w:rPr>
                <w:rFonts w:cs="Times New Roman"/>
              </w:rPr>
            </w:pPr>
          </w:p>
        </w:tc>
        <w:tc>
          <w:tcPr>
            <w:tcW w:w="1458" w:type="dxa"/>
            <w:tcBorders>
              <w:left w:val="none" w:sz="0" w:space="0" w:color="auto"/>
            </w:tcBorders>
          </w:tcPr>
          <w:p w:rsidR="000F7C56" w:rsidRDefault="000F7C56" w:rsidP="00CB2D11">
            <w:pPr>
              <w:cnfStyle w:val="000000010000"/>
              <w:rPr>
                <w:rFonts w:cs="Times New Roman"/>
              </w:rPr>
            </w:pPr>
            <w:r>
              <w:rPr>
                <w:rFonts w:cs="Times New Roman"/>
              </w:rPr>
              <w:lastRenderedPageBreak/>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lastRenderedPageBreak/>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Pr="00FE235A" w:rsidRDefault="000F7C56" w:rsidP="00CB2D11">
            <w:pPr>
              <w:cnfStyle w:val="000000010000"/>
              <w:rPr>
                <w:rFonts w:cs="Times New Roman"/>
              </w:rPr>
            </w:pPr>
          </w:p>
        </w:tc>
      </w:tr>
      <w:tr w:rsidR="000F7C56" w:rsidRPr="00FE235A" w:rsidTr="00E24FD2">
        <w:trPr>
          <w:cnfStyle w:val="00000010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The CSA shall be able to book VIP seating.</w:t>
            </w:r>
          </w:p>
        </w:tc>
        <w:tc>
          <w:tcPr>
            <w:tcW w:w="1620" w:type="dxa"/>
            <w:tcBorders>
              <w:left w:val="none" w:sz="0" w:space="0" w:color="auto"/>
              <w:right w:val="none" w:sz="0" w:space="0" w:color="auto"/>
            </w:tcBorders>
          </w:tcPr>
          <w:p w:rsidR="000F7C56" w:rsidRPr="006641AB" w:rsidRDefault="000F7C56" w:rsidP="00CB2D11">
            <w:pPr>
              <w:cnfStyle w:val="000000100000"/>
              <w:rPr>
                <w:rFonts w:cs="Times New Roman"/>
              </w:rPr>
            </w:pPr>
            <w:r w:rsidRPr="006641AB">
              <w:rPr>
                <w:rFonts w:cs="Times New Roman"/>
              </w:rPr>
              <w:t>RINT115</w:t>
            </w:r>
          </w:p>
          <w:p w:rsidR="000F7C56" w:rsidRPr="006641AB" w:rsidRDefault="000F7C56" w:rsidP="00CB2D11">
            <w:pPr>
              <w:cnfStyle w:val="000000100000"/>
              <w:rPr>
                <w:rFonts w:cs="Times New Roman"/>
              </w:rPr>
            </w:pPr>
            <w:r w:rsidRPr="006641AB">
              <w:rPr>
                <w:rFonts w:cs="Times New Roman"/>
              </w:rPr>
              <w:t>RINT116</w:t>
            </w:r>
          </w:p>
          <w:p w:rsidR="000F7C56" w:rsidRPr="006641AB" w:rsidRDefault="000F7C56" w:rsidP="00CB2D11">
            <w:pPr>
              <w:cnfStyle w:val="000000100000"/>
              <w:rPr>
                <w:rFonts w:cs="Times New Roman"/>
              </w:rPr>
            </w:pPr>
            <w:r w:rsidRPr="006641AB">
              <w:rPr>
                <w:rFonts w:cs="Times New Roman"/>
              </w:rPr>
              <w:t>RINT117</w:t>
            </w:r>
          </w:p>
          <w:p w:rsidR="000F7C56" w:rsidRPr="006641AB" w:rsidRDefault="000F7C56" w:rsidP="00CB2D11">
            <w:pPr>
              <w:cnfStyle w:val="000000100000"/>
              <w:rPr>
                <w:rFonts w:cs="Times New Roman"/>
              </w:rPr>
            </w:pPr>
            <w:r w:rsidRPr="006641AB">
              <w:rPr>
                <w:rFonts w:cs="Times New Roman"/>
              </w:rPr>
              <w:t>RINT119</w:t>
            </w:r>
          </w:p>
          <w:p w:rsidR="000F7C56" w:rsidRPr="006641AB" w:rsidRDefault="000F7C56" w:rsidP="00CB2D11">
            <w:pPr>
              <w:cnfStyle w:val="000000100000"/>
              <w:rPr>
                <w:rFonts w:cs="Times New Roman"/>
              </w:rPr>
            </w:pPr>
            <w:r w:rsidRPr="006641AB">
              <w:rPr>
                <w:rFonts w:cs="Times New Roman"/>
              </w:rPr>
              <w:t>RINT125</w:t>
            </w:r>
          </w:p>
          <w:p w:rsidR="000F7C56" w:rsidRPr="006641AB" w:rsidRDefault="000F7C56" w:rsidP="00CB2D11">
            <w:pPr>
              <w:cnfStyle w:val="000000100000"/>
              <w:rPr>
                <w:rFonts w:cs="Times New Roman"/>
              </w:rPr>
            </w:pPr>
            <w:r w:rsidRPr="006641AB">
              <w:rPr>
                <w:rFonts w:cs="Times New Roman"/>
              </w:rPr>
              <w:t>RINT127</w:t>
            </w:r>
          </w:p>
          <w:p w:rsidR="000F7C56" w:rsidRPr="006641AB" w:rsidRDefault="000F7C56" w:rsidP="00CB2D11">
            <w:pPr>
              <w:cnfStyle w:val="000000100000"/>
              <w:rPr>
                <w:rFonts w:cs="Times New Roman"/>
              </w:rPr>
            </w:pPr>
            <w:r w:rsidRPr="006641AB">
              <w:rPr>
                <w:rFonts w:cs="Times New Roman"/>
              </w:rPr>
              <w:t>RINT129</w:t>
            </w:r>
          </w:p>
          <w:p w:rsidR="000F7C56" w:rsidRPr="006641AB" w:rsidRDefault="000F7C56" w:rsidP="00CB2D11">
            <w:pPr>
              <w:cnfStyle w:val="000000100000"/>
              <w:rPr>
                <w:rFonts w:cs="Times New Roman"/>
              </w:rPr>
            </w:pPr>
            <w:r w:rsidRPr="006641AB">
              <w:rPr>
                <w:rFonts w:cs="Times New Roman"/>
              </w:rPr>
              <w:t>REQ103</w:t>
            </w: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p>
          <w:p w:rsidR="000F7C56" w:rsidRPr="006641AB" w:rsidRDefault="000F7C56" w:rsidP="00CB2D11">
            <w:pPr>
              <w:cnfStyle w:val="000000100000"/>
              <w:rPr>
                <w:rFonts w:cs="Times New Roman"/>
              </w:rPr>
            </w:pPr>
            <w:r w:rsidRPr="006641AB">
              <w:rPr>
                <w:rFonts w:cs="Times New Roman"/>
              </w:rPr>
              <w:t>REQ106</w:t>
            </w:r>
          </w:p>
          <w:p w:rsidR="000F7C56" w:rsidRPr="006641AB" w:rsidRDefault="000F7C56" w:rsidP="00CB2D11">
            <w:pPr>
              <w:cnfStyle w:val="000000100000"/>
              <w:rPr>
                <w:rFonts w:cs="Times New Roman"/>
              </w:rPr>
            </w:pPr>
            <w:r w:rsidRPr="006641AB">
              <w:rPr>
                <w:rFonts w:cs="Times New Roman"/>
              </w:rPr>
              <w:t>REQ112</w:t>
            </w:r>
          </w:p>
          <w:p w:rsidR="000F7C56" w:rsidRPr="006641AB" w:rsidRDefault="000F7C56" w:rsidP="00CB2D11">
            <w:pPr>
              <w:cnfStyle w:val="000000100000"/>
              <w:rPr>
                <w:rFonts w:cs="Times New Roman"/>
              </w:rPr>
            </w:pPr>
            <w:r w:rsidRPr="006641AB">
              <w:rPr>
                <w:rFonts w:cs="Times New Roman"/>
              </w:rPr>
              <w:t>REQ120</w:t>
            </w:r>
          </w:p>
          <w:p w:rsidR="000F7C56" w:rsidRPr="006641AB" w:rsidRDefault="000F7C56" w:rsidP="00CB2D11">
            <w:pPr>
              <w:cnfStyle w:val="000000100000"/>
              <w:rPr>
                <w:rFonts w:cs="Times New Roman"/>
              </w:rPr>
            </w:pPr>
            <w:r w:rsidRPr="006641AB">
              <w:rPr>
                <w:rFonts w:cs="Times New Roman"/>
              </w:rPr>
              <w:t>REQ122</w:t>
            </w:r>
          </w:p>
          <w:p w:rsidR="000F7C56" w:rsidRPr="006641AB" w:rsidRDefault="000F7C56" w:rsidP="00CB2D11">
            <w:pPr>
              <w:cnfStyle w:val="000000100000"/>
              <w:rPr>
                <w:rFonts w:cs="Times New Roman"/>
              </w:rPr>
            </w:pPr>
            <w:r w:rsidRPr="006641AB">
              <w:rPr>
                <w:rFonts w:cs="Times New Roman"/>
              </w:rPr>
              <w:t>REQ125</w:t>
            </w:r>
          </w:p>
          <w:p w:rsidR="000F7C56" w:rsidRPr="006641AB" w:rsidRDefault="000F7C56" w:rsidP="00CB2D11">
            <w:pPr>
              <w:cnfStyle w:val="000000100000"/>
              <w:rPr>
                <w:rFonts w:cs="Times New Roman"/>
              </w:rPr>
            </w:pPr>
            <w:r w:rsidRPr="006641AB">
              <w:rPr>
                <w:rFonts w:cs="Times New Roman"/>
              </w:rPr>
              <w:t>REQ126</w:t>
            </w:r>
          </w:p>
          <w:p w:rsidR="000F7C56" w:rsidRPr="006641AB" w:rsidRDefault="000F7C56" w:rsidP="00CB2D11">
            <w:pPr>
              <w:cnfStyle w:val="000000100000"/>
              <w:rPr>
                <w:rFonts w:cs="Times New Roman"/>
              </w:rPr>
            </w:pPr>
            <w:r w:rsidRPr="006641AB">
              <w:rPr>
                <w:rFonts w:cs="Times New Roman"/>
              </w:rPr>
              <w:t>REQ107</w:t>
            </w:r>
          </w:p>
        </w:tc>
        <w:tc>
          <w:tcPr>
            <w:tcW w:w="108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4.1.7</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Pr="00FE235A" w:rsidRDefault="000F7C56" w:rsidP="00CB2D11">
            <w:pPr>
              <w:cnfStyle w:val="000000100000"/>
              <w:rPr>
                <w:rFonts w:cs="Times New Roman"/>
              </w:rPr>
            </w:pPr>
            <w:r w:rsidRPr="00FE235A">
              <w:rPr>
                <w:rFonts w:cs="Times New Roman"/>
              </w:rPr>
              <w:t>4.1.10</w:t>
            </w:r>
            <w:r>
              <w:rPr>
                <w:rFonts w:cs="Times New Roman"/>
              </w:rPr>
              <w:t>.1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4.1.2.1</w:t>
            </w:r>
          </w:p>
          <w:p w:rsidR="000F7C56" w:rsidRDefault="000F7C56" w:rsidP="00CB2D11">
            <w:pPr>
              <w:cnfStyle w:val="000000100000"/>
              <w:rPr>
                <w:rFonts w:cs="Times New Roman"/>
              </w:rPr>
            </w:pPr>
            <w:r>
              <w:rPr>
                <w:rFonts w:cs="Times New Roman"/>
              </w:rPr>
              <w:t>4.1.3.1</w:t>
            </w:r>
          </w:p>
          <w:p w:rsidR="000F7C56" w:rsidRDefault="000F7C56" w:rsidP="00CB2D11">
            <w:pPr>
              <w:cnfStyle w:val="000000100000"/>
              <w:rPr>
                <w:rFonts w:cs="Times New Roman"/>
              </w:rPr>
            </w:pPr>
            <w:r>
              <w:rPr>
                <w:rFonts w:cs="Times New Roman"/>
              </w:rPr>
              <w:t>4.1.1.1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4.1.12.1</w:t>
            </w:r>
          </w:p>
          <w:p w:rsidR="000F7C56" w:rsidRDefault="000F7C56" w:rsidP="00CB2D11">
            <w:pPr>
              <w:cnfStyle w:val="000000100000"/>
              <w:rPr>
                <w:rFonts w:cs="Times New Roman"/>
              </w:rPr>
            </w:pPr>
            <w:r>
              <w:rPr>
                <w:rFonts w:cs="Times New Roman"/>
              </w:rPr>
              <w:t>4.1.1.1</w:t>
            </w:r>
          </w:p>
          <w:p w:rsidR="000F7C56" w:rsidRPr="00FE235A" w:rsidRDefault="000F7C56" w:rsidP="00CB2D11">
            <w:pPr>
              <w:cnfStyle w:val="00000010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4.1.7</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Pr="00FE235A" w:rsidRDefault="000F7C56" w:rsidP="00CB2D11">
            <w:pPr>
              <w:cnfStyle w:val="000000100000"/>
              <w:rPr>
                <w:rFonts w:cs="Times New Roman"/>
              </w:rPr>
            </w:pPr>
            <w:r w:rsidRPr="00FE235A">
              <w:rPr>
                <w:rFonts w:cs="Times New Roman"/>
              </w:rPr>
              <w:t>4.1.10</w:t>
            </w:r>
            <w:r>
              <w:rPr>
                <w:rFonts w:cs="Times New Roman"/>
              </w:rPr>
              <w:t>.2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4.1.2.2</w:t>
            </w:r>
          </w:p>
          <w:p w:rsidR="000F7C56" w:rsidRDefault="000F7C56" w:rsidP="00CB2D11">
            <w:pPr>
              <w:cnfStyle w:val="000000100000"/>
              <w:rPr>
                <w:rFonts w:cs="Times New Roman"/>
              </w:rPr>
            </w:pPr>
            <w:r>
              <w:rPr>
                <w:rFonts w:cs="Times New Roman"/>
              </w:rPr>
              <w:t>4.1.3.2</w:t>
            </w:r>
          </w:p>
          <w:p w:rsidR="000F7C56" w:rsidRDefault="000F7C56" w:rsidP="00CB2D11">
            <w:pPr>
              <w:cnfStyle w:val="000000100000"/>
              <w:rPr>
                <w:rFonts w:cs="Times New Roman"/>
              </w:rPr>
            </w:pPr>
            <w:r>
              <w:rPr>
                <w:rFonts w:cs="Times New Roman"/>
              </w:rPr>
              <w:t>4.1.1.2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4.1.12.2</w:t>
            </w:r>
          </w:p>
          <w:p w:rsidR="000F7C56" w:rsidRDefault="000F7C56" w:rsidP="00CB2D11">
            <w:pPr>
              <w:cnfStyle w:val="000000100000"/>
              <w:rPr>
                <w:rFonts w:cs="Times New Roman"/>
              </w:rPr>
            </w:pPr>
            <w:r>
              <w:rPr>
                <w:rFonts w:cs="Times New Roman"/>
              </w:rPr>
              <w:t>4.1.1.2</w:t>
            </w:r>
          </w:p>
          <w:p w:rsidR="000F7C56" w:rsidRPr="00FE235A" w:rsidRDefault="000F7C56" w:rsidP="00CB2D11">
            <w:pPr>
              <w:cnfStyle w:val="00000010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4.1.7</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Pr="00FE235A" w:rsidRDefault="000F7C56" w:rsidP="00CB2D11">
            <w:pPr>
              <w:cnfStyle w:val="000000100000"/>
              <w:rPr>
                <w:rFonts w:cs="Times New Roman"/>
              </w:rPr>
            </w:pPr>
            <w:r w:rsidRPr="00FE235A">
              <w:rPr>
                <w:rFonts w:cs="Times New Roman"/>
              </w:rPr>
              <w:t>4.1.10</w:t>
            </w:r>
            <w:r>
              <w:rPr>
                <w:rFonts w:cs="Times New Roman"/>
              </w:rPr>
              <w:t>.3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4.1.2.3</w:t>
            </w:r>
          </w:p>
          <w:p w:rsidR="000F7C56" w:rsidRDefault="000F7C56" w:rsidP="00CB2D11">
            <w:pPr>
              <w:cnfStyle w:val="000000100000"/>
              <w:rPr>
                <w:rFonts w:cs="Times New Roman"/>
              </w:rPr>
            </w:pPr>
            <w:r>
              <w:rPr>
                <w:rFonts w:cs="Times New Roman"/>
              </w:rPr>
              <w:t>4.1.3.3</w:t>
            </w:r>
          </w:p>
          <w:p w:rsidR="000F7C56" w:rsidRDefault="000F7C56" w:rsidP="00CB2D11">
            <w:pPr>
              <w:cnfStyle w:val="000000100000"/>
              <w:rPr>
                <w:rFonts w:cs="Times New Roman"/>
              </w:rPr>
            </w:pPr>
            <w:r>
              <w:rPr>
                <w:rFonts w:cs="Times New Roman"/>
              </w:rPr>
              <w:t>4.1.1.3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4.1.12.3</w:t>
            </w:r>
          </w:p>
          <w:p w:rsidR="000F7C56" w:rsidRDefault="000F7C56" w:rsidP="00CB2D11">
            <w:pPr>
              <w:cnfStyle w:val="000000100000"/>
              <w:rPr>
                <w:rFonts w:cs="Times New Roman"/>
              </w:rPr>
            </w:pPr>
            <w:r>
              <w:rPr>
                <w:rFonts w:cs="Times New Roman"/>
              </w:rPr>
              <w:t>4.1.1.3</w:t>
            </w:r>
          </w:p>
          <w:p w:rsidR="000F7C56" w:rsidRPr="00FE235A" w:rsidRDefault="000F7C56" w:rsidP="00CB2D11">
            <w:pPr>
              <w:cnfStyle w:val="000000100000"/>
              <w:rPr>
                <w:rFonts w:cs="Times New Roman"/>
              </w:rPr>
            </w:pPr>
            <w:r>
              <w:rPr>
                <w:rFonts w:cs="Times New Roman"/>
              </w:rPr>
              <w:t>4.1.1.3</w:t>
            </w:r>
          </w:p>
        </w:tc>
      </w:tr>
      <w:tr w:rsidR="000F7C56" w:rsidRPr="00FE235A" w:rsidTr="00E24FD2">
        <w:trPr>
          <w:cnfStyle w:val="000000010000"/>
        </w:trPr>
        <w:tc>
          <w:tcPr>
            <w:cnfStyle w:val="001000000000"/>
            <w:tcW w:w="1458" w:type="dxa"/>
            <w:tcBorders>
              <w:right w:val="none" w:sz="0" w:space="0" w:color="auto"/>
            </w:tcBorders>
          </w:tcPr>
          <w:p w:rsidR="000F7C56" w:rsidRPr="006641AB" w:rsidRDefault="000F7C56" w:rsidP="000F7C56">
            <w:pPr>
              <w:pStyle w:val="ListParagraph"/>
              <w:numPr>
                <w:ilvl w:val="0"/>
                <w:numId w:val="20"/>
              </w:numPr>
              <w:ind w:left="0" w:firstLine="0"/>
              <w:jc w:val="center"/>
              <w:rPr>
                <w:rFonts w:cs="Times New Roman"/>
              </w:rPr>
            </w:pPr>
          </w:p>
        </w:tc>
        <w:tc>
          <w:tcPr>
            <w:tcW w:w="279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t>The CSA shall be able to book special accommodation seating.</w:t>
            </w:r>
          </w:p>
        </w:tc>
        <w:tc>
          <w:tcPr>
            <w:tcW w:w="1620" w:type="dxa"/>
            <w:tcBorders>
              <w:left w:val="none" w:sz="0" w:space="0" w:color="auto"/>
              <w:right w:val="none" w:sz="0" w:space="0" w:color="auto"/>
            </w:tcBorders>
          </w:tcPr>
          <w:p w:rsidR="000F7C56" w:rsidRPr="006641AB" w:rsidRDefault="000F7C56" w:rsidP="00CB2D11">
            <w:pPr>
              <w:cnfStyle w:val="000000010000"/>
              <w:rPr>
                <w:rFonts w:cs="Times New Roman"/>
              </w:rPr>
            </w:pPr>
            <w:r w:rsidRPr="006641AB">
              <w:rPr>
                <w:rFonts w:cs="Times New Roman"/>
              </w:rPr>
              <w:t>RINT115</w:t>
            </w:r>
          </w:p>
          <w:p w:rsidR="000F7C56" w:rsidRPr="006641AB" w:rsidRDefault="000F7C56" w:rsidP="00CB2D11">
            <w:pPr>
              <w:cnfStyle w:val="000000010000"/>
              <w:rPr>
                <w:rFonts w:cs="Times New Roman"/>
              </w:rPr>
            </w:pPr>
            <w:r w:rsidRPr="006641AB">
              <w:rPr>
                <w:rFonts w:cs="Times New Roman"/>
              </w:rPr>
              <w:t>RINT116</w:t>
            </w:r>
          </w:p>
          <w:p w:rsidR="000F7C56" w:rsidRPr="006641AB" w:rsidRDefault="000F7C56" w:rsidP="00CB2D11">
            <w:pPr>
              <w:cnfStyle w:val="000000010000"/>
              <w:rPr>
                <w:rFonts w:cs="Times New Roman"/>
              </w:rPr>
            </w:pPr>
            <w:r w:rsidRPr="006641AB">
              <w:rPr>
                <w:rFonts w:cs="Times New Roman"/>
              </w:rPr>
              <w:t>RINT117</w:t>
            </w:r>
          </w:p>
          <w:p w:rsidR="000F7C56" w:rsidRPr="006641AB" w:rsidRDefault="000F7C56" w:rsidP="00CB2D11">
            <w:pPr>
              <w:cnfStyle w:val="000000010000"/>
              <w:rPr>
                <w:rFonts w:cs="Times New Roman"/>
              </w:rPr>
            </w:pPr>
            <w:r w:rsidRPr="006641AB">
              <w:rPr>
                <w:rFonts w:cs="Times New Roman"/>
              </w:rPr>
              <w:t>RINT119</w:t>
            </w:r>
          </w:p>
          <w:p w:rsidR="000F7C56" w:rsidRPr="006641AB" w:rsidRDefault="000F7C56" w:rsidP="00CB2D11">
            <w:pPr>
              <w:cnfStyle w:val="000000010000"/>
              <w:rPr>
                <w:rFonts w:cs="Times New Roman"/>
              </w:rPr>
            </w:pPr>
            <w:r w:rsidRPr="006641AB">
              <w:rPr>
                <w:rFonts w:cs="Times New Roman"/>
              </w:rPr>
              <w:t>RINT125</w:t>
            </w:r>
          </w:p>
          <w:p w:rsidR="000F7C56" w:rsidRPr="006641AB" w:rsidRDefault="000F7C56" w:rsidP="00CB2D11">
            <w:pPr>
              <w:cnfStyle w:val="000000010000"/>
              <w:rPr>
                <w:rFonts w:cs="Times New Roman"/>
              </w:rPr>
            </w:pPr>
            <w:r w:rsidRPr="006641AB">
              <w:rPr>
                <w:rFonts w:cs="Times New Roman"/>
              </w:rPr>
              <w:t>RINT127</w:t>
            </w:r>
          </w:p>
          <w:p w:rsidR="000F7C56" w:rsidRPr="006641AB" w:rsidRDefault="000F7C56" w:rsidP="00CB2D11">
            <w:pPr>
              <w:cnfStyle w:val="000000010000"/>
              <w:rPr>
                <w:rFonts w:cs="Times New Roman"/>
              </w:rPr>
            </w:pPr>
            <w:r w:rsidRPr="006641AB">
              <w:rPr>
                <w:rFonts w:cs="Times New Roman"/>
              </w:rPr>
              <w:t>RINT129</w:t>
            </w:r>
          </w:p>
          <w:p w:rsidR="000F7C56" w:rsidRPr="006641AB" w:rsidRDefault="000F7C56" w:rsidP="00CB2D11">
            <w:pPr>
              <w:cnfStyle w:val="000000010000"/>
              <w:rPr>
                <w:rFonts w:cs="Times New Roman"/>
              </w:rPr>
            </w:pPr>
            <w:r w:rsidRPr="006641AB">
              <w:rPr>
                <w:rFonts w:cs="Times New Roman"/>
              </w:rPr>
              <w:t>REQ103</w:t>
            </w: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p>
          <w:p w:rsidR="000F7C56" w:rsidRPr="006641AB" w:rsidRDefault="000F7C56" w:rsidP="00CB2D11">
            <w:pPr>
              <w:cnfStyle w:val="000000010000"/>
              <w:rPr>
                <w:rFonts w:cs="Times New Roman"/>
              </w:rPr>
            </w:pPr>
            <w:r w:rsidRPr="006641AB">
              <w:rPr>
                <w:rFonts w:cs="Times New Roman"/>
              </w:rPr>
              <w:t>REQ106</w:t>
            </w:r>
          </w:p>
          <w:p w:rsidR="000F7C56" w:rsidRPr="006641AB" w:rsidRDefault="000F7C56" w:rsidP="00CB2D11">
            <w:pPr>
              <w:cnfStyle w:val="000000010000"/>
              <w:rPr>
                <w:rFonts w:cs="Times New Roman"/>
              </w:rPr>
            </w:pPr>
            <w:r w:rsidRPr="006641AB">
              <w:rPr>
                <w:rFonts w:cs="Times New Roman"/>
              </w:rPr>
              <w:t>REQ120</w:t>
            </w:r>
          </w:p>
          <w:p w:rsidR="000F7C56" w:rsidRPr="006641AB" w:rsidRDefault="000F7C56" w:rsidP="00CB2D11">
            <w:pPr>
              <w:cnfStyle w:val="000000010000"/>
              <w:rPr>
                <w:rFonts w:cs="Times New Roman"/>
              </w:rPr>
            </w:pPr>
            <w:r w:rsidRPr="006641AB">
              <w:rPr>
                <w:rFonts w:cs="Times New Roman"/>
              </w:rPr>
              <w:t>REQ122</w:t>
            </w:r>
          </w:p>
          <w:p w:rsidR="000F7C56" w:rsidRPr="006641AB" w:rsidRDefault="000F7C56" w:rsidP="00CB2D11">
            <w:pPr>
              <w:cnfStyle w:val="000000010000"/>
              <w:rPr>
                <w:rFonts w:cs="Times New Roman"/>
              </w:rPr>
            </w:pPr>
            <w:r w:rsidRPr="006641AB">
              <w:rPr>
                <w:rFonts w:cs="Times New Roman"/>
              </w:rPr>
              <w:lastRenderedPageBreak/>
              <w:t>REQ125</w:t>
            </w:r>
          </w:p>
          <w:p w:rsidR="000F7C56" w:rsidRPr="006641AB" w:rsidRDefault="000F7C56" w:rsidP="00CB2D11">
            <w:pPr>
              <w:cnfStyle w:val="000000010000"/>
              <w:rPr>
                <w:rFonts w:cs="Times New Roman"/>
              </w:rPr>
            </w:pPr>
            <w:r w:rsidRPr="006641AB">
              <w:rPr>
                <w:rFonts w:cs="Times New Roman"/>
              </w:rPr>
              <w:t>REQ126</w:t>
            </w:r>
          </w:p>
        </w:tc>
        <w:tc>
          <w:tcPr>
            <w:tcW w:w="108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4.1.7</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Pr="00FE235A" w:rsidRDefault="000F7C56" w:rsidP="00CB2D11">
            <w:pPr>
              <w:cnfStyle w:val="000000010000"/>
              <w:rPr>
                <w:rFonts w:cs="Times New Roman"/>
              </w:rPr>
            </w:pPr>
            <w:r w:rsidRPr="00FE235A">
              <w:rPr>
                <w:rFonts w:cs="Times New Roman"/>
              </w:rPr>
              <w:t>4.1.10</w:t>
            </w:r>
            <w:r>
              <w:rPr>
                <w:rFonts w:cs="Times New Roman"/>
              </w:rPr>
              <w:t>.1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4.1.2.1</w:t>
            </w:r>
          </w:p>
          <w:p w:rsidR="000F7C56" w:rsidRDefault="000F7C56" w:rsidP="00CB2D11">
            <w:pPr>
              <w:cnfStyle w:val="000000010000"/>
              <w:rPr>
                <w:rFonts w:cs="Times New Roman"/>
              </w:rPr>
            </w:pPr>
            <w:r>
              <w:rPr>
                <w:rFonts w:cs="Times New Roman"/>
              </w:rPr>
              <w:t>4.1.3.1</w:t>
            </w:r>
          </w:p>
          <w:p w:rsidR="000F7C56" w:rsidRDefault="000F7C56" w:rsidP="00CB2D11">
            <w:pPr>
              <w:cnfStyle w:val="000000010000"/>
              <w:rPr>
                <w:rFonts w:cs="Times New Roman"/>
              </w:rPr>
            </w:pPr>
            <w:r>
              <w:rPr>
                <w:rFonts w:cs="Times New Roman"/>
              </w:rPr>
              <w:t>4.1.1.1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t>4.1.12.1</w:t>
            </w:r>
          </w:p>
          <w:p w:rsidR="000F7C56" w:rsidRDefault="000F7C56" w:rsidP="00CB2D11">
            <w:pPr>
              <w:cnfStyle w:val="000000010000"/>
              <w:rPr>
                <w:rFonts w:cs="Times New Roman"/>
              </w:rPr>
            </w:pPr>
            <w:r>
              <w:rPr>
                <w:rFonts w:cs="Times New Roman"/>
              </w:rPr>
              <w:lastRenderedPageBreak/>
              <w:t>4.1.12.1</w:t>
            </w:r>
          </w:p>
          <w:p w:rsidR="000F7C56" w:rsidRPr="00FE235A" w:rsidRDefault="000F7C56" w:rsidP="00CB2D11">
            <w:pPr>
              <w:cnfStyle w:val="000000010000"/>
              <w:rPr>
                <w:rFonts w:cs="Times New Roman"/>
              </w:rPr>
            </w:pPr>
            <w:r>
              <w:rPr>
                <w:rFonts w:cs="Times New Roman"/>
              </w:rPr>
              <w:t>4.1.1.1</w:t>
            </w:r>
          </w:p>
        </w:tc>
        <w:tc>
          <w:tcPr>
            <w:tcW w:w="1170" w:type="dxa"/>
            <w:tcBorders>
              <w:left w:val="none" w:sz="0" w:space="0" w:color="auto"/>
              <w:righ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4.1.7</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Pr="00FE235A" w:rsidRDefault="000F7C56" w:rsidP="00CB2D11">
            <w:pPr>
              <w:cnfStyle w:val="000000010000"/>
              <w:rPr>
                <w:rFonts w:cs="Times New Roman"/>
              </w:rPr>
            </w:pPr>
            <w:r w:rsidRPr="00FE235A">
              <w:rPr>
                <w:rFonts w:cs="Times New Roman"/>
              </w:rPr>
              <w:t>4.1.10</w:t>
            </w:r>
            <w:r>
              <w:rPr>
                <w:rFonts w:cs="Times New Roman"/>
              </w:rPr>
              <w:t>.2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4.1.2.2</w:t>
            </w:r>
          </w:p>
          <w:p w:rsidR="000F7C56" w:rsidRDefault="000F7C56" w:rsidP="00CB2D11">
            <w:pPr>
              <w:cnfStyle w:val="000000010000"/>
              <w:rPr>
                <w:rFonts w:cs="Times New Roman"/>
              </w:rPr>
            </w:pPr>
            <w:r>
              <w:rPr>
                <w:rFonts w:cs="Times New Roman"/>
              </w:rPr>
              <w:t>4.1.3.2</w:t>
            </w:r>
          </w:p>
          <w:p w:rsidR="000F7C56" w:rsidRDefault="000F7C56" w:rsidP="00CB2D11">
            <w:pPr>
              <w:cnfStyle w:val="000000010000"/>
              <w:rPr>
                <w:rFonts w:cs="Times New Roman"/>
              </w:rPr>
            </w:pPr>
            <w:r>
              <w:rPr>
                <w:rFonts w:cs="Times New Roman"/>
              </w:rPr>
              <w:t>4.1.1.2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t>4.1.12.2</w:t>
            </w:r>
          </w:p>
          <w:p w:rsidR="000F7C56" w:rsidRDefault="000F7C56" w:rsidP="00CB2D11">
            <w:pPr>
              <w:cnfStyle w:val="000000010000"/>
              <w:rPr>
                <w:rFonts w:cs="Times New Roman"/>
              </w:rPr>
            </w:pPr>
            <w:r>
              <w:rPr>
                <w:rFonts w:cs="Times New Roman"/>
              </w:rPr>
              <w:lastRenderedPageBreak/>
              <w:t>4.1.12.2</w:t>
            </w:r>
          </w:p>
          <w:p w:rsidR="000F7C56" w:rsidRPr="00FE235A" w:rsidRDefault="000F7C56" w:rsidP="00CB2D11">
            <w:pPr>
              <w:cnfStyle w:val="000000010000"/>
              <w:rPr>
                <w:rFonts w:cs="Times New Roman"/>
              </w:rPr>
            </w:pPr>
            <w:r>
              <w:rPr>
                <w:rFonts w:cs="Times New Roman"/>
              </w:rPr>
              <w:t>4.1.1.2</w:t>
            </w:r>
          </w:p>
        </w:tc>
        <w:tc>
          <w:tcPr>
            <w:tcW w:w="1458" w:type="dxa"/>
            <w:tcBorders>
              <w:left w:val="none" w:sz="0" w:space="0" w:color="auto"/>
            </w:tcBorders>
          </w:tcPr>
          <w:p w:rsidR="000F7C56" w:rsidRPr="00FE235A" w:rsidRDefault="000F7C56" w:rsidP="00CB2D11">
            <w:pPr>
              <w:cnfStyle w:val="000000010000"/>
              <w:rPr>
                <w:rFonts w:cs="Times New Roman"/>
              </w:rPr>
            </w:pPr>
            <w:r w:rsidRPr="00FE235A">
              <w:rPr>
                <w:rFonts w:cs="Times New Roman"/>
              </w:rPr>
              <w:lastRenderedPageBreak/>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4.1.7</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Pr="00FE235A" w:rsidRDefault="000F7C56" w:rsidP="00CB2D11">
            <w:pPr>
              <w:cnfStyle w:val="000000010000"/>
              <w:rPr>
                <w:rFonts w:cs="Times New Roman"/>
              </w:rPr>
            </w:pPr>
            <w:r w:rsidRPr="00FE235A">
              <w:rPr>
                <w:rFonts w:cs="Times New Roman"/>
              </w:rPr>
              <w:t>4.1.10</w:t>
            </w:r>
            <w:r>
              <w:rPr>
                <w:rFonts w:cs="Times New Roman"/>
              </w:rPr>
              <w:t>.3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4.1.2.3</w:t>
            </w:r>
          </w:p>
          <w:p w:rsidR="000F7C56" w:rsidRDefault="000F7C56" w:rsidP="00CB2D11">
            <w:pPr>
              <w:cnfStyle w:val="000000010000"/>
              <w:rPr>
                <w:rFonts w:cs="Times New Roman"/>
              </w:rPr>
            </w:pPr>
            <w:r>
              <w:rPr>
                <w:rFonts w:cs="Times New Roman"/>
              </w:rPr>
              <w:t>4.1.3.3</w:t>
            </w:r>
          </w:p>
          <w:p w:rsidR="000F7C56" w:rsidRDefault="000F7C56" w:rsidP="00CB2D11">
            <w:pPr>
              <w:cnfStyle w:val="000000010000"/>
              <w:rPr>
                <w:rFonts w:cs="Times New Roman"/>
              </w:rPr>
            </w:pPr>
            <w:r>
              <w:rPr>
                <w:rFonts w:cs="Times New Roman"/>
              </w:rPr>
              <w:t>4.1.1.3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t>4.1.12.3</w:t>
            </w:r>
          </w:p>
          <w:p w:rsidR="000F7C56" w:rsidRDefault="000F7C56" w:rsidP="00CB2D11">
            <w:pPr>
              <w:cnfStyle w:val="000000010000"/>
              <w:rPr>
                <w:rFonts w:cs="Times New Roman"/>
              </w:rPr>
            </w:pPr>
            <w:r>
              <w:rPr>
                <w:rFonts w:cs="Times New Roman"/>
              </w:rPr>
              <w:lastRenderedPageBreak/>
              <w:t>4.1.12.3</w:t>
            </w:r>
          </w:p>
          <w:p w:rsidR="000F7C56" w:rsidRPr="00FE235A" w:rsidRDefault="000F7C56" w:rsidP="00CB2D11">
            <w:pPr>
              <w:cnfStyle w:val="000000010000"/>
              <w:rPr>
                <w:rFonts w:cs="Times New Roman"/>
              </w:rPr>
            </w:pPr>
            <w:r>
              <w:rPr>
                <w:rFonts w:cs="Times New Roman"/>
              </w:rPr>
              <w:t>4.1.1.3</w:t>
            </w:r>
          </w:p>
        </w:tc>
      </w:tr>
    </w:tbl>
    <w:p w:rsidR="00534A98" w:rsidRPr="003E05A0" w:rsidRDefault="00534A98" w:rsidP="00534A98"/>
    <w:p w:rsidR="00534A98" w:rsidRPr="00960374" w:rsidRDefault="00534A98" w:rsidP="00534A98"/>
    <w:p w:rsidR="00534A98" w:rsidRDefault="0085742E" w:rsidP="00DE300C">
      <w:pPr>
        <w:pStyle w:val="Caption"/>
      </w:pPr>
      <w:r>
        <w:t xml:space="preserve">Table </w:t>
      </w:r>
      <w:proofErr w:type="gramStart"/>
      <w:r>
        <w:t>A-</w:t>
      </w:r>
      <w:proofErr w:type="gramEnd"/>
      <w:r>
        <w:t xml:space="preserve">2 </w:t>
      </w:r>
      <w:r w:rsidR="00534A98">
        <w:t>TTS to CSA Requirements Traceability Matrix</w:t>
      </w:r>
    </w:p>
    <w:tbl>
      <w:tblPr>
        <w:tblStyle w:val="MediumShading110"/>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2"/>
        <w:gridCol w:w="2746"/>
        <w:gridCol w:w="1620"/>
        <w:gridCol w:w="1080"/>
        <w:gridCol w:w="1170"/>
        <w:gridCol w:w="1440"/>
      </w:tblGrid>
      <w:tr w:rsidR="00E24FD2" w:rsidRPr="00FE235A" w:rsidTr="00E24FD2">
        <w:trPr>
          <w:cnfStyle w:val="100000000000"/>
          <w:cantSplit/>
          <w:tblHeader/>
        </w:trPr>
        <w:tc>
          <w:tcPr>
            <w:cnfStyle w:val="001000000000"/>
            <w:tcW w:w="1502" w:type="dxa"/>
            <w:vAlign w:val="center"/>
          </w:tcPr>
          <w:p w:rsidR="00E24FD2" w:rsidRPr="00FE235A" w:rsidRDefault="00E24FD2" w:rsidP="00E24FD2">
            <w:pPr>
              <w:jc w:val="center"/>
              <w:rPr>
                <w:rFonts w:cs="Times New Roman"/>
              </w:rPr>
            </w:pPr>
            <w:r w:rsidRPr="00FE235A">
              <w:rPr>
                <w:rFonts w:cs="Times New Roman"/>
              </w:rPr>
              <w:t>TTS</w:t>
            </w:r>
          </w:p>
          <w:p w:rsidR="00E24FD2" w:rsidRPr="00FE235A" w:rsidRDefault="00E24FD2" w:rsidP="00E24FD2">
            <w:pPr>
              <w:jc w:val="center"/>
              <w:rPr>
                <w:rFonts w:cs="Times New Roman"/>
              </w:rPr>
            </w:pPr>
            <w:r w:rsidRPr="00FE235A">
              <w:rPr>
                <w:rFonts w:cs="Times New Roman"/>
              </w:rPr>
              <w:t>Requirement</w:t>
            </w:r>
          </w:p>
          <w:p w:rsidR="00E24FD2" w:rsidRPr="00FE235A" w:rsidRDefault="00E24FD2" w:rsidP="00E24FD2">
            <w:pPr>
              <w:jc w:val="center"/>
              <w:rPr>
                <w:rFonts w:cs="Times New Roman"/>
              </w:rPr>
            </w:pPr>
            <w:r w:rsidRPr="00FE235A">
              <w:rPr>
                <w:rFonts w:cs="Times New Roman"/>
              </w:rPr>
              <w:t>Number</w:t>
            </w:r>
          </w:p>
        </w:tc>
        <w:tc>
          <w:tcPr>
            <w:tcW w:w="2746" w:type="dxa"/>
            <w:vAlign w:val="center"/>
          </w:tcPr>
          <w:p w:rsidR="00E24FD2" w:rsidRPr="00FE235A" w:rsidRDefault="00E24FD2" w:rsidP="00E24FD2">
            <w:pPr>
              <w:jc w:val="center"/>
              <w:cnfStyle w:val="100000000000"/>
              <w:rPr>
                <w:rFonts w:cs="Times New Roman"/>
              </w:rPr>
            </w:pPr>
            <w:r w:rsidRPr="00FE235A">
              <w:rPr>
                <w:rFonts w:cs="Times New Roman"/>
              </w:rPr>
              <w:t>Requirement Description</w:t>
            </w:r>
          </w:p>
        </w:tc>
        <w:tc>
          <w:tcPr>
            <w:tcW w:w="1620" w:type="dxa"/>
            <w:vAlign w:val="center"/>
          </w:tcPr>
          <w:p w:rsidR="00E24FD2" w:rsidRPr="00FE235A" w:rsidRDefault="00E24FD2" w:rsidP="00E24FD2">
            <w:pPr>
              <w:jc w:val="center"/>
              <w:cnfStyle w:val="100000000000"/>
              <w:rPr>
                <w:rFonts w:cs="Times New Roman"/>
              </w:rPr>
            </w:pPr>
            <w:r w:rsidRPr="00FE235A">
              <w:rPr>
                <w:rFonts w:cs="Times New Roman"/>
              </w:rPr>
              <w:t>CSA</w:t>
            </w:r>
          </w:p>
          <w:p w:rsidR="00E24FD2" w:rsidRPr="00FE235A" w:rsidRDefault="00E24FD2" w:rsidP="00E24FD2">
            <w:pPr>
              <w:jc w:val="center"/>
              <w:cnfStyle w:val="100000000000"/>
              <w:rPr>
                <w:rFonts w:cs="Times New Roman"/>
              </w:rPr>
            </w:pPr>
            <w:r w:rsidRPr="00FE235A">
              <w:rPr>
                <w:rFonts w:cs="Times New Roman"/>
              </w:rPr>
              <w:t>Requirement</w:t>
            </w:r>
          </w:p>
          <w:p w:rsidR="00E24FD2" w:rsidRPr="00FE235A" w:rsidRDefault="00E24FD2" w:rsidP="00E24FD2">
            <w:pPr>
              <w:jc w:val="center"/>
              <w:cnfStyle w:val="100000000000"/>
              <w:rPr>
                <w:rFonts w:cs="Times New Roman"/>
              </w:rPr>
            </w:pPr>
            <w:r w:rsidRPr="00FE235A">
              <w:rPr>
                <w:rFonts w:cs="Times New Roman"/>
              </w:rPr>
              <w:t>Number</w:t>
            </w:r>
          </w:p>
        </w:tc>
        <w:tc>
          <w:tcPr>
            <w:tcW w:w="1080" w:type="dxa"/>
            <w:vAlign w:val="center"/>
          </w:tcPr>
          <w:p w:rsidR="00E24FD2" w:rsidRPr="00FE235A" w:rsidRDefault="00E24FD2" w:rsidP="00E24FD2">
            <w:pPr>
              <w:jc w:val="center"/>
              <w:cnfStyle w:val="100000000000"/>
              <w:rPr>
                <w:rFonts w:cs="Times New Roman"/>
              </w:rPr>
            </w:pPr>
            <w:r w:rsidRPr="00FE235A">
              <w:rPr>
                <w:rFonts w:cs="Times New Roman"/>
              </w:rPr>
              <w:t>Use Case</w:t>
            </w:r>
          </w:p>
        </w:tc>
        <w:tc>
          <w:tcPr>
            <w:tcW w:w="1170" w:type="dxa"/>
            <w:vAlign w:val="center"/>
          </w:tcPr>
          <w:p w:rsidR="00E24FD2" w:rsidRPr="00FE235A" w:rsidRDefault="00E24FD2" w:rsidP="00E24FD2">
            <w:pPr>
              <w:jc w:val="center"/>
              <w:cnfStyle w:val="100000000000"/>
              <w:rPr>
                <w:rFonts w:cs="Times New Roman"/>
              </w:rPr>
            </w:pPr>
            <w:r>
              <w:rPr>
                <w:rFonts w:cs="Times New Roman"/>
              </w:rPr>
              <w:t>Activity Diagram</w:t>
            </w:r>
          </w:p>
        </w:tc>
        <w:tc>
          <w:tcPr>
            <w:tcW w:w="1440" w:type="dxa"/>
            <w:vAlign w:val="center"/>
          </w:tcPr>
          <w:p w:rsidR="00E24FD2" w:rsidRPr="00FE235A" w:rsidRDefault="00E24FD2" w:rsidP="00E24FD2">
            <w:pPr>
              <w:jc w:val="center"/>
              <w:cnfStyle w:val="100000000000"/>
              <w:rPr>
                <w:rFonts w:cs="Times New Roman"/>
              </w:rPr>
            </w:pPr>
            <w:r>
              <w:rPr>
                <w:rFonts w:cs="Times New Roman"/>
              </w:rPr>
              <w:t>Sequence Diagram</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REQ100</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search for events.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REQ101</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search for event seats.</w:t>
            </w:r>
          </w:p>
        </w:tc>
        <w:tc>
          <w:tcPr>
            <w:tcW w:w="1620" w:type="dxa"/>
            <w:tcBorders>
              <w:left w:val="none" w:sz="0" w:space="0" w:color="auto"/>
              <w:right w:val="none" w:sz="0" w:space="0" w:color="auto"/>
            </w:tcBorders>
          </w:tcPr>
          <w:p w:rsidR="00E24FD2" w:rsidRDefault="00E24FD2" w:rsidP="00267A5E">
            <w:pPr>
              <w:jc w:val="both"/>
              <w:cnfStyle w:val="000000010000"/>
              <w:rPr>
                <w:rFonts w:cs="Times New Roman"/>
              </w:rPr>
            </w:pPr>
            <w:r w:rsidRPr="00FE235A">
              <w:rPr>
                <w:rFonts w:cs="Times New Roman"/>
              </w:rPr>
              <w:t>CUS103</w:t>
            </w:r>
          </w:p>
          <w:p w:rsidR="00E24FD2" w:rsidRPr="00FE235A" w:rsidRDefault="00E24FD2" w:rsidP="00267A5E">
            <w:pPr>
              <w:jc w:val="both"/>
              <w:cnfStyle w:val="000000010000"/>
              <w:rPr>
                <w:rFonts w:cs="Times New Roman"/>
              </w:rPr>
            </w:pPr>
            <w:r>
              <w:rPr>
                <w:rFonts w:cs="Times New Roman"/>
              </w:rPr>
              <w:t>CUS105</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REQ102</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verify that a seat is in an unlocked state.</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CUS103</w:t>
            </w:r>
          </w:p>
          <w:p w:rsidR="00E24FD2" w:rsidRPr="00FE235A" w:rsidRDefault="00E24FD2" w:rsidP="00267A5E">
            <w:pPr>
              <w:jc w:val="both"/>
              <w:cnfStyle w:val="000000100000"/>
              <w:rPr>
                <w:rFonts w:cs="Times New Roman"/>
              </w:rPr>
            </w:pP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sidRPr="00FE235A">
              <w:rPr>
                <w:rFonts w:cs="Times New Roman"/>
              </w:rPr>
              <w:t>4.1.1</w:t>
            </w:r>
            <w:r>
              <w:rPr>
                <w:rFonts w:cs="Times New Roman"/>
              </w:rPr>
              <w:t>.1</w:t>
            </w:r>
          </w:p>
          <w:p w:rsidR="00E24FD2" w:rsidRPr="00FE235A" w:rsidRDefault="00E24FD2" w:rsidP="00267A5E">
            <w:pPr>
              <w:cnfStyle w:val="000000100000"/>
              <w:rPr>
                <w:rFonts w:cs="Times New Roman"/>
              </w:rPr>
            </w:pPr>
            <w:r>
              <w:rPr>
                <w:rFonts w:cs="Times New Roman"/>
              </w:rPr>
              <w:t>4.1.5.1</w:t>
            </w: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4.1.1.2</w:t>
            </w:r>
          </w:p>
          <w:p w:rsidR="00E24FD2" w:rsidRPr="00FE235A" w:rsidRDefault="00E24FD2" w:rsidP="00267A5E">
            <w:pPr>
              <w:cnfStyle w:val="000000100000"/>
              <w:rPr>
                <w:rFonts w:cs="Times New Roman"/>
              </w:rPr>
            </w:pPr>
            <w:r>
              <w:rPr>
                <w:rFonts w:cs="Times New Roman"/>
              </w:rPr>
              <w:t>4.1.5.2</w:t>
            </w: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4.1.1.3</w:t>
            </w:r>
          </w:p>
          <w:p w:rsidR="00E24FD2" w:rsidRPr="00FE235A" w:rsidRDefault="00E24FD2" w:rsidP="00267A5E">
            <w:pPr>
              <w:cnfStyle w:val="000000100000"/>
              <w:rPr>
                <w:rFonts w:cs="Times New Roman"/>
              </w:rPr>
            </w:pPr>
            <w:r>
              <w:rPr>
                <w:rFonts w:cs="Times New Roman"/>
              </w:rPr>
              <w:t>4.1.5.3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REQ103</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lock a seat.</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CUS106</w:t>
            </w:r>
          </w:p>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CUS109</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w:t>
            </w:r>
            <w:r>
              <w:rPr>
                <w:rFonts w:cs="Times New Roman"/>
              </w:rPr>
              <w:t>.1</w:t>
            </w:r>
          </w:p>
          <w:p w:rsidR="00E24FD2" w:rsidRDefault="00E24FD2" w:rsidP="00267A5E">
            <w:pPr>
              <w:cnfStyle w:val="000000010000"/>
              <w:rPr>
                <w:rFonts w:cs="Times New Roman"/>
              </w:rPr>
            </w:pPr>
            <w:r>
              <w:rPr>
                <w:rFonts w:cs="Times New Roman"/>
              </w:rPr>
              <w:t>4.1.3.1</w:t>
            </w:r>
          </w:p>
          <w:p w:rsidR="00E24FD2" w:rsidRDefault="00E24FD2" w:rsidP="00267A5E">
            <w:pPr>
              <w:cnfStyle w:val="000000010000"/>
              <w:rPr>
                <w:rFonts w:cs="Times New Roman"/>
              </w:rPr>
            </w:pPr>
            <w:r>
              <w:rPr>
                <w:rFonts w:cs="Times New Roman"/>
              </w:rPr>
              <w:t>4.1.4.1</w:t>
            </w:r>
          </w:p>
          <w:p w:rsidR="00E24FD2" w:rsidRPr="00FE235A" w:rsidRDefault="00E24FD2" w:rsidP="00267A5E">
            <w:pPr>
              <w:cnfStyle w:val="000000010000"/>
              <w:rPr>
                <w:rFonts w:cs="Times New Roman"/>
              </w:rPr>
            </w:pPr>
            <w:r>
              <w:rPr>
                <w:rFonts w:cs="Times New Roman"/>
              </w:rPr>
              <w:t>4.1.6.1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4.1.1.2</w:t>
            </w:r>
          </w:p>
          <w:p w:rsidR="00E24FD2" w:rsidRDefault="00E24FD2" w:rsidP="00267A5E">
            <w:pPr>
              <w:cnfStyle w:val="000000010000"/>
              <w:rPr>
                <w:rFonts w:cs="Times New Roman"/>
              </w:rPr>
            </w:pPr>
            <w:r>
              <w:rPr>
                <w:rFonts w:cs="Times New Roman"/>
              </w:rPr>
              <w:t>4.1.3.2</w:t>
            </w:r>
          </w:p>
          <w:p w:rsidR="00E24FD2" w:rsidRDefault="00E24FD2" w:rsidP="00267A5E">
            <w:pPr>
              <w:cnfStyle w:val="000000010000"/>
              <w:rPr>
                <w:rFonts w:cs="Times New Roman"/>
              </w:rPr>
            </w:pPr>
            <w:r>
              <w:rPr>
                <w:rFonts w:cs="Times New Roman"/>
              </w:rPr>
              <w:t>4.1.4.2</w:t>
            </w:r>
          </w:p>
          <w:p w:rsidR="00E24FD2" w:rsidRPr="00FE235A" w:rsidRDefault="00E24FD2" w:rsidP="00267A5E">
            <w:pPr>
              <w:cnfStyle w:val="000000010000"/>
              <w:rPr>
                <w:rFonts w:cs="Times New Roman"/>
              </w:rPr>
            </w:pPr>
            <w:r>
              <w:rPr>
                <w:rFonts w:cs="Times New Roman"/>
              </w:rPr>
              <w:t>4.1.6.2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4.1.1.3</w:t>
            </w:r>
          </w:p>
          <w:p w:rsidR="00E24FD2" w:rsidRDefault="00E24FD2" w:rsidP="00267A5E">
            <w:pPr>
              <w:cnfStyle w:val="000000010000"/>
              <w:rPr>
                <w:rFonts w:cs="Times New Roman"/>
              </w:rPr>
            </w:pPr>
            <w:r>
              <w:rPr>
                <w:rFonts w:cs="Times New Roman"/>
              </w:rPr>
              <w:t>4.1.3.3</w:t>
            </w:r>
          </w:p>
          <w:p w:rsidR="00E24FD2" w:rsidRDefault="00E24FD2" w:rsidP="00267A5E">
            <w:pPr>
              <w:cnfStyle w:val="000000010000"/>
              <w:rPr>
                <w:rFonts w:cs="Times New Roman"/>
              </w:rPr>
            </w:pPr>
            <w:r>
              <w:rPr>
                <w:rFonts w:cs="Times New Roman"/>
              </w:rPr>
              <w:t>4.1.4.3</w:t>
            </w:r>
          </w:p>
          <w:p w:rsidR="00E24FD2" w:rsidRPr="00FE235A" w:rsidRDefault="00E24FD2" w:rsidP="00267A5E">
            <w:pPr>
              <w:cnfStyle w:val="000000010000"/>
              <w:rPr>
                <w:rFonts w:cs="Times New Roman"/>
              </w:rPr>
            </w:pPr>
            <w:r>
              <w:rPr>
                <w:rFonts w:cs="Times New Roman"/>
              </w:rPr>
              <w:t>4.1.6.3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REQ104</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search for a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REQ105</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only allow a seat to be reserved by a patron with a special accommodation status.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REQ106</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associate a patron with a seat.</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CUS104</w:t>
            </w:r>
          </w:p>
          <w:p w:rsidR="00E24FD2" w:rsidRPr="00FE235A" w:rsidRDefault="00E24FD2" w:rsidP="00267A5E">
            <w:pPr>
              <w:jc w:val="both"/>
              <w:cnfStyle w:val="000000100000"/>
              <w:rPr>
                <w:rFonts w:cs="Times New Roman"/>
              </w:rPr>
            </w:pPr>
            <w:r w:rsidRPr="00FE235A">
              <w:rPr>
                <w:rFonts w:cs="Times New Roman"/>
              </w:rPr>
              <w:t>CUS105</w:t>
            </w:r>
          </w:p>
          <w:p w:rsidR="00E24FD2" w:rsidRPr="00FE235A" w:rsidRDefault="00E24FD2" w:rsidP="00267A5E">
            <w:pPr>
              <w:jc w:val="both"/>
              <w:cnfStyle w:val="000000100000"/>
              <w:rPr>
                <w:rFonts w:cs="Times New Roman"/>
              </w:rPr>
            </w:pPr>
            <w:r w:rsidRPr="00FE235A">
              <w:rPr>
                <w:rFonts w:cs="Times New Roman"/>
              </w:rPr>
              <w:t>CUS109</w:t>
            </w:r>
          </w:p>
          <w:p w:rsidR="00E24FD2" w:rsidRPr="00FE235A" w:rsidRDefault="00E24FD2" w:rsidP="00267A5E">
            <w:pPr>
              <w:jc w:val="both"/>
              <w:cnfStyle w:val="000000100000"/>
              <w:rPr>
                <w:rFonts w:cs="Times New Roman"/>
              </w:rPr>
            </w:pPr>
            <w:r w:rsidRPr="00FE235A">
              <w:rPr>
                <w:rFonts w:cs="Times New Roman"/>
              </w:rPr>
              <w:t>CUS110</w:t>
            </w:r>
          </w:p>
          <w:p w:rsidR="00E24FD2" w:rsidRPr="00FE235A" w:rsidRDefault="00E24FD2" w:rsidP="00267A5E">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sidRPr="00FE235A">
              <w:rPr>
                <w:rFonts w:cs="Times New Roman"/>
              </w:rPr>
              <w:t>4.1.1</w:t>
            </w:r>
            <w:r>
              <w:rPr>
                <w:rFonts w:cs="Times New Roman"/>
              </w:rPr>
              <w:t>.1</w:t>
            </w:r>
          </w:p>
          <w:p w:rsidR="00E24FD2" w:rsidRDefault="00E24FD2" w:rsidP="00267A5E">
            <w:pPr>
              <w:cnfStyle w:val="000000100000"/>
              <w:rPr>
                <w:rFonts w:cs="Times New Roman"/>
              </w:rPr>
            </w:pPr>
            <w:r>
              <w:rPr>
                <w:rFonts w:cs="Times New Roman"/>
              </w:rPr>
              <w:t>4.1.2.1</w:t>
            </w:r>
          </w:p>
          <w:p w:rsidR="00E24FD2" w:rsidRDefault="00E24FD2" w:rsidP="00267A5E">
            <w:pPr>
              <w:cnfStyle w:val="000000100000"/>
              <w:rPr>
                <w:rFonts w:cs="Times New Roman"/>
              </w:rPr>
            </w:pPr>
            <w:r>
              <w:rPr>
                <w:rFonts w:cs="Times New Roman"/>
              </w:rPr>
              <w:t>4.1.3.1</w:t>
            </w:r>
          </w:p>
          <w:p w:rsidR="00E24FD2" w:rsidRPr="00FE235A" w:rsidRDefault="00E24FD2" w:rsidP="00267A5E">
            <w:pPr>
              <w:cnfStyle w:val="000000100000"/>
              <w:rPr>
                <w:rFonts w:cs="Times New Roman"/>
              </w:rPr>
            </w:pP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4.1.1.2</w:t>
            </w:r>
          </w:p>
          <w:p w:rsidR="00E24FD2" w:rsidRDefault="00E24FD2" w:rsidP="00267A5E">
            <w:pPr>
              <w:cnfStyle w:val="000000100000"/>
              <w:rPr>
                <w:rFonts w:cs="Times New Roman"/>
              </w:rPr>
            </w:pPr>
            <w:r>
              <w:rPr>
                <w:rFonts w:cs="Times New Roman"/>
              </w:rPr>
              <w:t>4.1.2.2</w:t>
            </w:r>
          </w:p>
          <w:p w:rsidR="00E24FD2" w:rsidRDefault="00E24FD2" w:rsidP="00267A5E">
            <w:pPr>
              <w:cnfStyle w:val="000000100000"/>
              <w:rPr>
                <w:rFonts w:cs="Times New Roman"/>
              </w:rPr>
            </w:pPr>
            <w:r>
              <w:rPr>
                <w:rFonts w:cs="Times New Roman"/>
              </w:rPr>
              <w:t>4.1.3.2</w:t>
            </w:r>
          </w:p>
          <w:p w:rsidR="00E24FD2" w:rsidRPr="00FE235A" w:rsidRDefault="00E24FD2" w:rsidP="00267A5E">
            <w:pPr>
              <w:cnfStyle w:val="000000100000"/>
              <w:rPr>
                <w:rFonts w:cs="Times New Roman"/>
              </w:rPr>
            </w:pP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4.1.1.3</w:t>
            </w:r>
          </w:p>
          <w:p w:rsidR="00E24FD2" w:rsidRDefault="00E24FD2" w:rsidP="00267A5E">
            <w:pPr>
              <w:cnfStyle w:val="000000100000"/>
              <w:rPr>
                <w:rFonts w:cs="Times New Roman"/>
              </w:rPr>
            </w:pPr>
            <w:r>
              <w:rPr>
                <w:rFonts w:cs="Times New Roman"/>
              </w:rPr>
              <w:t>4.1.2.3</w:t>
            </w:r>
          </w:p>
          <w:p w:rsidR="00E24FD2" w:rsidRDefault="00E24FD2" w:rsidP="00267A5E">
            <w:pPr>
              <w:cnfStyle w:val="000000100000"/>
              <w:rPr>
                <w:rFonts w:cs="Times New Roman"/>
              </w:rPr>
            </w:pPr>
            <w:r>
              <w:rPr>
                <w:rFonts w:cs="Times New Roman"/>
              </w:rPr>
              <w:t>4.1.3.3</w:t>
            </w:r>
          </w:p>
          <w:p w:rsidR="00E24FD2" w:rsidRPr="00FE235A" w:rsidRDefault="00E24FD2" w:rsidP="00267A5E">
            <w:pPr>
              <w:cnfStyle w:val="000000100000"/>
              <w:rPr>
                <w:rFonts w:cs="Times New Roman"/>
              </w:rPr>
            </w:pP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REQ107</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select a seat marked VIP.</w:t>
            </w:r>
          </w:p>
        </w:tc>
        <w:tc>
          <w:tcPr>
            <w:tcW w:w="1620" w:type="dxa"/>
            <w:tcBorders>
              <w:left w:val="none" w:sz="0" w:space="0" w:color="auto"/>
              <w:right w:val="none" w:sz="0" w:space="0" w:color="auto"/>
            </w:tcBorders>
          </w:tcPr>
          <w:p w:rsidR="00E24FD2"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w:t>
            </w:r>
            <w:r>
              <w:rPr>
                <w:rFonts w:cs="Times New Roman"/>
              </w:rPr>
              <w:t>.1</w:t>
            </w:r>
          </w:p>
          <w:p w:rsidR="00E24FD2" w:rsidRDefault="00E24FD2" w:rsidP="00267A5E">
            <w:pPr>
              <w:cnfStyle w:val="000000010000"/>
              <w:rPr>
                <w:rFonts w:cs="Times New Roman"/>
              </w:rPr>
            </w:pPr>
            <w:r>
              <w:rPr>
                <w:rFonts w:cs="Times New Roman"/>
              </w:rPr>
              <w:t>4.1.2.1</w:t>
            </w:r>
          </w:p>
          <w:p w:rsidR="00E24FD2" w:rsidRDefault="00E24FD2" w:rsidP="00267A5E">
            <w:pPr>
              <w:cnfStyle w:val="000000010000"/>
              <w:rPr>
                <w:rFonts w:cs="Times New Roman"/>
              </w:rPr>
            </w:pPr>
            <w:r>
              <w:rPr>
                <w:rFonts w:cs="Times New Roman"/>
              </w:rPr>
              <w:t>4.1.3.1</w:t>
            </w:r>
          </w:p>
          <w:p w:rsidR="00E24FD2" w:rsidRPr="00FE235A" w:rsidRDefault="00E24FD2" w:rsidP="00267A5E">
            <w:pPr>
              <w:cnfStyle w:val="000000010000"/>
              <w:rPr>
                <w:rFonts w:cs="Times New Roman"/>
              </w:rPr>
            </w:pP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4.1.1.2</w:t>
            </w:r>
          </w:p>
          <w:p w:rsidR="00E24FD2" w:rsidRDefault="00E24FD2" w:rsidP="00267A5E">
            <w:pPr>
              <w:cnfStyle w:val="000000010000"/>
              <w:rPr>
                <w:rFonts w:cs="Times New Roman"/>
              </w:rPr>
            </w:pPr>
            <w:r>
              <w:rPr>
                <w:rFonts w:cs="Times New Roman"/>
              </w:rPr>
              <w:t>4.1.2.2</w:t>
            </w:r>
          </w:p>
          <w:p w:rsidR="00E24FD2" w:rsidRDefault="00E24FD2" w:rsidP="00267A5E">
            <w:pPr>
              <w:cnfStyle w:val="000000010000"/>
              <w:rPr>
                <w:rFonts w:cs="Times New Roman"/>
              </w:rPr>
            </w:pPr>
            <w:r>
              <w:rPr>
                <w:rFonts w:cs="Times New Roman"/>
              </w:rPr>
              <w:t>4.1.3.2</w:t>
            </w:r>
          </w:p>
          <w:p w:rsidR="00E24FD2" w:rsidRPr="00FE235A" w:rsidRDefault="00E24FD2" w:rsidP="00267A5E">
            <w:pPr>
              <w:cnfStyle w:val="000000010000"/>
              <w:rPr>
                <w:rFonts w:cs="Times New Roman"/>
              </w:rPr>
            </w:pP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4.1.1.3</w:t>
            </w:r>
          </w:p>
          <w:p w:rsidR="00E24FD2" w:rsidRDefault="00E24FD2" w:rsidP="00267A5E">
            <w:pPr>
              <w:cnfStyle w:val="000000010000"/>
              <w:rPr>
                <w:rFonts w:cs="Times New Roman"/>
              </w:rPr>
            </w:pPr>
            <w:r>
              <w:rPr>
                <w:rFonts w:cs="Times New Roman"/>
              </w:rPr>
              <w:t>4.1.2.3</w:t>
            </w:r>
          </w:p>
          <w:p w:rsidR="00E24FD2" w:rsidRDefault="00E24FD2" w:rsidP="00267A5E">
            <w:pPr>
              <w:cnfStyle w:val="000000010000"/>
              <w:rPr>
                <w:rFonts w:cs="Times New Roman"/>
              </w:rPr>
            </w:pPr>
            <w:r>
              <w:rPr>
                <w:rFonts w:cs="Times New Roman"/>
              </w:rPr>
              <w:t>4.1.3.3</w:t>
            </w:r>
          </w:p>
          <w:p w:rsidR="00E24FD2" w:rsidRPr="00FE235A" w:rsidRDefault="00E24FD2" w:rsidP="00267A5E">
            <w:pPr>
              <w:cnfStyle w:val="000000010000"/>
              <w:rPr>
                <w:rFonts w:cs="Times New Roman"/>
              </w:rPr>
            </w:pP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REQ108</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select a seat marked general admission.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CUS105</w:t>
            </w: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sidRPr="00FE235A">
              <w:rPr>
                <w:rFonts w:cs="Times New Roman"/>
              </w:rPr>
              <w:t>4.1.1</w:t>
            </w:r>
            <w:r>
              <w:rPr>
                <w:rFonts w:cs="Times New Roman"/>
              </w:rPr>
              <w:t>.1</w:t>
            </w:r>
          </w:p>
          <w:p w:rsidR="00E24FD2" w:rsidRDefault="00E24FD2" w:rsidP="00267A5E">
            <w:pPr>
              <w:cnfStyle w:val="000000100000"/>
              <w:rPr>
                <w:rFonts w:cs="Times New Roman"/>
              </w:rPr>
            </w:pPr>
            <w:r>
              <w:rPr>
                <w:rFonts w:cs="Times New Roman"/>
              </w:rPr>
              <w:t>4.1.2.1</w:t>
            </w:r>
          </w:p>
          <w:p w:rsidR="00E24FD2" w:rsidRDefault="00E24FD2" w:rsidP="00267A5E">
            <w:pPr>
              <w:cnfStyle w:val="000000100000"/>
              <w:rPr>
                <w:rFonts w:cs="Times New Roman"/>
              </w:rPr>
            </w:pPr>
            <w:r>
              <w:rPr>
                <w:rFonts w:cs="Times New Roman"/>
              </w:rPr>
              <w:t>4.1.3.1</w:t>
            </w:r>
          </w:p>
          <w:p w:rsidR="00E24FD2" w:rsidRPr="00FE235A" w:rsidRDefault="00E24FD2" w:rsidP="00267A5E">
            <w:pPr>
              <w:cnfStyle w:val="000000100000"/>
              <w:rPr>
                <w:rFonts w:cs="Times New Roman"/>
              </w:rPr>
            </w:pP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4.1.1.2</w:t>
            </w:r>
          </w:p>
          <w:p w:rsidR="00E24FD2" w:rsidRDefault="00E24FD2" w:rsidP="00267A5E">
            <w:pPr>
              <w:cnfStyle w:val="000000100000"/>
              <w:rPr>
                <w:rFonts w:cs="Times New Roman"/>
              </w:rPr>
            </w:pPr>
            <w:r>
              <w:rPr>
                <w:rFonts w:cs="Times New Roman"/>
              </w:rPr>
              <w:t>4.1.2.2</w:t>
            </w:r>
          </w:p>
          <w:p w:rsidR="00E24FD2" w:rsidRDefault="00E24FD2" w:rsidP="00267A5E">
            <w:pPr>
              <w:cnfStyle w:val="000000100000"/>
              <w:rPr>
                <w:rFonts w:cs="Times New Roman"/>
              </w:rPr>
            </w:pPr>
            <w:r>
              <w:rPr>
                <w:rFonts w:cs="Times New Roman"/>
              </w:rPr>
              <w:t>4.1.3.2</w:t>
            </w:r>
          </w:p>
          <w:p w:rsidR="00E24FD2" w:rsidRPr="00FE235A" w:rsidRDefault="00E24FD2" w:rsidP="00267A5E">
            <w:pPr>
              <w:cnfStyle w:val="000000100000"/>
              <w:rPr>
                <w:rFonts w:cs="Times New Roman"/>
              </w:rPr>
            </w:pP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4.1.1.3</w:t>
            </w:r>
          </w:p>
          <w:p w:rsidR="00E24FD2" w:rsidRDefault="00E24FD2" w:rsidP="00267A5E">
            <w:pPr>
              <w:cnfStyle w:val="000000100000"/>
              <w:rPr>
                <w:rFonts w:cs="Times New Roman"/>
              </w:rPr>
            </w:pPr>
            <w:r>
              <w:rPr>
                <w:rFonts w:cs="Times New Roman"/>
              </w:rPr>
              <w:t>4.1.2.3</w:t>
            </w:r>
          </w:p>
          <w:p w:rsidR="00E24FD2" w:rsidRDefault="00E24FD2" w:rsidP="00267A5E">
            <w:pPr>
              <w:cnfStyle w:val="000000100000"/>
              <w:rPr>
                <w:rFonts w:cs="Times New Roman"/>
              </w:rPr>
            </w:pPr>
            <w:r>
              <w:rPr>
                <w:rFonts w:cs="Times New Roman"/>
              </w:rPr>
              <w:t>4.1.3.3</w:t>
            </w:r>
          </w:p>
          <w:p w:rsidR="00E24FD2" w:rsidRPr="00FE235A" w:rsidRDefault="00E24FD2" w:rsidP="00267A5E">
            <w:pPr>
              <w:cnfStyle w:val="000000100000"/>
              <w:rPr>
                <w:rFonts w:cs="Times New Roman"/>
              </w:rPr>
            </w:pPr>
          </w:p>
        </w:tc>
      </w:tr>
      <w:tr w:rsidR="00E24FD2" w:rsidRPr="00FE235A" w:rsidTr="00E24FD2">
        <w:trPr>
          <w:cnfStyle w:val="000000010000"/>
          <w:cantSplit/>
          <w:trHeight w:val="1150"/>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lastRenderedPageBreak/>
              <w:t>REQ109</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search for venues.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w:t>
            </w:r>
            <w:r>
              <w:rPr>
                <w:rFonts w:cs="Times New Roman"/>
              </w:rPr>
              <w:t>.1</w:t>
            </w:r>
          </w:p>
          <w:p w:rsidR="00E24FD2" w:rsidRDefault="00E24FD2" w:rsidP="00267A5E">
            <w:pPr>
              <w:cnfStyle w:val="000000010000"/>
              <w:rPr>
                <w:rFonts w:cs="Times New Roman"/>
              </w:rPr>
            </w:pPr>
            <w:r>
              <w:rPr>
                <w:rFonts w:cs="Times New Roman"/>
              </w:rPr>
              <w:t>4.1.2.1</w:t>
            </w:r>
          </w:p>
          <w:p w:rsidR="00E24FD2" w:rsidRDefault="00E24FD2" w:rsidP="00267A5E">
            <w:pPr>
              <w:cnfStyle w:val="000000010000"/>
              <w:rPr>
                <w:rFonts w:cs="Times New Roman"/>
              </w:rPr>
            </w:pPr>
            <w:r>
              <w:rPr>
                <w:rFonts w:cs="Times New Roman"/>
              </w:rPr>
              <w:t>4.1.3.1</w:t>
            </w:r>
          </w:p>
          <w:p w:rsidR="00E24FD2" w:rsidRDefault="00E24FD2" w:rsidP="00267A5E">
            <w:pPr>
              <w:cnfStyle w:val="000000010000"/>
              <w:rPr>
                <w:rFonts w:cs="Times New Roman"/>
              </w:rPr>
            </w:pPr>
            <w:r>
              <w:rPr>
                <w:rFonts w:cs="Times New Roman"/>
              </w:rPr>
              <w:t>4.1.6.1</w:t>
            </w:r>
          </w:p>
          <w:p w:rsidR="00E24FD2" w:rsidRPr="00FE235A" w:rsidRDefault="00E24FD2" w:rsidP="00267A5E">
            <w:pPr>
              <w:cnfStyle w:val="000000010000"/>
              <w:rPr>
                <w:rFonts w:cs="Times New Roman"/>
              </w:rPr>
            </w:pP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4.1.1.2</w:t>
            </w:r>
          </w:p>
          <w:p w:rsidR="00E24FD2" w:rsidRDefault="00E24FD2" w:rsidP="00267A5E">
            <w:pPr>
              <w:cnfStyle w:val="000000010000"/>
              <w:rPr>
                <w:rFonts w:cs="Times New Roman"/>
              </w:rPr>
            </w:pPr>
            <w:r>
              <w:rPr>
                <w:rFonts w:cs="Times New Roman"/>
              </w:rPr>
              <w:t>4.1.2.2</w:t>
            </w:r>
          </w:p>
          <w:p w:rsidR="00E24FD2" w:rsidRDefault="00E24FD2" w:rsidP="00267A5E">
            <w:pPr>
              <w:cnfStyle w:val="000000010000"/>
              <w:rPr>
                <w:rFonts w:cs="Times New Roman"/>
              </w:rPr>
            </w:pPr>
            <w:r>
              <w:rPr>
                <w:rFonts w:cs="Times New Roman"/>
              </w:rPr>
              <w:t>4.1.3.2</w:t>
            </w:r>
          </w:p>
          <w:p w:rsidR="00E24FD2" w:rsidRDefault="00E24FD2" w:rsidP="00267A5E">
            <w:pPr>
              <w:cnfStyle w:val="000000010000"/>
              <w:rPr>
                <w:rFonts w:cs="Times New Roman"/>
              </w:rPr>
            </w:pPr>
            <w:r>
              <w:rPr>
                <w:rFonts w:cs="Times New Roman"/>
              </w:rPr>
              <w:t>4.1.6.2</w:t>
            </w:r>
          </w:p>
          <w:p w:rsidR="00E24FD2" w:rsidRPr="00FE235A" w:rsidRDefault="00E24FD2" w:rsidP="00267A5E">
            <w:pPr>
              <w:cnfStyle w:val="000000010000"/>
              <w:rPr>
                <w:rFonts w:cs="Times New Roman"/>
              </w:rPr>
            </w:pP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4.1.1.3</w:t>
            </w:r>
          </w:p>
          <w:p w:rsidR="00E24FD2" w:rsidRDefault="00E24FD2" w:rsidP="00267A5E">
            <w:pPr>
              <w:cnfStyle w:val="000000010000"/>
              <w:rPr>
                <w:rFonts w:cs="Times New Roman"/>
              </w:rPr>
            </w:pPr>
            <w:r>
              <w:rPr>
                <w:rFonts w:cs="Times New Roman"/>
              </w:rPr>
              <w:t>4.1.2.3</w:t>
            </w:r>
          </w:p>
          <w:p w:rsidR="00E24FD2" w:rsidRDefault="00E24FD2" w:rsidP="00267A5E">
            <w:pPr>
              <w:cnfStyle w:val="000000010000"/>
              <w:rPr>
                <w:rFonts w:cs="Times New Roman"/>
              </w:rPr>
            </w:pPr>
            <w:r>
              <w:rPr>
                <w:rFonts w:cs="Times New Roman"/>
              </w:rPr>
              <w:t>4.1.3.3</w:t>
            </w:r>
          </w:p>
          <w:p w:rsidR="00E24FD2" w:rsidRDefault="00E24FD2" w:rsidP="00267A5E">
            <w:pPr>
              <w:cnfStyle w:val="000000010000"/>
              <w:rPr>
                <w:rFonts w:cs="Times New Roman"/>
              </w:rPr>
            </w:pPr>
            <w:r>
              <w:rPr>
                <w:rFonts w:cs="Times New Roman"/>
              </w:rPr>
              <w:t>4.1.6.3</w:t>
            </w:r>
          </w:p>
          <w:p w:rsidR="00E24FD2" w:rsidRPr="00FE235A" w:rsidRDefault="00E24FD2" w:rsidP="00267A5E">
            <w:pPr>
              <w:cnfStyle w:val="000000010000"/>
              <w:rPr>
                <w:rFonts w:cs="Times New Roman"/>
              </w:rPr>
            </w:pPr>
          </w:p>
        </w:tc>
      </w:tr>
      <w:tr w:rsidR="00E24FD2" w:rsidRPr="00FE235A" w:rsidTr="00E24FD2">
        <w:trPr>
          <w:cnfStyle w:val="000000100000"/>
          <w:cantSplit/>
          <w:trHeight w:val="547"/>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REQ110</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search for events by venue.</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4.1.6.1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4.1.6.2</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REQ111</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filter events by date range at a venue.</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w:t>
            </w:r>
            <w:r>
              <w:rPr>
                <w:rFonts w:cs="Times New Roman"/>
              </w:rPr>
              <w:t>7.1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4.1.7.2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4.1.7.3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REQ112</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search for event bookings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CUS104</w:t>
            </w:r>
          </w:p>
          <w:p w:rsidR="00E24FD2" w:rsidRPr="00FE235A" w:rsidRDefault="00E24FD2" w:rsidP="00267A5E">
            <w:pPr>
              <w:jc w:val="both"/>
              <w:cnfStyle w:val="000000100000"/>
              <w:rPr>
                <w:rFonts w:cs="Times New Roman"/>
              </w:rPr>
            </w:pPr>
            <w:r w:rsidRPr="00FE235A">
              <w:rPr>
                <w:rFonts w:cs="Times New Roman"/>
              </w:rPr>
              <w:t>CUS105</w:t>
            </w:r>
          </w:p>
          <w:p w:rsidR="00E24FD2" w:rsidRPr="00FE235A" w:rsidRDefault="00E24FD2" w:rsidP="00267A5E">
            <w:pPr>
              <w:jc w:val="both"/>
              <w:cnfStyle w:val="000000100000"/>
              <w:rPr>
                <w:rFonts w:cs="Times New Roman"/>
              </w:rPr>
            </w:pP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4.1.12.3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REQ113</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verify an event booking is marked refundable.</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4.1.7.1</w:t>
            </w:r>
          </w:p>
          <w:p w:rsidR="00E24FD2" w:rsidRPr="00FE235A" w:rsidRDefault="00E24FD2" w:rsidP="00267A5E">
            <w:pPr>
              <w:cnfStyle w:val="00000001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4.1.7.2</w:t>
            </w:r>
          </w:p>
          <w:p w:rsidR="00E24FD2" w:rsidRPr="00FE235A" w:rsidRDefault="00E24FD2" w:rsidP="00267A5E">
            <w:pPr>
              <w:cnfStyle w:val="000000010000"/>
              <w:rPr>
                <w:rFonts w:cs="Times New Roman"/>
              </w:rPr>
            </w:pPr>
            <w:r>
              <w:rPr>
                <w:rFonts w:cs="Times New Roman"/>
              </w:rPr>
              <w:t>4.1.8.2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4.1.7.3</w:t>
            </w:r>
          </w:p>
          <w:p w:rsidR="00E24FD2" w:rsidRPr="00FE235A" w:rsidRDefault="00E24FD2" w:rsidP="00267A5E">
            <w:pPr>
              <w:cnfStyle w:val="000000010000"/>
              <w:rPr>
                <w:rFonts w:cs="Times New Roman"/>
              </w:rPr>
            </w:pPr>
            <w:r>
              <w:rPr>
                <w:rFonts w:cs="Times New Roman"/>
              </w:rPr>
              <w:t>4.1.8.3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REQ114</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unlock a seat.</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CUS108</w:t>
            </w:r>
          </w:p>
          <w:p w:rsidR="00E24FD2" w:rsidRPr="00FE235A" w:rsidRDefault="00E24FD2" w:rsidP="00267A5E">
            <w:pPr>
              <w:jc w:val="both"/>
              <w:cnfStyle w:val="000000100000"/>
              <w:rPr>
                <w:rFonts w:cs="Times New Roman"/>
              </w:rPr>
            </w:pPr>
            <w:r w:rsidRPr="00FE235A">
              <w:rPr>
                <w:rFonts w:cs="Times New Roman"/>
              </w:rPr>
              <w:t>CUS107</w:t>
            </w: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4.1.7.1</w:t>
            </w:r>
          </w:p>
          <w:p w:rsidR="00E24FD2" w:rsidRDefault="00E24FD2" w:rsidP="00267A5E">
            <w:pPr>
              <w:cnfStyle w:val="000000100000"/>
              <w:rPr>
                <w:rFonts w:cs="Times New Roman"/>
              </w:rPr>
            </w:pPr>
            <w:r w:rsidRPr="00FE235A">
              <w:rPr>
                <w:rFonts w:cs="Times New Roman"/>
              </w:rPr>
              <w:t>4.1.8</w:t>
            </w:r>
            <w:r>
              <w:rPr>
                <w:rFonts w:cs="Times New Roman"/>
              </w:rPr>
              <w:t>.1</w:t>
            </w:r>
          </w:p>
          <w:p w:rsidR="00E24FD2" w:rsidRPr="00FE235A" w:rsidRDefault="00E24FD2" w:rsidP="00267A5E">
            <w:pPr>
              <w:cnfStyle w:val="000000100000"/>
              <w:rPr>
                <w:rFonts w:cs="Times New Roman"/>
              </w:rPr>
            </w:pPr>
            <w:r>
              <w:rPr>
                <w:rFonts w:cs="Times New Roman"/>
              </w:rPr>
              <w:t>4.1.11.1</w:t>
            </w: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4.1.7.2</w:t>
            </w:r>
          </w:p>
          <w:p w:rsidR="00E24FD2" w:rsidRDefault="00E24FD2" w:rsidP="00267A5E">
            <w:pPr>
              <w:cnfStyle w:val="000000100000"/>
              <w:rPr>
                <w:rFonts w:cs="Times New Roman"/>
              </w:rPr>
            </w:pPr>
            <w:r>
              <w:rPr>
                <w:rFonts w:cs="Times New Roman"/>
              </w:rPr>
              <w:t>4.1.8.2</w:t>
            </w:r>
          </w:p>
          <w:p w:rsidR="00E24FD2" w:rsidRPr="00FE235A" w:rsidRDefault="00E24FD2" w:rsidP="00267A5E">
            <w:pPr>
              <w:cnfStyle w:val="000000100000"/>
              <w:rPr>
                <w:rFonts w:cs="Times New Roman"/>
              </w:rPr>
            </w:pPr>
            <w:r>
              <w:rPr>
                <w:rFonts w:cs="Times New Roman"/>
              </w:rPr>
              <w:t>4.1.11.2</w:t>
            </w: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4.1.7.3</w:t>
            </w:r>
          </w:p>
          <w:p w:rsidR="00E24FD2" w:rsidRDefault="00E24FD2" w:rsidP="00267A5E">
            <w:pPr>
              <w:cnfStyle w:val="000000100000"/>
              <w:rPr>
                <w:rFonts w:cs="Times New Roman"/>
              </w:rPr>
            </w:pPr>
            <w:r>
              <w:rPr>
                <w:rFonts w:cs="Times New Roman"/>
              </w:rPr>
              <w:t>4.1.8.3</w:t>
            </w:r>
          </w:p>
          <w:p w:rsidR="00E24FD2" w:rsidRPr="00FE235A" w:rsidRDefault="00E24FD2" w:rsidP="00267A5E">
            <w:pPr>
              <w:cnfStyle w:val="000000100000"/>
              <w:rPr>
                <w:rFonts w:cs="Times New Roman"/>
              </w:rPr>
            </w:pPr>
            <w:r>
              <w:rPr>
                <w:rFonts w:cs="Times New Roman"/>
              </w:rPr>
              <w:t>4.1.11.3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REQ115</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request a refund from the third-party payment gateway.</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4.1.7.1</w:t>
            </w:r>
          </w:p>
          <w:p w:rsidR="00E24FD2" w:rsidRPr="00FE235A" w:rsidRDefault="00E24FD2" w:rsidP="00267A5E">
            <w:pPr>
              <w:cnfStyle w:val="00000001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4.1.7.2</w:t>
            </w:r>
          </w:p>
          <w:p w:rsidR="00E24FD2" w:rsidRPr="00FE235A" w:rsidRDefault="00E24FD2" w:rsidP="00267A5E">
            <w:pPr>
              <w:cnfStyle w:val="000000010000"/>
              <w:rPr>
                <w:rFonts w:cs="Times New Roman"/>
              </w:rPr>
            </w:pPr>
            <w:r>
              <w:rPr>
                <w:rFonts w:cs="Times New Roman"/>
              </w:rPr>
              <w:t>4.1.8.2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4.1.7.3</w:t>
            </w:r>
          </w:p>
          <w:p w:rsidR="00E24FD2" w:rsidRPr="00FE235A" w:rsidRDefault="00E24FD2" w:rsidP="00267A5E">
            <w:pPr>
              <w:cnfStyle w:val="000000010000"/>
              <w:rPr>
                <w:rFonts w:cs="Times New Roman"/>
              </w:rPr>
            </w:pPr>
            <w:r>
              <w:rPr>
                <w:rFonts w:cs="Times New Roman"/>
              </w:rPr>
              <w:t>4.1.8.3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REQ117</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create a new record for a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REQ118</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update information of a patron.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REQ119</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deactivate a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REQ120</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search for a reservation by reservation number.</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REQ121</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search for a reservation by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REQ122</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select an existing reservation.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w:t>
            </w:r>
            <w:r>
              <w:rPr>
                <w:rFonts w:cs="Times New Roman"/>
              </w:rPr>
              <w:t>12.1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lastRenderedPageBreak/>
              <w:t>REQ123</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deactivate an existing reservation.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w:t>
            </w:r>
            <w:r>
              <w:rPr>
                <w:rFonts w:cs="Times New Roman"/>
              </w:rPr>
              <w:t>8</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186808" w:rsidRDefault="00E24FD2" w:rsidP="00267A5E">
            <w:pPr>
              <w:pStyle w:val="ListParagraph"/>
              <w:ind w:left="0" w:right="-35"/>
              <w:rPr>
                <w:rFonts w:cs="Times New Roman"/>
                <w:b w:val="0"/>
              </w:rPr>
            </w:pPr>
            <w:r w:rsidRPr="00186808">
              <w:rPr>
                <w:rFonts w:cs="Times New Roman"/>
                <w:b w:val="0"/>
              </w:rPr>
              <w:t>REQ124</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display search results for event seats.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186808" w:rsidRDefault="00E24FD2" w:rsidP="00267A5E">
            <w:pPr>
              <w:pStyle w:val="ListParagraph"/>
              <w:ind w:left="0" w:right="-35"/>
              <w:rPr>
                <w:rFonts w:cs="Times New Roman"/>
                <w:b w:val="0"/>
              </w:rPr>
            </w:pPr>
            <w:r w:rsidRPr="00186808">
              <w:rPr>
                <w:rFonts w:cs="Times New Roman"/>
                <w:b w:val="0"/>
              </w:rPr>
              <w:t>REQ125</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capability to assign a unique number to a reservation.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CUS104</w:t>
            </w:r>
          </w:p>
          <w:p w:rsidR="00E24FD2" w:rsidRPr="00FE235A" w:rsidRDefault="00E24FD2" w:rsidP="00267A5E">
            <w:pPr>
              <w:jc w:val="both"/>
              <w:cnfStyle w:val="000000100000"/>
              <w:rPr>
                <w:rFonts w:cs="Times New Roman"/>
              </w:rPr>
            </w:pPr>
            <w:r w:rsidRPr="00FE235A">
              <w:rPr>
                <w:rFonts w:cs="Times New Roman"/>
              </w:rPr>
              <w:t>CUS105</w:t>
            </w:r>
          </w:p>
          <w:p w:rsidR="00E24FD2" w:rsidRPr="00FE235A" w:rsidRDefault="00E24FD2" w:rsidP="00267A5E">
            <w:pPr>
              <w:jc w:val="both"/>
              <w:cnfStyle w:val="000000100000"/>
              <w:rPr>
                <w:rFonts w:cs="Times New Roman"/>
              </w:rPr>
            </w:pPr>
            <w:r w:rsidRPr="00FE235A">
              <w:rPr>
                <w:rFonts w:cs="Times New Roman"/>
              </w:rPr>
              <w:t>CUS109</w:t>
            </w:r>
          </w:p>
          <w:p w:rsidR="00E24FD2" w:rsidRPr="00FE235A" w:rsidRDefault="00E24FD2" w:rsidP="00267A5E">
            <w:pPr>
              <w:jc w:val="both"/>
              <w:cnfStyle w:val="000000100000"/>
              <w:rPr>
                <w:rFonts w:cs="Times New Roman"/>
              </w:rPr>
            </w:pPr>
            <w:r w:rsidRPr="00FE235A">
              <w:rPr>
                <w:rFonts w:cs="Times New Roman"/>
              </w:rPr>
              <w:t>CUS110</w:t>
            </w:r>
          </w:p>
          <w:p w:rsidR="00E24FD2" w:rsidRPr="00FE235A" w:rsidRDefault="00E24FD2" w:rsidP="00267A5E">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sidRPr="00FE235A">
              <w:rPr>
                <w:rFonts w:cs="Times New Roman"/>
              </w:rPr>
              <w:t>4.1.1</w:t>
            </w:r>
            <w:r>
              <w:rPr>
                <w:rFonts w:cs="Times New Roman"/>
              </w:rPr>
              <w:t>.1</w:t>
            </w:r>
          </w:p>
          <w:p w:rsidR="00E24FD2" w:rsidRDefault="00E24FD2" w:rsidP="00267A5E">
            <w:pPr>
              <w:cnfStyle w:val="000000100000"/>
              <w:rPr>
                <w:rFonts w:cs="Times New Roman"/>
              </w:rPr>
            </w:pPr>
            <w:r>
              <w:rPr>
                <w:rFonts w:cs="Times New Roman"/>
              </w:rPr>
              <w:t>4.1.2.1</w:t>
            </w:r>
          </w:p>
          <w:p w:rsidR="00E24FD2" w:rsidRDefault="00E24FD2" w:rsidP="00267A5E">
            <w:pPr>
              <w:cnfStyle w:val="000000100000"/>
              <w:rPr>
                <w:rFonts w:cs="Times New Roman"/>
              </w:rPr>
            </w:pPr>
            <w:r>
              <w:rPr>
                <w:rFonts w:cs="Times New Roman"/>
              </w:rPr>
              <w:t>4.1.3.1</w:t>
            </w:r>
          </w:p>
          <w:p w:rsidR="00E24FD2" w:rsidRDefault="00E24FD2" w:rsidP="00267A5E">
            <w:pPr>
              <w:cnfStyle w:val="000000100000"/>
              <w:rPr>
                <w:rFonts w:cs="Times New Roman"/>
              </w:rPr>
            </w:pPr>
            <w:r>
              <w:rPr>
                <w:rFonts w:cs="Times New Roman"/>
              </w:rPr>
              <w:t>4.1.12.1</w:t>
            </w:r>
          </w:p>
          <w:p w:rsidR="00E24FD2" w:rsidRPr="00FE235A" w:rsidRDefault="00E24FD2" w:rsidP="00267A5E">
            <w:pPr>
              <w:cnfStyle w:val="000000100000"/>
              <w:rPr>
                <w:rFonts w:cs="Times New Roman"/>
              </w:rPr>
            </w:pP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4.1.1.2</w:t>
            </w:r>
          </w:p>
          <w:p w:rsidR="00E24FD2" w:rsidRDefault="00E24FD2" w:rsidP="00267A5E">
            <w:pPr>
              <w:cnfStyle w:val="000000100000"/>
              <w:rPr>
                <w:rFonts w:cs="Times New Roman"/>
              </w:rPr>
            </w:pPr>
            <w:r>
              <w:rPr>
                <w:rFonts w:cs="Times New Roman"/>
              </w:rPr>
              <w:t>4.1.2.2</w:t>
            </w:r>
          </w:p>
          <w:p w:rsidR="00E24FD2" w:rsidRDefault="00E24FD2" w:rsidP="00267A5E">
            <w:pPr>
              <w:cnfStyle w:val="000000100000"/>
              <w:rPr>
                <w:rFonts w:cs="Times New Roman"/>
              </w:rPr>
            </w:pPr>
            <w:r>
              <w:rPr>
                <w:rFonts w:cs="Times New Roman"/>
              </w:rPr>
              <w:t>4.1.3.2</w:t>
            </w:r>
          </w:p>
          <w:p w:rsidR="00E24FD2" w:rsidRDefault="00E24FD2" w:rsidP="00267A5E">
            <w:pPr>
              <w:cnfStyle w:val="000000100000"/>
              <w:rPr>
                <w:rFonts w:cs="Times New Roman"/>
              </w:rPr>
            </w:pPr>
            <w:r>
              <w:rPr>
                <w:rFonts w:cs="Times New Roman"/>
              </w:rPr>
              <w:t>4.1.12.2</w:t>
            </w:r>
          </w:p>
          <w:p w:rsidR="00E24FD2" w:rsidRPr="00FE235A" w:rsidRDefault="00E24FD2" w:rsidP="00267A5E">
            <w:pPr>
              <w:cnfStyle w:val="000000100000"/>
              <w:rPr>
                <w:rFonts w:cs="Times New Roman"/>
              </w:rPr>
            </w:pP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4.1.1.3</w:t>
            </w:r>
          </w:p>
          <w:p w:rsidR="00E24FD2" w:rsidRDefault="00E24FD2" w:rsidP="00267A5E">
            <w:pPr>
              <w:cnfStyle w:val="000000100000"/>
              <w:rPr>
                <w:rFonts w:cs="Times New Roman"/>
              </w:rPr>
            </w:pPr>
            <w:r>
              <w:rPr>
                <w:rFonts w:cs="Times New Roman"/>
              </w:rPr>
              <w:t>4.1.2.3</w:t>
            </w:r>
          </w:p>
          <w:p w:rsidR="00E24FD2" w:rsidRDefault="00E24FD2" w:rsidP="00267A5E">
            <w:pPr>
              <w:cnfStyle w:val="000000100000"/>
              <w:rPr>
                <w:rFonts w:cs="Times New Roman"/>
              </w:rPr>
            </w:pPr>
            <w:r>
              <w:rPr>
                <w:rFonts w:cs="Times New Roman"/>
              </w:rPr>
              <w:t>4.1.3.3</w:t>
            </w:r>
          </w:p>
          <w:p w:rsidR="00E24FD2" w:rsidRDefault="00E24FD2" w:rsidP="00267A5E">
            <w:pPr>
              <w:cnfStyle w:val="000000100000"/>
              <w:rPr>
                <w:rFonts w:cs="Times New Roman"/>
              </w:rPr>
            </w:pPr>
            <w:r>
              <w:rPr>
                <w:rFonts w:cs="Times New Roman"/>
              </w:rPr>
              <w:t>4.1.12.3</w:t>
            </w:r>
          </w:p>
          <w:p w:rsidR="00E24FD2" w:rsidRPr="00FE235A" w:rsidRDefault="00E24FD2" w:rsidP="00267A5E">
            <w:pPr>
              <w:cnfStyle w:val="000000100000"/>
              <w:rPr>
                <w:rFonts w:cs="Times New Roman"/>
              </w:rPr>
            </w:pPr>
          </w:p>
        </w:tc>
      </w:tr>
      <w:tr w:rsidR="00E24FD2" w:rsidRPr="00FE235A" w:rsidTr="00E24FD2">
        <w:trPr>
          <w:cnfStyle w:val="000000010000"/>
          <w:cantSplit/>
        </w:trPr>
        <w:tc>
          <w:tcPr>
            <w:cnfStyle w:val="001000000000"/>
            <w:tcW w:w="1502" w:type="dxa"/>
            <w:tcBorders>
              <w:right w:val="none" w:sz="0" w:space="0" w:color="auto"/>
            </w:tcBorders>
          </w:tcPr>
          <w:p w:rsidR="00E24FD2" w:rsidRPr="00186808" w:rsidRDefault="00E24FD2" w:rsidP="00267A5E">
            <w:pPr>
              <w:pStyle w:val="ListParagraph"/>
              <w:ind w:left="0" w:right="-35"/>
              <w:rPr>
                <w:rFonts w:cs="Times New Roman"/>
                <w:b w:val="0"/>
              </w:rPr>
            </w:pPr>
            <w:r w:rsidRPr="00186808">
              <w:rPr>
                <w:rFonts w:cs="Times New Roman"/>
                <w:b w:val="0"/>
              </w:rPr>
              <w:t>REQ126</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capability to select a seat marked special accommodation.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Height w:val="574"/>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RINT100</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an interface to search for events.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RINT101</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search for event seats.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RINT102</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an interface to display search results for an event.</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CUS102</w:t>
            </w:r>
          </w:p>
        </w:tc>
        <w:tc>
          <w:tcPr>
            <w:tcW w:w="1080" w:type="dxa"/>
            <w:tcBorders>
              <w:left w:val="none" w:sz="0" w:space="0" w:color="auto"/>
              <w:right w:val="none" w:sz="0" w:space="0" w:color="auto"/>
            </w:tcBorders>
          </w:tcPr>
          <w:p w:rsidR="00E24FD2" w:rsidRDefault="00E24FD2" w:rsidP="00267A5E">
            <w:pPr>
              <w:cnfStyle w:val="000000100000"/>
              <w:rPr>
                <w:rFonts w:cs="Times New Roman"/>
              </w:rPr>
            </w:pPr>
            <w:r w:rsidRPr="00FE235A">
              <w:rPr>
                <w:rFonts w:cs="Times New Roman"/>
              </w:rPr>
              <w:t>4.1.1</w:t>
            </w:r>
            <w:r>
              <w:rPr>
                <w:rFonts w:cs="Times New Roman"/>
              </w:rPr>
              <w:t>.1</w:t>
            </w:r>
          </w:p>
          <w:p w:rsidR="00E24FD2" w:rsidRPr="00FE235A" w:rsidRDefault="00E24FD2" w:rsidP="00267A5E">
            <w:pPr>
              <w:cnfStyle w:val="000000100000"/>
              <w:rPr>
                <w:rFonts w:cs="Times New Roman"/>
              </w:rPr>
            </w:pPr>
            <w:r>
              <w:rPr>
                <w:rFonts w:cs="Times New Roman"/>
              </w:rPr>
              <w:t>4.1.4.1</w:t>
            </w:r>
          </w:p>
        </w:tc>
        <w:tc>
          <w:tcPr>
            <w:tcW w:w="1170" w:type="dxa"/>
            <w:tcBorders>
              <w:left w:val="none" w:sz="0" w:space="0" w:color="auto"/>
              <w:right w:val="none" w:sz="0" w:space="0" w:color="auto"/>
            </w:tcBorders>
          </w:tcPr>
          <w:p w:rsidR="00E24FD2" w:rsidRDefault="00E24FD2" w:rsidP="00267A5E">
            <w:pPr>
              <w:cnfStyle w:val="000000100000"/>
              <w:rPr>
                <w:rFonts w:cs="Times New Roman"/>
              </w:rPr>
            </w:pPr>
            <w:r>
              <w:rPr>
                <w:rFonts w:cs="Times New Roman"/>
              </w:rPr>
              <w:t>4.1.1.2</w:t>
            </w:r>
          </w:p>
          <w:p w:rsidR="00E24FD2" w:rsidRPr="00FE235A" w:rsidRDefault="00E24FD2" w:rsidP="00267A5E">
            <w:pPr>
              <w:cnfStyle w:val="000000100000"/>
              <w:rPr>
                <w:rFonts w:cs="Times New Roman"/>
              </w:rPr>
            </w:pPr>
            <w:r>
              <w:rPr>
                <w:rFonts w:cs="Times New Roman"/>
              </w:rPr>
              <w:t>4.1.4.2</w:t>
            </w:r>
          </w:p>
        </w:tc>
        <w:tc>
          <w:tcPr>
            <w:tcW w:w="1440" w:type="dxa"/>
            <w:tcBorders>
              <w:left w:val="none" w:sz="0" w:space="0" w:color="auto"/>
            </w:tcBorders>
          </w:tcPr>
          <w:p w:rsidR="00E24FD2" w:rsidRDefault="00E24FD2" w:rsidP="00267A5E">
            <w:pPr>
              <w:cnfStyle w:val="000000100000"/>
              <w:rPr>
                <w:rFonts w:cs="Times New Roman"/>
              </w:rPr>
            </w:pPr>
            <w:r>
              <w:rPr>
                <w:rFonts w:cs="Times New Roman"/>
              </w:rPr>
              <w:t>4.1.1.3</w:t>
            </w:r>
          </w:p>
          <w:p w:rsidR="00E24FD2" w:rsidRPr="00FE235A" w:rsidRDefault="00E24FD2" w:rsidP="00267A5E">
            <w:pPr>
              <w:cnfStyle w:val="000000100000"/>
              <w:rPr>
                <w:rFonts w:cs="Times New Roman"/>
              </w:rPr>
            </w:pPr>
            <w:r>
              <w:rPr>
                <w:rFonts w:cs="Times New Roman"/>
              </w:rPr>
              <w:t>4.1.4.3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RINT103</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select an event seat.</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w:t>
            </w:r>
            <w:r>
              <w:rPr>
                <w:rFonts w:cs="Times New Roman"/>
              </w:rPr>
              <w:t>.1</w:t>
            </w:r>
          </w:p>
          <w:p w:rsidR="00E24FD2" w:rsidRPr="00FE235A" w:rsidRDefault="00E24FD2" w:rsidP="00267A5E">
            <w:pPr>
              <w:cnfStyle w:val="000000010000"/>
              <w:rPr>
                <w:rFonts w:cs="Times New Roman"/>
              </w:rPr>
            </w:pPr>
            <w:r>
              <w:rPr>
                <w:rFonts w:cs="Times New Roman"/>
              </w:rPr>
              <w:t>4.1.5.1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4.1.1.2</w:t>
            </w:r>
          </w:p>
          <w:p w:rsidR="00E24FD2" w:rsidRPr="00FE235A" w:rsidRDefault="00E24FD2" w:rsidP="00267A5E">
            <w:pPr>
              <w:cnfStyle w:val="000000010000"/>
              <w:rPr>
                <w:rFonts w:cs="Times New Roman"/>
              </w:rPr>
            </w:pPr>
            <w:r>
              <w:rPr>
                <w:rFonts w:cs="Times New Roman"/>
              </w:rPr>
              <w:t>4.1.5.2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4.1.1.3</w:t>
            </w:r>
          </w:p>
          <w:p w:rsidR="00E24FD2" w:rsidRPr="00FE235A" w:rsidRDefault="00E24FD2" w:rsidP="00267A5E">
            <w:pPr>
              <w:cnfStyle w:val="000000010000"/>
              <w:rPr>
                <w:rFonts w:cs="Times New Roman"/>
              </w:rPr>
            </w:pPr>
            <w:r>
              <w:rPr>
                <w:rFonts w:cs="Times New Roman"/>
              </w:rPr>
              <w:t>4.1.5.3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RINT104</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an interface to display that a seat is locked.</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RINT105</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request patron information.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RINT106</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an interface to display patron search results.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RINT107</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allow the CSA to select a patron.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RINT108</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an interface to allow the CSA to submit the selected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RINT109</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an interface to display reserved status.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lastRenderedPageBreak/>
              <w:t>RINT110</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search for venues.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RINT111</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display venue results.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4.1.6.2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4.1.6.3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RINT112</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 xml:space="preserve">The system shall have an interface to select a venue </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RINT113</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display event results by venue.</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4.1.7.1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4.1.7.2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4.1.7.3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RINT114</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input a date range used to filter event results by venue.</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CUS101</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4.1.6</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4.1.6.2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4.1.6.3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RINT115</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search for event bookings.</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RINT116</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display event bookings.</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CUS104</w:t>
            </w:r>
          </w:p>
          <w:p w:rsidR="00E24FD2" w:rsidRPr="00FE235A" w:rsidRDefault="00E24FD2" w:rsidP="00267A5E">
            <w:pPr>
              <w:jc w:val="both"/>
              <w:cnfStyle w:val="000000100000"/>
              <w:rPr>
                <w:rFonts w:cs="Times New Roman"/>
              </w:rPr>
            </w:pPr>
            <w:r w:rsidRPr="00FE235A">
              <w:rPr>
                <w:rFonts w:cs="Times New Roman"/>
              </w:rPr>
              <w:t>CUS105</w:t>
            </w:r>
          </w:p>
          <w:p w:rsidR="00E24FD2" w:rsidRPr="00FE235A" w:rsidRDefault="00E24FD2" w:rsidP="00267A5E">
            <w:pPr>
              <w:jc w:val="both"/>
              <w:cnfStyle w:val="000000100000"/>
              <w:rPr>
                <w:rFonts w:cs="Times New Roman"/>
              </w:rPr>
            </w:pPr>
            <w:r w:rsidRPr="00FE235A">
              <w:rPr>
                <w:rFonts w:cs="Times New Roman"/>
              </w:rPr>
              <w:t>CUS110</w:t>
            </w:r>
          </w:p>
          <w:p w:rsidR="00E24FD2" w:rsidRPr="00FE235A" w:rsidRDefault="00E24FD2" w:rsidP="00267A5E">
            <w:pPr>
              <w:jc w:val="both"/>
              <w:cnfStyle w:val="00000010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4.12.3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RINT117</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select an event booking.</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CUS109</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RINT118</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display a refund confirmation.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CUS108</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4.1.8</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4.1.8.2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4.1.8.3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RINT119</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select all event bookings for an event.</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RINT120</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interface to verify seat availability.</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CUS103</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RINT121</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interface to search for a patron.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RINT122</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interface to create a new record for a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RINT123</w:t>
            </w:r>
          </w:p>
        </w:tc>
        <w:tc>
          <w:tcPr>
            <w:tcW w:w="2746"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The system shall have the interface to update information of a patron.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4.1.9.3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lastRenderedPageBreak/>
              <w:t>RINT124</w:t>
            </w:r>
          </w:p>
        </w:tc>
        <w:tc>
          <w:tcPr>
            <w:tcW w:w="2746"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The system shall have the interface to deactivate a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4.1.9</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4.1.9.2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4.1.9.3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RINT125</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search for a reservation by reservation number.</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CUS109</w:t>
            </w:r>
          </w:p>
          <w:p w:rsidR="00E24FD2" w:rsidRPr="00FE235A" w:rsidRDefault="00E24FD2" w:rsidP="00267A5E">
            <w:pPr>
              <w:jc w:val="both"/>
              <w:cnfStyle w:val="000000010000"/>
              <w:rPr>
                <w:rFonts w:cs="Times New Roman"/>
              </w:rPr>
            </w:pPr>
            <w:r w:rsidRPr="00FE235A">
              <w:rPr>
                <w:rFonts w:cs="Times New Roman"/>
              </w:rPr>
              <w:t>CUS110</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4.1.10</w:t>
            </w:r>
            <w:r>
              <w:rPr>
                <w:rFonts w:cs="Times New Roman"/>
              </w:rPr>
              <w:t>.1</w:t>
            </w:r>
          </w:p>
          <w:p w:rsidR="00E24FD2" w:rsidRPr="00FE235A" w:rsidRDefault="00E24FD2" w:rsidP="00267A5E">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4.1.10.2</w:t>
            </w:r>
          </w:p>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4.1.10.3</w:t>
            </w:r>
          </w:p>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RINT126</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search for a reservation by patron.</w:t>
            </w:r>
          </w:p>
        </w:tc>
        <w:tc>
          <w:tcPr>
            <w:tcW w:w="1620" w:type="dxa"/>
            <w:tcBorders>
              <w:left w:val="none" w:sz="0" w:space="0" w:color="auto"/>
              <w:right w:val="none" w:sz="0" w:space="0" w:color="auto"/>
            </w:tcBorders>
          </w:tcPr>
          <w:p w:rsidR="00E24FD2" w:rsidRDefault="00E24FD2" w:rsidP="00267A5E">
            <w:pPr>
              <w:jc w:val="both"/>
              <w:cnfStyle w:val="000000100000"/>
              <w:rPr>
                <w:rFonts w:cs="Times New Roman"/>
              </w:rPr>
            </w:pPr>
            <w:r w:rsidRPr="00FE235A">
              <w:rPr>
                <w:rFonts w:cs="Times New Roman"/>
              </w:rPr>
              <w:t>CUS100</w:t>
            </w:r>
          </w:p>
          <w:p w:rsidR="00E24FD2" w:rsidRPr="00FE235A" w:rsidRDefault="00E24FD2" w:rsidP="00267A5E">
            <w:pPr>
              <w:jc w:val="both"/>
              <w:cnfStyle w:val="000000100000"/>
              <w:rPr>
                <w:rFonts w:cs="Times New Roman"/>
              </w:rPr>
            </w:pPr>
            <w:r>
              <w:rPr>
                <w:rFonts w:cs="Times New Roman"/>
              </w:rPr>
              <w:t>CUS110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RINT127</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display reservation search results by reservation number.</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CUS111</w:t>
            </w:r>
          </w:p>
        </w:tc>
        <w:tc>
          <w:tcPr>
            <w:tcW w:w="1080" w:type="dxa"/>
            <w:tcBorders>
              <w:left w:val="none" w:sz="0" w:space="0" w:color="auto"/>
              <w:right w:val="none" w:sz="0" w:space="0" w:color="auto"/>
            </w:tcBorders>
          </w:tcPr>
          <w:p w:rsidR="00E24FD2" w:rsidRDefault="00E24FD2" w:rsidP="00267A5E">
            <w:pPr>
              <w:cnfStyle w:val="000000010000"/>
              <w:rPr>
                <w:rFonts w:cs="Times New Roman"/>
              </w:rPr>
            </w:pPr>
            <w:r w:rsidRPr="00FE235A">
              <w:rPr>
                <w:rFonts w:cs="Times New Roman"/>
              </w:rPr>
              <w:t>4.1.10</w:t>
            </w:r>
            <w:r>
              <w:rPr>
                <w:rFonts w:cs="Times New Roman"/>
              </w:rPr>
              <w:t>.1</w:t>
            </w:r>
          </w:p>
          <w:p w:rsidR="00E24FD2" w:rsidRPr="00FE235A" w:rsidRDefault="00E24FD2" w:rsidP="00267A5E">
            <w:pPr>
              <w:cnfStyle w:val="000000010000"/>
              <w:rPr>
                <w:rFonts w:cs="Times New Roman"/>
              </w:rPr>
            </w:pPr>
            <w:r>
              <w:rPr>
                <w:rFonts w:cs="Times New Roman"/>
              </w:rPr>
              <w:t>4.1.12.1</w:t>
            </w:r>
          </w:p>
        </w:tc>
        <w:tc>
          <w:tcPr>
            <w:tcW w:w="1170" w:type="dxa"/>
            <w:tcBorders>
              <w:left w:val="none" w:sz="0" w:space="0" w:color="auto"/>
              <w:right w:val="none" w:sz="0" w:space="0" w:color="auto"/>
            </w:tcBorders>
          </w:tcPr>
          <w:p w:rsidR="00E24FD2" w:rsidRDefault="00E24FD2" w:rsidP="00267A5E">
            <w:pPr>
              <w:cnfStyle w:val="000000010000"/>
              <w:rPr>
                <w:rFonts w:cs="Times New Roman"/>
              </w:rPr>
            </w:pPr>
            <w:r>
              <w:rPr>
                <w:rFonts w:cs="Times New Roman"/>
              </w:rPr>
              <w:t>4.1.10.2</w:t>
            </w:r>
          </w:p>
          <w:p w:rsidR="00E24FD2" w:rsidRPr="00FE235A" w:rsidRDefault="00E24FD2" w:rsidP="00267A5E">
            <w:pPr>
              <w:cnfStyle w:val="000000010000"/>
              <w:rPr>
                <w:rFonts w:cs="Times New Roman"/>
              </w:rPr>
            </w:pPr>
            <w:r>
              <w:rPr>
                <w:rFonts w:cs="Times New Roman"/>
              </w:rPr>
              <w:t>4.1.12.2</w:t>
            </w:r>
          </w:p>
        </w:tc>
        <w:tc>
          <w:tcPr>
            <w:tcW w:w="1440" w:type="dxa"/>
            <w:tcBorders>
              <w:left w:val="none" w:sz="0" w:space="0" w:color="auto"/>
            </w:tcBorders>
          </w:tcPr>
          <w:p w:rsidR="00E24FD2" w:rsidRDefault="00E24FD2" w:rsidP="00267A5E">
            <w:pPr>
              <w:cnfStyle w:val="000000010000"/>
              <w:rPr>
                <w:rFonts w:cs="Times New Roman"/>
              </w:rPr>
            </w:pPr>
            <w:r>
              <w:rPr>
                <w:rFonts w:cs="Times New Roman"/>
              </w:rPr>
              <w:t>4.1.10.3</w:t>
            </w:r>
          </w:p>
          <w:p w:rsidR="00E24FD2" w:rsidRPr="00FE235A" w:rsidRDefault="00E24FD2" w:rsidP="00267A5E">
            <w:pPr>
              <w:cnfStyle w:val="000000010000"/>
              <w:rPr>
                <w:rFonts w:cs="Times New Roman"/>
              </w:rPr>
            </w:pPr>
            <w:r>
              <w:rPr>
                <w:rFonts w:cs="Times New Roman"/>
              </w:rPr>
              <w:t>4.1.12.3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RINT128</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display reservation search results by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RINT129</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allow the CSA to select an existing reservation.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CUS104</w:t>
            </w:r>
          </w:p>
          <w:p w:rsidR="00E24FD2" w:rsidRPr="00FE235A" w:rsidRDefault="00E24FD2" w:rsidP="00267A5E">
            <w:pPr>
              <w:jc w:val="both"/>
              <w:cnfStyle w:val="000000010000"/>
              <w:rPr>
                <w:rFonts w:cs="Times New Roman"/>
              </w:rPr>
            </w:pPr>
            <w:r w:rsidRPr="00FE235A">
              <w:rPr>
                <w:rFonts w:cs="Times New Roman"/>
              </w:rPr>
              <w:t>CUS105</w:t>
            </w:r>
          </w:p>
          <w:p w:rsidR="00E24FD2" w:rsidRPr="00FE235A" w:rsidRDefault="00E24FD2" w:rsidP="00267A5E">
            <w:pPr>
              <w:jc w:val="both"/>
              <w:cnfStyle w:val="000000010000"/>
              <w:rPr>
                <w:rFonts w:cs="Times New Roman"/>
              </w:rPr>
            </w:pPr>
            <w:r w:rsidRPr="00FE235A">
              <w:rPr>
                <w:rFonts w:cs="Times New Roman"/>
              </w:rPr>
              <w:t>CUS10</w:t>
            </w:r>
            <w:r>
              <w:rPr>
                <w:rFonts w:cs="Times New Roman"/>
              </w:rPr>
              <w:t>8</w:t>
            </w:r>
          </w:p>
          <w:p w:rsidR="00E24FD2" w:rsidRPr="00FE235A" w:rsidRDefault="00E24FD2" w:rsidP="00267A5E">
            <w:pPr>
              <w:jc w:val="both"/>
              <w:cnfStyle w:val="000000010000"/>
              <w:rPr>
                <w:rFonts w:cs="Times New Roman"/>
              </w:rPr>
            </w:pPr>
            <w:r w:rsidRPr="00FE235A">
              <w:rPr>
                <w:rFonts w:cs="Times New Roman"/>
              </w:rPr>
              <w:t>CUS111</w:t>
            </w:r>
          </w:p>
          <w:p w:rsidR="00E24FD2" w:rsidRPr="00FE235A" w:rsidRDefault="00E24FD2" w:rsidP="00267A5E">
            <w:pPr>
              <w:jc w:val="both"/>
              <w:cnfStyle w:val="000000010000"/>
              <w:rPr>
                <w:rFonts w:cs="Times New Roman"/>
              </w:rPr>
            </w:pP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4.1.10.3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RINT130</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allow the CSA to select an existing by patron.</w:t>
            </w:r>
          </w:p>
        </w:tc>
        <w:tc>
          <w:tcPr>
            <w:tcW w:w="1620" w:type="dxa"/>
            <w:tcBorders>
              <w:left w:val="none" w:sz="0" w:space="0" w:color="auto"/>
              <w:right w:val="none" w:sz="0" w:space="0" w:color="auto"/>
            </w:tcBorders>
          </w:tcPr>
          <w:p w:rsidR="00E24FD2" w:rsidRPr="00FE235A" w:rsidRDefault="00E24FD2" w:rsidP="00267A5E">
            <w:pPr>
              <w:jc w:val="both"/>
              <w:cnfStyle w:val="000000100000"/>
              <w:rPr>
                <w:rFonts w:cs="Times New Roman"/>
              </w:rPr>
            </w:pPr>
            <w:r w:rsidRPr="00FE235A">
              <w:rPr>
                <w:rFonts w:cs="Times New Roman"/>
              </w:rPr>
              <w:t>CUS100</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4.1.10.3</w:t>
            </w:r>
          </w:p>
        </w:tc>
      </w:tr>
      <w:tr w:rsidR="00E24FD2" w:rsidRPr="00FE235A" w:rsidTr="00E24FD2">
        <w:trPr>
          <w:cnfStyle w:val="00000001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RINT131</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010000"/>
              <w:rPr>
                <w:rFonts w:cs="Times New Roman"/>
              </w:rPr>
            </w:pPr>
            <w:r w:rsidRPr="00FE235A">
              <w:rPr>
                <w:rFonts w:cs="Times New Roman"/>
              </w:rPr>
              <w:t>The system shall have an interface to allow the CSA to deactivate an existing reservation.</w:t>
            </w:r>
          </w:p>
        </w:tc>
        <w:tc>
          <w:tcPr>
            <w:tcW w:w="1620" w:type="dxa"/>
            <w:tcBorders>
              <w:left w:val="none" w:sz="0" w:space="0" w:color="auto"/>
              <w:right w:val="none" w:sz="0" w:space="0" w:color="auto"/>
            </w:tcBorders>
          </w:tcPr>
          <w:p w:rsidR="00E24FD2" w:rsidRPr="00FE235A" w:rsidRDefault="00E24FD2" w:rsidP="00267A5E">
            <w:pPr>
              <w:jc w:val="both"/>
              <w:cnfStyle w:val="000000010000"/>
              <w:rPr>
                <w:rFonts w:cs="Times New Roman"/>
              </w:rPr>
            </w:pPr>
            <w:r w:rsidRPr="00FE235A">
              <w:rPr>
                <w:rFonts w:cs="Times New Roman"/>
              </w:rPr>
              <w:t>CUS10</w:t>
            </w:r>
            <w:r>
              <w:rPr>
                <w:rFonts w:cs="Times New Roman"/>
              </w:rPr>
              <w:t>8</w:t>
            </w:r>
          </w:p>
        </w:tc>
        <w:tc>
          <w:tcPr>
            <w:tcW w:w="1080" w:type="dxa"/>
            <w:tcBorders>
              <w:left w:val="none" w:sz="0" w:space="0" w:color="auto"/>
              <w:right w:val="none" w:sz="0" w:space="0" w:color="auto"/>
            </w:tcBorders>
          </w:tcPr>
          <w:p w:rsidR="00E24FD2" w:rsidRPr="00FE235A" w:rsidRDefault="00E24FD2" w:rsidP="00267A5E">
            <w:pPr>
              <w:cnfStyle w:val="000000010000"/>
              <w:rPr>
                <w:rFonts w:cs="Times New Roman"/>
              </w:rPr>
            </w:pPr>
            <w:r w:rsidRPr="00FE235A">
              <w:rPr>
                <w:rFonts w:cs="Times New Roman"/>
              </w:rPr>
              <w:t>4.1.10</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010000"/>
              <w:rPr>
                <w:rFonts w:cs="Times New Roman"/>
              </w:rPr>
            </w:pPr>
            <w:r>
              <w:rPr>
                <w:rFonts w:cs="Times New Roman"/>
              </w:rPr>
              <w:t>4.1.10.2</w:t>
            </w:r>
          </w:p>
        </w:tc>
        <w:tc>
          <w:tcPr>
            <w:tcW w:w="1440" w:type="dxa"/>
            <w:tcBorders>
              <w:left w:val="none" w:sz="0" w:space="0" w:color="auto"/>
            </w:tcBorders>
          </w:tcPr>
          <w:p w:rsidR="00E24FD2" w:rsidRPr="00FE235A" w:rsidRDefault="00E24FD2" w:rsidP="00267A5E">
            <w:pPr>
              <w:cnfStyle w:val="000000010000"/>
              <w:rPr>
                <w:rFonts w:cs="Times New Roman"/>
              </w:rPr>
            </w:pPr>
            <w:r>
              <w:rPr>
                <w:rFonts w:cs="Times New Roman"/>
              </w:rPr>
              <w:t>4.1.10.3</w:t>
            </w:r>
          </w:p>
        </w:tc>
      </w:tr>
      <w:tr w:rsidR="00E24FD2" w:rsidRPr="00FE235A" w:rsidTr="00E24FD2">
        <w:trPr>
          <w:cnfStyle w:val="000000100000"/>
          <w:cantSplit/>
        </w:trPr>
        <w:tc>
          <w:tcPr>
            <w:cnfStyle w:val="001000000000"/>
            <w:tcW w:w="1502" w:type="dxa"/>
            <w:tcBorders>
              <w:right w:val="none" w:sz="0" w:space="0" w:color="auto"/>
            </w:tcBorders>
          </w:tcPr>
          <w:p w:rsidR="00E24FD2" w:rsidRPr="00FE235A" w:rsidRDefault="00E24FD2" w:rsidP="00267A5E">
            <w:pPr>
              <w:pStyle w:val="ListParagraph"/>
              <w:ind w:left="0" w:right="-35"/>
              <w:rPr>
                <w:rFonts w:cs="Times New Roman"/>
                <w:b w:val="0"/>
              </w:rPr>
            </w:pPr>
            <w:r w:rsidRPr="00FE235A">
              <w:rPr>
                <w:rFonts w:cs="Times New Roman"/>
                <w:b w:val="0"/>
              </w:rPr>
              <w:t>RINT132</w:t>
            </w:r>
          </w:p>
        </w:tc>
        <w:tc>
          <w:tcPr>
            <w:tcW w:w="2746" w:type="dxa"/>
            <w:tcBorders>
              <w:left w:val="none" w:sz="0" w:space="0" w:color="auto"/>
              <w:right w:val="none" w:sz="0" w:space="0" w:color="auto"/>
            </w:tcBorders>
          </w:tcPr>
          <w:p w:rsidR="00E24FD2" w:rsidRPr="00FE235A" w:rsidRDefault="00E24FD2" w:rsidP="00267A5E">
            <w:pPr>
              <w:pStyle w:val="ListParagraph"/>
              <w:ind w:left="0"/>
              <w:cnfStyle w:val="000000100000"/>
              <w:rPr>
                <w:rFonts w:cs="Times New Roman"/>
              </w:rPr>
            </w:pPr>
            <w:r w:rsidRPr="00FE235A">
              <w:rPr>
                <w:rFonts w:cs="Times New Roman"/>
              </w:rPr>
              <w:t>The system shall have an interface to display search results for event seats.</w:t>
            </w:r>
          </w:p>
        </w:tc>
        <w:tc>
          <w:tcPr>
            <w:tcW w:w="1620" w:type="dxa"/>
            <w:tcBorders>
              <w:left w:val="none" w:sz="0" w:space="0" w:color="auto"/>
              <w:right w:val="none" w:sz="0" w:space="0" w:color="auto"/>
            </w:tcBorders>
          </w:tcPr>
          <w:p w:rsidR="00E24FD2" w:rsidRDefault="00E24FD2" w:rsidP="00267A5E">
            <w:pPr>
              <w:jc w:val="both"/>
              <w:cnfStyle w:val="000000100000"/>
              <w:rPr>
                <w:rFonts w:cs="Times New Roman"/>
              </w:rPr>
            </w:pPr>
            <w:r w:rsidRPr="00FE235A">
              <w:rPr>
                <w:rFonts w:cs="Times New Roman"/>
              </w:rPr>
              <w:t>CUS103</w:t>
            </w:r>
          </w:p>
          <w:p w:rsidR="00E24FD2" w:rsidRPr="00FE235A" w:rsidDel="00CA650B" w:rsidRDefault="00E24FD2" w:rsidP="00267A5E">
            <w:pPr>
              <w:jc w:val="both"/>
              <w:cnfStyle w:val="000000100000"/>
              <w:rPr>
                <w:rFonts w:cs="Times New Roman"/>
              </w:rPr>
            </w:pPr>
            <w:r>
              <w:rPr>
                <w:rFonts w:cs="Times New Roman"/>
              </w:rPr>
              <w:t>CUS108</w:t>
            </w:r>
          </w:p>
        </w:tc>
        <w:tc>
          <w:tcPr>
            <w:tcW w:w="1080" w:type="dxa"/>
            <w:tcBorders>
              <w:left w:val="none" w:sz="0" w:space="0" w:color="auto"/>
              <w:right w:val="none" w:sz="0" w:space="0" w:color="auto"/>
            </w:tcBorders>
          </w:tcPr>
          <w:p w:rsidR="00E24FD2" w:rsidRPr="00FE235A" w:rsidRDefault="00E24FD2" w:rsidP="00267A5E">
            <w:pPr>
              <w:cnfStyle w:val="000000100000"/>
              <w:rPr>
                <w:rFonts w:cs="Times New Roman"/>
              </w:rPr>
            </w:pPr>
            <w:r w:rsidRPr="00FE235A">
              <w:rPr>
                <w:rFonts w:cs="Times New Roman"/>
              </w:rPr>
              <w:t>4.1.1</w:t>
            </w:r>
            <w:r>
              <w:rPr>
                <w:rFonts w:cs="Times New Roman"/>
              </w:rPr>
              <w:t>.1</w:t>
            </w:r>
          </w:p>
        </w:tc>
        <w:tc>
          <w:tcPr>
            <w:tcW w:w="1170" w:type="dxa"/>
            <w:tcBorders>
              <w:left w:val="none" w:sz="0" w:space="0" w:color="auto"/>
              <w:right w:val="none" w:sz="0" w:space="0" w:color="auto"/>
            </w:tcBorders>
          </w:tcPr>
          <w:p w:rsidR="00E24FD2" w:rsidRPr="00FE235A" w:rsidRDefault="00E24FD2" w:rsidP="00267A5E">
            <w:pPr>
              <w:cnfStyle w:val="000000100000"/>
              <w:rPr>
                <w:rFonts w:cs="Times New Roman"/>
              </w:rPr>
            </w:pPr>
            <w:r>
              <w:rPr>
                <w:rFonts w:cs="Times New Roman"/>
              </w:rPr>
              <w:t>4.1.1.2</w:t>
            </w:r>
          </w:p>
        </w:tc>
        <w:tc>
          <w:tcPr>
            <w:tcW w:w="1440" w:type="dxa"/>
            <w:tcBorders>
              <w:left w:val="none" w:sz="0" w:space="0" w:color="auto"/>
            </w:tcBorders>
          </w:tcPr>
          <w:p w:rsidR="00E24FD2" w:rsidRPr="00FE235A" w:rsidRDefault="00E24FD2" w:rsidP="00267A5E">
            <w:pPr>
              <w:cnfStyle w:val="000000100000"/>
              <w:rPr>
                <w:rFonts w:cs="Times New Roman"/>
              </w:rPr>
            </w:pPr>
            <w:r>
              <w:rPr>
                <w:rFonts w:cs="Times New Roman"/>
              </w:rPr>
              <w:t>4.1.1.3</w:t>
            </w: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990" w:rsidRDefault="00E90990" w:rsidP="00DB282A">
      <w:r>
        <w:separator/>
      </w:r>
    </w:p>
  </w:endnote>
  <w:endnote w:type="continuationSeparator" w:id="0">
    <w:p w:rsidR="00E90990" w:rsidRDefault="00E90990"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CB2D11" w:rsidRDefault="00707CB8">
        <w:pPr>
          <w:pStyle w:val="Footer"/>
          <w:jc w:val="center"/>
        </w:pPr>
        <w:r>
          <w:fldChar w:fldCharType="begin"/>
        </w:r>
        <w:r w:rsidR="00CB2D11">
          <w:instrText xml:space="preserve"> PAGE   \* MERGEFORMAT </w:instrText>
        </w:r>
        <w:r>
          <w:fldChar w:fldCharType="separate"/>
        </w:r>
        <w:r w:rsidR="00E24FD2">
          <w:rPr>
            <w:noProof/>
          </w:rPr>
          <w:t>iv</w:t>
        </w:r>
        <w:r>
          <w:rPr>
            <w:noProof/>
          </w:rPr>
          <w:fldChar w:fldCharType="end"/>
        </w:r>
      </w:p>
    </w:sdtContent>
  </w:sdt>
  <w:p w:rsidR="00CB2D11" w:rsidRDefault="00CB2D11"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pPr>
      <w:pStyle w:val="Footer"/>
      <w:jc w:val="center"/>
    </w:pPr>
  </w:p>
  <w:p w:rsidR="00CB2D11" w:rsidRDefault="00CB2D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pPr>
      <w:pStyle w:val="Footer"/>
      <w:jc w:val="center"/>
    </w:pPr>
  </w:p>
  <w:p w:rsidR="00CB2D11" w:rsidRDefault="00CB2D1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10504"/>
      <w:docPartObj>
        <w:docPartGallery w:val="Page Numbers (Bottom of Page)"/>
        <w:docPartUnique/>
      </w:docPartObj>
    </w:sdtPr>
    <w:sdtEndPr>
      <w:rPr>
        <w:noProof/>
      </w:rPr>
    </w:sdtEndPr>
    <w:sdtContent>
      <w:p w:rsidR="00CB2D11" w:rsidRDefault="00707CB8">
        <w:pPr>
          <w:pStyle w:val="Footer"/>
          <w:jc w:val="center"/>
        </w:pPr>
        <w:r>
          <w:fldChar w:fldCharType="begin"/>
        </w:r>
        <w:r w:rsidR="00CB2D11">
          <w:instrText xml:space="preserve"> PAGE   \* MERGEFORMAT </w:instrText>
        </w:r>
        <w:r>
          <w:fldChar w:fldCharType="separate"/>
        </w:r>
        <w:r w:rsidR="00E24FD2">
          <w:rPr>
            <w:noProof/>
          </w:rPr>
          <w:t>i</w:t>
        </w:r>
        <w:r>
          <w:rPr>
            <w:noProof/>
          </w:rPr>
          <w:fldChar w:fldCharType="end"/>
        </w:r>
      </w:p>
    </w:sdtContent>
  </w:sdt>
  <w:p w:rsidR="00CB2D11" w:rsidRDefault="00CB2D1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2831643"/>
      <w:docPartObj>
        <w:docPartGallery w:val="Page Numbers (Bottom of Page)"/>
        <w:docPartUnique/>
      </w:docPartObj>
    </w:sdtPr>
    <w:sdtEndPr>
      <w:rPr>
        <w:noProof/>
      </w:rPr>
    </w:sdtEndPr>
    <w:sdtContent>
      <w:p w:rsidR="00CB2D11" w:rsidRDefault="00707CB8">
        <w:pPr>
          <w:pStyle w:val="Footer"/>
          <w:jc w:val="center"/>
        </w:pPr>
        <w:r>
          <w:fldChar w:fldCharType="begin"/>
        </w:r>
        <w:r w:rsidR="00CB2D11">
          <w:instrText xml:space="preserve"> PAGE   \* MERGEFORMAT </w:instrText>
        </w:r>
        <w:r>
          <w:fldChar w:fldCharType="separate"/>
        </w:r>
        <w:r w:rsidR="004336ED">
          <w:rPr>
            <w:noProof/>
          </w:rPr>
          <w:t>1</w:t>
        </w:r>
        <w:r>
          <w:rPr>
            <w:noProof/>
          </w:rPr>
          <w:fldChar w:fldCharType="end"/>
        </w:r>
      </w:p>
    </w:sdtContent>
  </w:sdt>
  <w:p w:rsidR="00CB2D11" w:rsidRDefault="00CB2D11"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pPr>
      <w:pStyle w:val="Footer"/>
      <w:jc w:val="center"/>
    </w:pPr>
  </w:p>
  <w:p w:rsidR="00CB2D11" w:rsidRDefault="00CB2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990" w:rsidRDefault="00E90990" w:rsidP="00DB282A">
      <w:r>
        <w:separator/>
      </w:r>
    </w:p>
  </w:footnote>
  <w:footnote w:type="continuationSeparator" w:id="0">
    <w:p w:rsidR="00E90990" w:rsidRDefault="00E90990"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rsidP="0032192A">
    <w:pPr>
      <w:pStyle w:val="Header"/>
      <w:jc w:val="right"/>
    </w:pPr>
    <w:r>
      <w:t>TTS SRS</w:t>
    </w:r>
  </w:p>
  <w:p w:rsidR="00CB2D11" w:rsidRDefault="00CB2D11" w:rsidP="0032192A">
    <w:pPr>
      <w:pStyle w:val="Header"/>
      <w:jc w:val="right"/>
    </w:pPr>
    <w:r>
      <w:t>TEAM D</w:t>
    </w:r>
  </w:p>
  <w:p w:rsidR="00CB2D11" w:rsidRDefault="00CB2D11" w:rsidP="0032192A">
    <w:pPr>
      <w:pStyle w:val="Header"/>
      <w:jc w:val="right"/>
    </w:pPr>
    <w:r>
      <w:t>2014/11/19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11" w:rsidRDefault="00CB2D11" w:rsidP="00954291">
    <w:pPr>
      <w:pStyle w:val="Header"/>
      <w:jc w:val="right"/>
    </w:pPr>
    <w:r>
      <w:t>TTS SRS</w:t>
    </w:r>
  </w:p>
  <w:p w:rsidR="00CB2D11" w:rsidRDefault="00CB2D11" w:rsidP="00954291">
    <w:pPr>
      <w:pStyle w:val="Header"/>
      <w:jc w:val="right"/>
    </w:pPr>
    <w:r>
      <w:t>TEAM D</w:t>
    </w:r>
  </w:p>
  <w:p w:rsidR="00CB2D11" w:rsidRDefault="00CB2D11" w:rsidP="00954291">
    <w:pPr>
      <w:pStyle w:val="Header"/>
      <w:jc w:val="right"/>
    </w:pPr>
    <w:r>
      <w:t>2014/11/19</w:t>
    </w:r>
  </w:p>
  <w:p w:rsidR="00CB2D11" w:rsidRDefault="00CB2D11"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335791"/>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0EC9553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15576D4C"/>
    <w:multiLevelType w:val="hybridMultilevel"/>
    <w:tmpl w:val="7CC6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E74F0"/>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9">
    <w:nsid w:val="1B2C1369"/>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1E100C20"/>
    <w:multiLevelType w:val="hybridMultilevel"/>
    <w:tmpl w:val="8E64297C"/>
    <w:lvl w:ilvl="0" w:tplc="56020D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4B1D52"/>
    <w:multiLevelType w:val="multilevel"/>
    <w:tmpl w:val="76923CF8"/>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388B6DF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3">
    <w:nsid w:val="3B9C22A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4">
    <w:nsid w:val="54BD219B"/>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25">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9FA188B"/>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7">
    <w:nsid w:val="652628F3"/>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nsid w:val="66132AFF"/>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nsid w:val="6D3E4595"/>
    <w:multiLevelType w:val="hybridMultilevel"/>
    <w:tmpl w:val="3324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C928A4"/>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1">
    <w:nsid w:val="78DA1F22"/>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2">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33">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4">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35">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34"/>
  </w:num>
  <w:num w:numId="14">
    <w:abstractNumId w:val="13"/>
  </w:num>
  <w:num w:numId="15">
    <w:abstractNumId w:val="33"/>
  </w:num>
  <w:num w:numId="16">
    <w:abstractNumId w:val="16"/>
  </w:num>
  <w:num w:numId="17">
    <w:abstractNumId w:val="2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5"/>
  </w:num>
  <w:num w:numId="21">
    <w:abstractNumId w:val="21"/>
  </w:num>
  <w:num w:numId="22">
    <w:abstractNumId w:val="26"/>
  </w:num>
  <w:num w:numId="23">
    <w:abstractNumId w:val="30"/>
  </w:num>
  <w:num w:numId="24">
    <w:abstractNumId w:val="27"/>
  </w:num>
  <w:num w:numId="25">
    <w:abstractNumId w:val="11"/>
  </w:num>
  <w:num w:numId="26">
    <w:abstractNumId w:val="23"/>
  </w:num>
  <w:num w:numId="27">
    <w:abstractNumId w:val="14"/>
  </w:num>
  <w:num w:numId="28">
    <w:abstractNumId w:val="19"/>
  </w:num>
  <w:num w:numId="29">
    <w:abstractNumId w:val="18"/>
  </w:num>
  <w:num w:numId="30">
    <w:abstractNumId w:val="31"/>
  </w:num>
  <w:num w:numId="31">
    <w:abstractNumId w:val="24"/>
  </w:num>
  <w:num w:numId="32">
    <w:abstractNumId w:val="17"/>
  </w:num>
  <w:num w:numId="33">
    <w:abstractNumId w:val="12"/>
  </w:num>
  <w:num w:numId="34">
    <w:abstractNumId w:val="10"/>
  </w:num>
  <w:num w:numId="35">
    <w:abstractNumId w:val="29"/>
  </w:num>
  <w:num w:numId="36">
    <w:abstractNumId w:val="20"/>
  </w:num>
  <w:num w:numId="37">
    <w:abstractNumId w:val="21"/>
  </w:num>
  <w:num w:numId="38">
    <w:abstractNumId w:val="21"/>
  </w:num>
  <w:num w:numId="39">
    <w:abstractNumId w:val="21"/>
  </w:num>
  <w:num w:numId="40">
    <w:abstractNumId w:val="28"/>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8194"/>
  </w:hdrShapeDefaults>
  <w:footnotePr>
    <w:footnote w:id="-1"/>
    <w:footnote w:id="0"/>
  </w:footnotePr>
  <w:endnotePr>
    <w:endnote w:id="-1"/>
    <w:endnote w:id="0"/>
  </w:endnotePr>
  <w:compat/>
  <w:rsids>
    <w:rsidRoot w:val="00E91A48"/>
    <w:rsid w:val="000021BB"/>
    <w:rsid w:val="0000230D"/>
    <w:rsid w:val="00002DAB"/>
    <w:rsid w:val="00003C56"/>
    <w:rsid w:val="00015F76"/>
    <w:rsid w:val="00021A9E"/>
    <w:rsid w:val="000226A7"/>
    <w:rsid w:val="00033222"/>
    <w:rsid w:val="00033261"/>
    <w:rsid w:val="00035C72"/>
    <w:rsid w:val="00044941"/>
    <w:rsid w:val="00047114"/>
    <w:rsid w:val="00050036"/>
    <w:rsid w:val="00052089"/>
    <w:rsid w:val="0005249D"/>
    <w:rsid w:val="00056BDF"/>
    <w:rsid w:val="00057ED4"/>
    <w:rsid w:val="0006397E"/>
    <w:rsid w:val="000739F2"/>
    <w:rsid w:val="0008714B"/>
    <w:rsid w:val="00087675"/>
    <w:rsid w:val="0009141E"/>
    <w:rsid w:val="000918EE"/>
    <w:rsid w:val="00092908"/>
    <w:rsid w:val="00096041"/>
    <w:rsid w:val="000A415E"/>
    <w:rsid w:val="000A6053"/>
    <w:rsid w:val="000A70C6"/>
    <w:rsid w:val="000A7CD9"/>
    <w:rsid w:val="000B3745"/>
    <w:rsid w:val="000B3E69"/>
    <w:rsid w:val="000B631C"/>
    <w:rsid w:val="000C22A6"/>
    <w:rsid w:val="000D0B54"/>
    <w:rsid w:val="000D64C6"/>
    <w:rsid w:val="000D6957"/>
    <w:rsid w:val="000D7639"/>
    <w:rsid w:val="000E31DB"/>
    <w:rsid w:val="000E439A"/>
    <w:rsid w:val="000F7C56"/>
    <w:rsid w:val="00100BEF"/>
    <w:rsid w:val="00105435"/>
    <w:rsid w:val="00113595"/>
    <w:rsid w:val="00120E52"/>
    <w:rsid w:val="0012102C"/>
    <w:rsid w:val="00122FF5"/>
    <w:rsid w:val="00123E85"/>
    <w:rsid w:val="00124C7A"/>
    <w:rsid w:val="00144621"/>
    <w:rsid w:val="001508C0"/>
    <w:rsid w:val="00151D9B"/>
    <w:rsid w:val="00153831"/>
    <w:rsid w:val="00154120"/>
    <w:rsid w:val="0015490B"/>
    <w:rsid w:val="00157E39"/>
    <w:rsid w:val="00161492"/>
    <w:rsid w:val="0016186D"/>
    <w:rsid w:val="00162349"/>
    <w:rsid w:val="001634A2"/>
    <w:rsid w:val="00164D26"/>
    <w:rsid w:val="00166AF7"/>
    <w:rsid w:val="001671FA"/>
    <w:rsid w:val="00172535"/>
    <w:rsid w:val="00172571"/>
    <w:rsid w:val="001829D0"/>
    <w:rsid w:val="001865DB"/>
    <w:rsid w:val="00190A5C"/>
    <w:rsid w:val="00191451"/>
    <w:rsid w:val="00195CFC"/>
    <w:rsid w:val="001A030D"/>
    <w:rsid w:val="001B2EAB"/>
    <w:rsid w:val="001B3049"/>
    <w:rsid w:val="001B32E7"/>
    <w:rsid w:val="001B6637"/>
    <w:rsid w:val="001C08D9"/>
    <w:rsid w:val="001C113F"/>
    <w:rsid w:val="001C5028"/>
    <w:rsid w:val="001C6E90"/>
    <w:rsid w:val="001C7578"/>
    <w:rsid w:val="001D3CBB"/>
    <w:rsid w:val="001E005A"/>
    <w:rsid w:val="001E08C3"/>
    <w:rsid w:val="001E1454"/>
    <w:rsid w:val="001E1EC4"/>
    <w:rsid w:val="001E2D0B"/>
    <w:rsid w:val="001E7074"/>
    <w:rsid w:val="001F62D2"/>
    <w:rsid w:val="0020574D"/>
    <w:rsid w:val="00206731"/>
    <w:rsid w:val="00211619"/>
    <w:rsid w:val="002227DB"/>
    <w:rsid w:val="00222BC9"/>
    <w:rsid w:val="002246CA"/>
    <w:rsid w:val="002335A3"/>
    <w:rsid w:val="00241E7C"/>
    <w:rsid w:val="002446BA"/>
    <w:rsid w:val="00250233"/>
    <w:rsid w:val="00251BA5"/>
    <w:rsid w:val="00252530"/>
    <w:rsid w:val="00253CEE"/>
    <w:rsid w:val="00254A42"/>
    <w:rsid w:val="0025545D"/>
    <w:rsid w:val="00255B3B"/>
    <w:rsid w:val="00262436"/>
    <w:rsid w:val="00265AE0"/>
    <w:rsid w:val="002724F2"/>
    <w:rsid w:val="002743C0"/>
    <w:rsid w:val="00282259"/>
    <w:rsid w:val="0028481A"/>
    <w:rsid w:val="002854CD"/>
    <w:rsid w:val="002859AF"/>
    <w:rsid w:val="0028680C"/>
    <w:rsid w:val="002A0B35"/>
    <w:rsid w:val="002A0D91"/>
    <w:rsid w:val="002A269A"/>
    <w:rsid w:val="002B34EC"/>
    <w:rsid w:val="002B3C19"/>
    <w:rsid w:val="002C0AA3"/>
    <w:rsid w:val="002C1767"/>
    <w:rsid w:val="002C2572"/>
    <w:rsid w:val="002C319E"/>
    <w:rsid w:val="002C7272"/>
    <w:rsid w:val="002D051F"/>
    <w:rsid w:val="002D15C4"/>
    <w:rsid w:val="002D2FC7"/>
    <w:rsid w:val="002E25A8"/>
    <w:rsid w:val="002E47CA"/>
    <w:rsid w:val="002E4F4E"/>
    <w:rsid w:val="00303EA5"/>
    <w:rsid w:val="003040F3"/>
    <w:rsid w:val="0030675B"/>
    <w:rsid w:val="00310331"/>
    <w:rsid w:val="003108A4"/>
    <w:rsid w:val="003124DC"/>
    <w:rsid w:val="00312750"/>
    <w:rsid w:val="00312EFB"/>
    <w:rsid w:val="0031742A"/>
    <w:rsid w:val="0032192A"/>
    <w:rsid w:val="00325596"/>
    <w:rsid w:val="00331F10"/>
    <w:rsid w:val="00332461"/>
    <w:rsid w:val="00333778"/>
    <w:rsid w:val="0033582B"/>
    <w:rsid w:val="00344BCD"/>
    <w:rsid w:val="00353333"/>
    <w:rsid w:val="003544BA"/>
    <w:rsid w:val="003645E2"/>
    <w:rsid w:val="00366FB6"/>
    <w:rsid w:val="00372A8A"/>
    <w:rsid w:val="00372E2A"/>
    <w:rsid w:val="00373A1E"/>
    <w:rsid w:val="003806C1"/>
    <w:rsid w:val="0038481D"/>
    <w:rsid w:val="003938C1"/>
    <w:rsid w:val="00394D55"/>
    <w:rsid w:val="0039596D"/>
    <w:rsid w:val="003959AD"/>
    <w:rsid w:val="00396210"/>
    <w:rsid w:val="003A3BB2"/>
    <w:rsid w:val="003A5DF8"/>
    <w:rsid w:val="003B16F6"/>
    <w:rsid w:val="003B636D"/>
    <w:rsid w:val="003C14AA"/>
    <w:rsid w:val="003C4EEE"/>
    <w:rsid w:val="003D008D"/>
    <w:rsid w:val="003D25DB"/>
    <w:rsid w:val="003D5BBE"/>
    <w:rsid w:val="003D6E47"/>
    <w:rsid w:val="003E05A0"/>
    <w:rsid w:val="003E10F0"/>
    <w:rsid w:val="003E1821"/>
    <w:rsid w:val="003F1AA6"/>
    <w:rsid w:val="00401769"/>
    <w:rsid w:val="00403C8F"/>
    <w:rsid w:val="00404C56"/>
    <w:rsid w:val="004112C6"/>
    <w:rsid w:val="00414F81"/>
    <w:rsid w:val="00417AA8"/>
    <w:rsid w:val="00420791"/>
    <w:rsid w:val="00422D05"/>
    <w:rsid w:val="00423175"/>
    <w:rsid w:val="00424146"/>
    <w:rsid w:val="0042418D"/>
    <w:rsid w:val="00424DB3"/>
    <w:rsid w:val="0043103F"/>
    <w:rsid w:val="00431661"/>
    <w:rsid w:val="0043327F"/>
    <w:rsid w:val="004336ED"/>
    <w:rsid w:val="004453E9"/>
    <w:rsid w:val="00446E44"/>
    <w:rsid w:val="0045075B"/>
    <w:rsid w:val="0045780D"/>
    <w:rsid w:val="00464D47"/>
    <w:rsid w:val="00465D64"/>
    <w:rsid w:val="0046661F"/>
    <w:rsid w:val="00467AEE"/>
    <w:rsid w:val="0047082A"/>
    <w:rsid w:val="0047357C"/>
    <w:rsid w:val="00473BB3"/>
    <w:rsid w:val="00474F3B"/>
    <w:rsid w:val="00476571"/>
    <w:rsid w:val="004A3E90"/>
    <w:rsid w:val="004A689A"/>
    <w:rsid w:val="004B0D95"/>
    <w:rsid w:val="004B17ED"/>
    <w:rsid w:val="004B5DDF"/>
    <w:rsid w:val="004C1153"/>
    <w:rsid w:val="004C26CA"/>
    <w:rsid w:val="004C7696"/>
    <w:rsid w:val="004D2AE0"/>
    <w:rsid w:val="004E4303"/>
    <w:rsid w:val="004E5D4D"/>
    <w:rsid w:val="004E720B"/>
    <w:rsid w:val="004E7803"/>
    <w:rsid w:val="004F09D9"/>
    <w:rsid w:val="004F5047"/>
    <w:rsid w:val="004F6B2C"/>
    <w:rsid w:val="005017A2"/>
    <w:rsid w:val="005043E5"/>
    <w:rsid w:val="00507AE4"/>
    <w:rsid w:val="00507DD2"/>
    <w:rsid w:val="00510946"/>
    <w:rsid w:val="005117C4"/>
    <w:rsid w:val="00514E77"/>
    <w:rsid w:val="0052103C"/>
    <w:rsid w:val="005309B5"/>
    <w:rsid w:val="005329E8"/>
    <w:rsid w:val="00532AE0"/>
    <w:rsid w:val="00534A98"/>
    <w:rsid w:val="005422EA"/>
    <w:rsid w:val="00543077"/>
    <w:rsid w:val="005448C5"/>
    <w:rsid w:val="005460BB"/>
    <w:rsid w:val="00546B5D"/>
    <w:rsid w:val="00546B79"/>
    <w:rsid w:val="00547EF1"/>
    <w:rsid w:val="0055063C"/>
    <w:rsid w:val="005516AB"/>
    <w:rsid w:val="0055536A"/>
    <w:rsid w:val="00557575"/>
    <w:rsid w:val="00561C03"/>
    <w:rsid w:val="00567AE0"/>
    <w:rsid w:val="00571F29"/>
    <w:rsid w:val="005946A0"/>
    <w:rsid w:val="005A1FBB"/>
    <w:rsid w:val="005A384B"/>
    <w:rsid w:val="005A3ACE"/>
    <w:rsid w:val="005A7938"/>
    <w:rsid w:val="005B5668"/>
    <w:rsid w:val="005C056F"/>
    <w:rsid w:val="005C2988"/>
    <w:rsid w:val="005C3F48"/>
    <w:rsid w:val="005C5904"/>
    <w:rsid w:val="005C6D1A"/>
    <w:rsid w:val="005D5F54"/>
    <w:rsid w:val="005E3F6D"/>
    <w:rsid w:val="005E7177"/>
    <w:rsid w:val="005E7601"/>
    <w:rsid w:val="005F2C93"/>
    <w:rsid w:val="005F2D07"/>
    <w:rsid w:val="005F37B4"/>
    <w:rsid w:val="00602AE5"/>
    <w:rsid w:val="00605435"/>
    <w:rsid w:val="006172B5"/>
    <w:rsid w:val="00625C0B"/>
    <w:rsid w:val="0062708A"/>
    <w:rsid w:val="006337C8"/>
    <w:rsid w:val="006401D5"/>
    <w:rsid w:val="00644D1A"/>
    <w:rsid w:val="0065006D"/>
    <w:rsid w:val="006517A6"/>
    <w:rsid w:val="006553C0"/>
    <w:rsid w:val="006641AB"/>
    <w:rsid w:val="00664FCD"/>
    <w:rsid w:val="006659F9"/>
    <w:rsid w:val="00667967"/>
    <w:rsid w:val="00673D5E"/>
    <w:rsid w:val="0067685F"/>
    <w:rsid w:val="0067794B"/>
    <w:rsid w:val="00683001"/>
    <w:rsid w:val="006846D9"/>
    <w:rsid w:val="0069292A"/>
    <w:rsid w:val="0069462A"/>
    <w:rsid w:val="00694F29"/>
    <w:rsid w:val="006A625F"/>
    <w:rsid w:val="006B49D7"/>
    <w:rsid w:val="006B5759"/>
    <w:rsid w:val="006C1140"/>
    <w:rsid w:val="006C27AC"/>
    <w:rsid w:val="006D0378"/>
    <w:rsid w:val="006D0648"/>
    <w:rsid w:val="006E1F25"/>
    <w:rsid w:val="006E352A"/>
    <w:rsid w:val="006E3C36"/>
    <w:rsid w:val="006E574C"/>
    <w:rsid w:val="006E5971"/>
    <w:rsid w:val="006F2EEB"/>
    <w:rsid w:val="006F3B90"/>
    <w:rsid w:val="006F4188"/>
    <w:rsid w:val="006F5414"/>
    <w:rsid w:val="006F5B8F"/>
    <w:rsid w:val="007042D1"/>
    <w:rsid w:val="007045DA"/>
    <w:rsid w:val="007056CD"/>
    <w:rsid w:val="00705EB0"/>
    <w:rsid w:val="00707CB8"/>
    <w:rsid w:val="007134BD"/>
    <w:rsid w:val="0071520A"/>
    <w:rsid w:val="007258A2"/>
    <w:rsid w:val="00731DB8"/>
    <w:rsid w:val="007321B9"/>
    <w:rsid w:val="007329E4"/>
    <w:rsid w:val="0073304E"/>
    <w:rsid w:val="0074359C"/>
    <w:rsid w:val="00745DF3"/>
    <w:rsid w:val="00750C24"/>
    <w:rsid w:val="0075188C"/>
    <w:rsid w:val="0076116F"/>
    <w:rsid w:val="00761290"/>
    <w:rsid w:val="00762453"/>
    <w:rsid w:val="007627A1"/>
    <w:rsid w:val="00766849"/>
    <w:rsid w:val="00772C1B"/>
    <w:rsid w:val="00775CCE"/>
    <w:rsid w:val="007767D2"/>
    <w:rsid w:val="007A2FF4"/>
    <w:rsid w:val="007A41C3"/>
    <w:rsid w:val="007A5AEA"/>
    <w:rsid w:val="007B5699"/>
    <w:rsid w:val="007C4DB1"/>
    <w:rsid w:val="007D48DC"/>
    <w:rsid w:val="007E303C"/>
    <w:rsid w:val="007F4953"/>
    <w:rsid w:val="007F4A0A"/>
    <w:rsid w:val="007F5E60"/>
    <w:rsid w:val="007F663E"/>
    <w:rsid w:val="00800CC3"/>
    <w:rsid w:val="00800E24"/>
    <w:rsid w:val="00802608"/>
    <w:rsid w:val="008128B7"/>
    <w:rsid w:val="00815AFF"/>
    <w:rsid w:val="0082355C"/>
    <w:rsid w:val="00823C2D"/>
    <w:rsid w:val="00824C21"/>
    <w:rsid w:val="00825B70"/>
    <w:rsid w:val="008300D6"/>
    <w:rsid w:val="00831CCD"/>
    <w:rsid w:val="00837EF4"/>
    <w:rsid w:val="00843131"/>
    <w:rsid w:val="00847808"/>
    <w:rsid w:val="00851A36"/>
    <w:rsid w:val="00852B39"/>
    <w:rsid w:val="00853431"/>
    <w:rsid w:val="008543FD"/>
    <w:rsid w:val="00856FD0"/>
    <w:rsid w:val="0085742E"/>
    <w:rsid w:val="00860156"/>
    <w:rsid w:val="0086338E"/>
    <w:rsid w:val="00863419"/>
    <w:rsid w:val="008658C8"/>
    <w:rsid w:val="00871669"/>
    <w:rsid w:val="00881C59"/>
    <w:rsid w:val="00886B60"/>
    <w:rsid w:val="00895396"/>
    <w:rsid w:val="008954F6"/>
    <w:rsid w:val="008A6FB8"/>
    <w:rsid w:val="008B0891"/>
    <w:rsid w:val="008B1181"/>
    <w:rsid w:val="008B4511"/>
    <w:rsid w:val="008C1070"/>
    <w:rsid w:val="008C17A1"/>
    <w:rsid w:val="008C51BE"/>
    <w:rsid w:val="008C5F3A"/>
    <w:rsid w:val="008C7DE5"/>
    <w:rsid w:val="008C7E6A"/>
    <w:rsid w:val="008D08E4"/>
    <w:rsid w:val="008D452F"/>
    <w:rsid w:val="008D6187"/>
    <w:rsid w:val="008E0753"/>
    <w:rsid w:val="008F14E9"/>
    <w:rsid w:val="008F34E1"/>
    <w:rsid w:val="0090044E"/>
    <w:rsid w:val="00900AC8"/>
    <w:rsid w:val="009013FE"/>
    <w:rsid w:val="00905A0D"/>
    <w:rsid w:val="00912444"/>
    <w:rsid w:val="0091356E"/>
    <w:rsid w:val="00915839"/>
    <w:rsid w:val="00921BB1"/>
    <w:rsid w:val="00924DA2"/>
    <w:rsid w:val="00927F70"/>
    <w:rsid w:val="0094046F"/>
    <w:rsid w:val="00954291"/>
    <w:rsid w:val="009548CB"/>
    <w:rsid w:val="009556C6"/>
    <w:rsid w:val="00960374"/>
    <w:rsid w:val="009648BC"/>
    <w:rsid w:val="00971014"/>
    <w:rsid w:val="00973952"/>
    <w:rsid w:val="00974335"/>
    <w:rsid w:val="00980438"/>
    <w:rsid w:val="00982FB9"/>
    <w:rsid w:val="00990615"/>
    <w:rsid w:val="009909DB"/>
    <w:rsid w:val="00991D2E"/>
    <w:rsid w:val="00993DF8"/>
    <w:rsid w:val="0099467A"/>
    <w:rsid w:val="00994746"/>
    <w:rsid w:val="0099684B"/>
    <w:rsid w:val="009A024D"/>
    <w:rsid w:val="009A15BB"/>
    <w:rsid w:val="009A2BC2"/>
    <w:rsid w:val="009A5BF2"/>
    <w:rsid w:val="009A6828"/>
    <w:rsid w:val="009B0E91"/>
    <w:rsid w:val="009B29A9"/>
    <w:rsid w:val="009B3F24"/>
    <w:rsid w:val="009C6AE5"/>
    <w:rsid w:val="009D0D8D"/>
    <w:rsid w:val="009D1BD1"/>
    <w:rsid w:val="009D22F0"/>
    <w:rsid w:val="009D4519"/>
    <w:rsid w:val="009D4ACD"/>
    <w:rsid w:val="009D6271"/>
    <w:rsid w:val="009D6976"/>
    <w:rsid w:val="009E377D"/>
    <w:rsid w:val="009E6A8B"/>
    <w:rsid w:val="009F692E"/>
    <w:rsid w:val="009F6A0A"/>
    <w:rsid w:val="00A0334B"/>
    <w:rsid w:val="00A03E2B"/>
    <w:rsid w:val="00A058D2"/>
    <w:rsid w:val="00A1718C"/>
    <w:rsid w:val="00A32ADF"/>
    <w:rsid w:val="00A32B0D"/>
    <w:rsid w:val="00A44C2D"/>
    <w:rsid w:val="00A4676C"/>
    <w:rsid w:val="00A4792D"/>
    <w:rsid w:val="00A51164"/>
    <w:rsid w:val="00A54832"/>
    <w:rsid w:val="00A54E62"/>
    <w:rsid w:val="00A61A22"/>
    <w:rsid w:val="00A625DC"/>
    <w:rsid w:val="00A659DC"/>
    <w:rsid w:val="00A6787D"/>
    <w:rsid w:val="00A71DBF"/>
    <w:rsid w:val="00A72E37"/>
    <w:rsid w:val="00A97976"/>
    <w:rsid w:val="00AA466B"/>
    <w:rsid w:val="00AA491E"/>
    <w:rsid w:val="00AA5A17"/>
    <w:rsid w:val="00AB4722"/>
    <w:rsid w:val="00AB4B14"/>
    <w:rsid w:val="00AC00A3"/>
    <w:rsid w:val="00AC4EDC"/>
    <w:rsid w:val="00AC6B3A"/>
    <w:rsid w:val="00AD0051"/>
    <w:rsid w:val="00AD1F42"/>
    <w:rsid w:val="00AD344A"/>
    <w:rsid w:val="00AD6D4F"/>
    <w:rsid w:val="00AE29E7"/>
    <w:rsid w:val="00AE2A47"/>
    <w:rsid w:val="00AE3C88"/>
    <w:rsid w:val="00AE41B7"/>
    <w:rsid w:val="00AE7615"/>
    <w:rsid w:val="00AF0D00"/>
    <w:rsid w:val="00AF3CBE"/>
    <w:rsid w:val="00B015FE"/>
    <w:rsid w:val="00B03D97"/>
    <w:rsid w:val="00B050D8"/>
    <w:rsid w:val="00B05446"/>
    <w:rsid w:val="00B07D1B"/>
    <w:rsid w:val="00B144E8"/>
    <w:rsid w:val="00B24C7A"/>
    <w:rsid w:val="00B34725"/>
    <w:rsid w:val="00B34F51"/>
    <w:rsid w:val="00B35646"/>
    <w:rsid w:val="00B3585C"/>
    <w:rsid w:val="00B407F4"/>
    <w:rsid w:val="00B40EE6"/>
    <w:rsid w:val="00B42014"/>
    <w:rsid w:val="00B4337D"/>
    <w:rsid w:val="00B4484B"/>
    <w:rsid w:val="00B47BE7"/>
    <w:rsid w:val="00B52F97"/>
    <w:rsid w:val="00B54B05"/>
    <w:rsid w:val="00B5610F"/>
    <w:rsid w:val="00B605EC"/>
    <w:rsid w:val="00B62761"/>
    <w:rsid w:val="00B674B2"/>
    <w:rsid w:val="00B67E0A"/>
    <w:rsid w:val="00B72DBF"/>
    <w:rsid w:val="00B72FA8"/>
    <w:rsid w:val="00B75174"/>
    <w:rsid w:val="00B773B8"/>
    <w:rsid w:val="00B824BF"/>
    <w:rsid w:val="00B833B8"/>
    <w:rsid w:val="00B86B9A"/>
    <w:rsid w:val="00B92FB8"/>
    <w:rsid w:val="00B94F2D"/>
    <w:rsid w:val="00BA366D"/>
    <w:rsid w:val="00BA4FA9"/>
    <w:rsid w:val="00BB6180"/>
    <w:rsid w:val="00BC0849"/>
    <w:rsid w:val="00BC3B13"/>
    <w:rsid w:val="00BC3DD4"/>
    <w:rsid w:val="00BC6C8F"/>
    <w:rsid w:val="00BC6FA0"/>
    <w:rsid w:val="00BC7999"/>
    <w:rsid w:val="00BD0595"/>
    <w:rsid w:val="00BD4482"/>
    <w:rsid w:val="00BD7D70"/>
    <w:rsid w:val="00BE1277"/>
    <w:rsid w:val="00BE5012"/>
    <w:rsid w:val="00BE54EC"/>
    <w:rsid w:val="00BE755B"/>
    <w:rsid w:val="00BF018A"/>
    <w:rsid w:val="00BF0B6B"/>
    <w:rsid w:val="00BF1CF4"/>
    <w:rsid w:val="00BF6131"/>
    <w:rsid w:val="00BF783E"/>
    <w:rsid w:val="00C016A7"/>
    <w:rsid w:val="00C04689"/>
    <w:rsid w:val="00C04FA1"/>
    <w:rsid w:val="00C11A64"/>
    <w:rsid w:val="00C14763"/>
    <w:rsid w:val="00C172C5"/>
    <w:rsid w:val="00C23554"/>
    <w:rsid w:val="00C244B1"/>
    <w:rsid w:val="00C254B7"/>
    <w:rsid w:val="00C322F5"/>
    <w:rsid w:val="00C33663"/>
    <w:rsid w:val="00C35B15"/>
    <w:rsid w:val="00C37B1A"/>
    <w:rsid w:val="00C42D4B"/>
    <w:rsid w:val="00C45C86"/>
    <w:rsid w:val="00C50EFA"/>
    <w:rsid w:val="00C50F9C"/>
    <w:rsid w:val="00C558B4"/>
    <w:rsid w:val="00C63764"/>
    <w:rsid w:val="00C64747"/>
    <w:rsid w:val="00C649B8"/>
    <w:rsid w:val="00C673D1"/>
    <w:rsid w:val="00C677E2"/>
    <w:rsid w:val="00C678DF"/>
    <w:rsid w:val="00C701BB"/>
    <w:rsid w:val="00C70DB4"/>
    <w:rsid w:val="00C74E42"/>
    <w:rsid w:val="00C75EAB"/>
    <w:rsid w:val="00C816A2"/>
    <w:rsid w:val="00C825EB"/>
    <w:rsid w:val="00C84707"/>
    <w:rsid w:val="00C876FF"/>
    <w:rsid w:val="00C916CA"/>
    <w:rsid w:val="00C948B7"/>
    <w:rsid w:val="00C957B1"/>
    <w:rsid w:val="00C95DE3"/>
    <w:rsid w:val="00C96F5B"/>
    <w:rsid w:val="00CA015B"/>
    <w:rsid w:val="00CB294C"/>
    <w:rsid w:val="00CB2D11"/>
    <w:rsid w:val="00CC1266"/>
    <w:rsid w:val="00CC449E"/>
    <w:rsid w:val="00CC5BCF"/>
    <w:rsid w:val="00CC67E5"/>
    <w:rsid w:val="00CC7B26"/>
    <w:rsid w:val="00CD74EA"/>
    <w:rsid w:val="00CE39A3"/>
    <w:rsid w:val="00CE5C9C"/>
    <w:rsid w:val="00CE61EC"/>
    <w:rsid w:val="00CE6D8F"/>
    <w:rsid w:val="00CF3A26"/>
    <w:rsid w:val="00D12BA3"/>
    <w:rsid w:val="00D14B9A"/>
    <w:rsid w:val="00D15F12"/>
    <w:rsid w:val="00D22DAA"/>
    <w:rsid w:val="00D2340D"/>
    <w:rsid w:val="00D25B63"/>
    <w:rsid w:val="00D27F8A"/>
    <w:rsid w:val="00D30EDD"/>
    <w:rsid w:val="00D34FDE"/>
    <w:rsid w:val="00D35E81"/>
    <w:rsid w:val="00D37C13"/>
    <w:rsid w:val="00D40FA6"/>
    <w:rsid w:val="00D466D6"/>
    <w:rsid w:val="00D50658"/>
    <w:rsid w:val="00D54319"/>
    <w:rsid w:val="00D56891"/>
    <w:rsid w:val="00D636E3"/>
    <w:rsid w:val="00D64F8E"/>
    <w:rsid w:val="00D67E84"/>
    <w:rsid w:val="00D730EA"/>
    <w:rsid w:val="00D760C6"/>
    <w:rsid w:val="00D76F8F"/>
    <w:rsid w:val="00D81B1A"/>
    <w:rsid w:val="00D83E59"/>
    <w:rsid w:val="00D84A12"/>
    <w:rsid w:val="00D859BC"/>
    <w:rsid w:val="00D94C27"/>
    <w:rsid w:val="00DB182E"/>
    <w:rsid w:val="00DB2337"/>
    <w:rsid w:val="00DB282A"/>
    <w:rsid w:val="00DB3B96"/>
    <w:rsid w:val="00DB3BF9"/>
    <w:rsid w:val="00DB4241"/>
    <w:rsid w:val="00DB4730"/>
    <w:rsid w:val="00DC0F67"/>
    <w:rsid w:val="00DC16F3"/>
    <w:rsid w:val="00DC6679"/>
    <w:rsid w:val="00DC731F"/>
    <w:rsid w:val="00DD0ED9"/>
    <w:rsid w:val="00DD14B4"/>
    <w:rsid w:val="00DD171D"/>
    <w:rsid w:val="00DE300C"/>
    <w:rsid w:val="00DE5B75"/>
    <w:rsid w:val="00DF17DF"/>
    <w:rsid w:val="00DF2846"/>
    <w:rsid w:val="00E00E21"/>
    <w:rsid w:val="00E01F93"/>
    <w:rsid w:val="00E14542"/>
    <w:rsid w:val="00E2004A"/>
    <w:rsid w:val="00E20460"/>
    <w:rsid w:val="00E24FD2"/>
    <w:rsid w:val="00E25A49"/>
    <w:rsid w:val="00E25C94"/>
    <w:rsid w:val="00E27DDB"/>
    <w:rsid w:val="00E41018"/>
    <w:rsid w:val="00E47A15"/>
    <w:rsid w:val="00E50ABA"/>
    <w:rsid w:val="00E52B6F"/>
    <w:rsid w:val="00E55FD5"/>
    <w:rsid w:val="00E64395"/>
    <w:rsid w:val="00E67DD4"/>
    <w:rsid w:val="00E70F60"/>
    <w:rsid w:val="00E71EE4"/>
    <w:rsid w:val="00E720ED"/>
    <w:rsid w:val="00E8142F"/>
    <w:rsid w:val="00E81A8E"/>
    <w:rsid w:val="00E85F19"/>
    <w:rsid w:val="00E90990"/>
    <w:rsid w:val="00E90E81"/>
    <w:rsid w:val="00E91A48"/>
    <w:rsid w:val="00E93857"/>
    <w:rsid w:val="00EA4BD6"/>
    <w:rsid w:val="00EA4DD5"/>
    <w:rsid w:val="00EA561F"/>
    <w:rsid w:val="00EB29EA"/>
    <w:rsid w:val="00EB5650"/>
    <w:rsid w:val="00EB793C"/>
    <w:rsid w:val="00EB795C"/>
    <w:rsid w:val="00EB7D4D"/>
    <w:rsid w:val="00EC1351"/>
    <w:rsid w:val="00EC26F1"/>
    <w:rsid w:val="00EC2ED9"/>
    <w:rsid w:val="00EC32E6"/>
    <w:rsid w:val="00EC52E7"/>
    <w:rsid w:val="00EC694B"/>
    <w:rsid w:val="00ED037A"/>
    <w:rsid w:val="00ED3B04"/>
    <w:rsid w:val="00ED492F"/>
    <w:rsid w:val="00ED7377"/>
    <w:rsid w:val="00EE7D63"/>
    <w:rsid w:val="00EF0E9C"/>
    <w:rsid w:val="00EF2098"/>
    <w:rsid w:val="00EF56DD"/>
    <w:rsid w:val="00F0087D"/>
    <w:rsid w:val="00F025A9"/>
    <w:rsid w:val="00F04E02"/>
    <w:rsid w:val="00F113D3"/>
    <w:rsid w:val="00F12376"/>
    <w:rsid w:val="00F153DC"/>
    <w:rsid w:val="00F16774"/>
    <w:rsid w:val="00F25E5B"/>
    <w:rsid w:val="00F27067"/>
    <w:rsid w:val="00F30157"/>
    <w:rsid w:val="00F30A28"/>
    <w:rsid w:val="00F32F84"/>
    <w:rsid w:val="00F45C50"/>
    <w:rsid w:val="00F4720F"/>
    <w:rsid w:val="00F47738"/>
    <w:rsid w:val="00F4776C"/>
    <w:rsid w:val="00F4787C"/>
    <w:rsid w:val="00F552CE"/>
    <w:rsid w:val="00F56A0E"/>
    <w:rsid w:val="00F576DD"/>
    <w:rsid w:val="00F609CF"/>
    <w:rsid w:val="00F60E89"/>
    <w:rsid w:val="00F61333"/>
    <w:rsid w:val="00F62C92"/>
    <w:rsid w:val="00F62D19"/>
    <w:rsid w:val="00F63492"/>
    <w:rsid w:val="00F640BD"/>
    <w:rsid w:val="00F71E80"/>
    <w:rsid w:val="00F72AE8"/>
    <w:rsid w:val="00F7392F"/>
    <w:rsid w:val="00F73F8A"/>
    <w:rsid w:val="00F83559"/>
    <w:rsid w:val="00F84C9E"/>
    <w:rsid w:val="00F86215"/>
    <w:rsid w:val="00F90307"/>
    <w:rsid w:val="00F9483A"/>
    <w:rsid w:val="00F97A6D"/>
    <w:rsid w:val="00FA2368"/>
    <w:rsid w:val="00FA3774"/>
    <w:rsid w:val="00FA38CD"/>
    <w:rsid w:val="00FA4EC2"/>
    <w:rsid w:val="00FA71AA"/>
    <w:rsid w:val="00FB0250"/>
    <w:rsid w:val="00FC024C"/>
    <w:rsid w:val="00FC6023"/>
    <w:rsid w:val="00FD05F0"/>
    <w:rsid w:val="00FD3A2B"/>
    <w:rsid w:val="00FD5AAD"/>
    <w:rsid w:val="00FE64EF"/>
    <w:rsid w:val="00FE73B1"/>
    <w:rsid w:val="00FF4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B050D8"/>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050D8"/>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B050D8"/>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050D8"/>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CD74EA"/>
    <w:pPr>
      <w:jc w:val="center"/>
    </w:pPr>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customStyle="1" w:styleId="LightShading1">
    <w:name w:val="Light Shading1"/>
    <w:basedOn w:val="TableNormal"/>
    <w:uiPriority w:val="60"/>
    <w:rsid w:val="00153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AA5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 w:type="table" w:customStyle="1" w:styleId="MediumShading110">
    <w:name w:val="Medium Shading 11"/>
    <w:basedOn w:val="TableNormal"/>
    <w:uiPriority w:val="63"/>
    <w:rsid w:val="009548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oter" Target="footer5.xml"/><Relationship Id="rId47"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endnotes" Target="endnotes.xml"/><Relationship Id="rId51"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tersona\Documents\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219A49-EB06-4B8F-B69C-A2262462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84</TotalTime>
  <Pages>65</Pages>
  <Words>10901</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72892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26</cp:revision>
  <dcterms:created xsi:type="dcterms:W3CDTF">2014-11-19T21:55:00Z</dcterms:created>
  <dcterms:modified xsi:type="dcterms:W3CDTF">2014-11-19T23:59:00Z</dcterms:modified>
</cp:coreProperties>
</file>